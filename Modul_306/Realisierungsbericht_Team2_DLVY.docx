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2F34" w14:textId="77777777" w:rsidR="001501D4" w:rsidRPr="006C3DD6" w:rsidRDefault="0043205F">
      <w:pPr>
        <w:pStyle w:val="CDBTitel"/>
      </w:pPr>
      <w:r w:rsidRPr="006C3DD6">
        <w:t>Realisierungs</w:t>
      </w:r>
      <w:r w:rsidR="00BC4113" w:rsidRPr="006C3DD6">
        <w:t>bericht</w:t>
      </w:r>
    </w:p>
    <w:p w14:paraId="0A37501D" w14:textId="77777777" w:rsidR="001501D4" w:rsidRPr="006C3DD6" w:rsidRDefault="001501D4">
      <w:pPr>
        <w:pStyle w:val="CDBuLinie"/>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 w:type="dxa"/>
          <w:bottom w:w="17" w:type="dxa"/>
        </w:tblCellMar>
        <w:tblLook w:val="0000" w:firstRow="0" w:lastRow="0" w:firstColumn="0" w:lastColumn="0" w:noHBand="0" w:noVBand="0"/>
      </w:tblPr>
      <w:tblGrid>
        <w:gridCol w:w="2388"/>
        <w:gridCol w:w="7251"/>
      </w:tblGrid>
      <w:tr w:rsidR="001501D4" w:rsidRPr="006C3DD6" w14:paraId="0A8EF14E" w14:textId="77777777" w:rsidTr="009263B4">
        <w:tc>
          <w:tcPr>
            <w:tcW w:w="2388" w:type="dxa"/>
            <w:shd w:val="clear" w:color="auto" w:fill="4F81BD" w:themeFill="accent1"/>
            <w:vAlign w:val="center"/>
          </w:tcPr>
          <w:p w14:paraId="644861CB" w14:textId="77777777" w:rsidR="001501D4" w:rsidRPr="005F7815" w:rsidRDefault="006E5967" w:rsidP="005F7815">
            <w:pPr>
              <w:rPr>
                <w:color w:val="FFFFFF" w:themeColor="background1"/>
              </w:rPr>
            </w:pPr>
            <w:r w:rsidRPr="005F7815">
              <w:rPr>
                <w:color w:val="FFFFFF" w:themeColor="background1"/>
              </w:rPr>
              <w:t xml:space="preserve">Status </w:t>
            </w:r>
          </w:p>
        </w:tc>
        <w:tc>
          <w:tcPr>
            <w:tcW w:w="7251" w:type="dxa"/>
            <w:shd w:val="clear" w:color="auto" w:fill="D9D9D9" w:themeFill="background1" w:themeFillShade="D9"/>
          </w:tcPr>
          <w:p w14:paraId="781F2951" w14:textId="7F5DB1B8" w:rsidR="001501D4" w:rsidRPr="006C3DD6" w:rsidRDefault="001501D4" w:rsidP="005F7815">
            <w:r w:rsidRPr="006C3DD6">
              <w:t>Abgeschlossen</w:t>
            </w:r>
          </w:p>
        </w:tc>
      </w:tr>
      <w:tr w:rsidR="001501D4" w:rsidRPr="006C3DD6" w14:paraId="44DB5951" w14:textId="77777777" w:rsidTr="009263B4">
        <w:tc>
          <w:tcPr>
            <w:tcW w:w="2388" w:type="dxa"/>
            <w:shd w:val="clear" w:color="auto" w:fill="4F81BD" w:themeFill="accent1"/>
            <w:vAlign w:val="center"/>
          </w:tcPr>
          <w:p w14:paraId="64D25DCD" w14:textId="77777777" w:rsidR="001501D4" w:rsidRPr="005F7815" w:rsidRDefault="001501D4" w:rsidP="005F7815">
            <w:pPr>
              <w:rPr>
                <w:color w:val="FFFFFF" w:themeColor="background1"/>
              </w:rPr>
            </w:pPr>
            <w:r w:rsidRPr="005F7815">
              <w:rPr>
                <w:color w:val="FFFFFF" w:themeColor="background1"/>
              </w:rPr>
              <w:t>Projektname</w:t>
            </w:r>
          </w:p>
        </w:tc>
        <w:tc>
          <w:tcPr>
            <w:tcW w:w="7251" w:type="dxa"/>
            <w:shd w:val="clear" w:color="auto" w:fill="D9D9D9" w:themeFill="background1" w:themeFillShade="D9"/>
          </w:tcPr>
          <w:p w14:paraId="7FD2CE92" w14:textId="685370F0" w:rsidR="001501D4" w:rsidRPr="006C3DD6" w:rsidRDefault="30042893" w:rsidP="005F7815">
            <w:pPr>
              <w:rPr>
                <w:bCs/>
              </w:rPr>
            </w:pPr>
            <w:r w:rsidRPr="006C3DD6">
              <w:t xml:space="preserve">Webbasierte Fotofreigabe für Kunden   </w:t>
            </w:r>
          </w:p>
        </w:tc>
      </w:tr>
      <w:tr w:rsidR="001501D4" w:rsidRPr="006C3DD6" w14:paraId="1FA6B82A" w14:textId="77777777" w:rsidTr="009263B4">
        <w:tc>
          <w:tcPr>
            <w:tcW w:w="2388" w:type="dxa"/>
            <w:shd w:val="clear" w:color="auto" w:fill="4F81BD" w:themeFill="accent1"/>
            <w:vAlign w:val="center"/>
          </w:tcPr>
          <w:p w14:paraId="58548967" w14:textId="77777777" w:rsidR="001501D4" w:rsidRPr="005F7815" w:rsidRDefault="001501D4" w:rsidP="005F7815">
            <w:pPr>
              <w:rPr>
                <w:color w:val="FFFFFF" w:themeColor="background1"/>
              </w:rPr>
            </w:pPr>
            <w:r w:rsidRPr="005F7815">
              <w:rPr>
                <w:color w:val="FFFFFF" w:themeColor="background1"/>
              </w:rPr>
              <w:t>Projektleiter</w:t>
            </w:r>
          </w:p>
        </w:tc>
        <w:tc>
          <w:tcPr>
            <w:tcW w:w="7251" w:type="dxa"/>
            <w:shd w:val="clear" w:color="auto" w:fill="D9D9D9" w:themeFill="background1" w:themeFillShade="D9"/>
          </w:tcPr>
          <w:p w14:paraId="152CB3F4" w14:textId="5D89F837" w:rsidR="001501D4" w:rsidRPr="006C3DD6" w:rsidRDefault="38B6060C" w:rsidP="005F7815">
            <w:r w:rsidRPr="006C3DD6">
              <w:t>Vladan Vranjes</w:t>
            </w:r>
          </w:p>
        </w:tc>
      </w:tr>
      <w:tr w:rsidR="001501D4" w:rsidRPr="006C3DD6" w14:paraId="7834E804" w14:textId="77777777" w:rsidTr="009263B4">
        <w:tc>
          <w:tcPr>
            <w:tcW w:w="2388" w:type="dxa"/>
            <w:shd w:val="clear" w:color="auto" w:fill="4F81BD" w:themeFill="accent1"/>
            <w:vAlign w:val="center"/>
          </w:tcPr>
          <w:p w14:paraId="1AA72B20" w14:textId="77777777" w:rsidR="001501D4" w:rsidRPr="005F7815" w:rsidRDefault="001501D4" w:rsidP="005F7815">
            <w:pPr>
              <w:rPr>
                <w:color w:val="FFFFFF" w:themeColor="background1"/>
              </w:rPr>
            </w:pPr>
            <w:r w:rsidRPr="005F7815">
              <w:rPr>
                <w:color w:val="FFFFFF" w:themeColor="background1"/>
              </w:rPr>
              <w:t>Auftraggeber</w:t>
            </w:r>
          </w:p>
        </w:tc>
        <w:tc>
          <w:tcPr>
            <w:tcW w:w="7251" w:type="dxa"/>
            <w:shd w:val="clear" w:color="auto" w:fill="D9D9D9" w:themeFill="background1" w:themeFillShade="D9"/>
          </w:tcPr>
          <w:p w14:paraId="52CA366B" w14:textId="64DC059F" w:rsidR="001501D4" w:rsidRPr="006C3DD6" w:rsidRDefault="46A9B9D9" w:rsidP="005F7815">
            <w:r w:rsidRPr="006C3DD6">
              <w:t>Claude Fankhauser</w:t>
            </w:r>
          </w:p>
        </w:tc>
      </w:tr>
      <w:tr w:rsidR="001501D4" w:rsidRPr="00934906" w14:paraId="266955C2" w14:textId="77777777" w:rsidTr="009263B4">
        <w:tc>
          <w:tcPr>
            <w:tcW w:w="2388" w:type="dxa"/>
            <w:shd w:val="clear" w:color="auto" w:fill="4F81BD" w:themeFill="accent1"/>
            <w:vAlign w:val="center"/>
          </w:tcPr>
          <w:p w14:paraId="34DBFC11" w14:textId="77777777" w:rsidR="001501D4" w:rsidRPr="005F7815" w:rsidRDefault="001501D4" w:rsidP="005F7815">
            <w:pPr>
              <w:rPr>
                <w:color w:val="FFFFFF" w:themeColor="background1"/>
              </w:rPr>
            </w:pPr>
            <w:r w:rsidRPr="005F7815">
              <w:rPr>
                <w:color w:val="FFFFFF" w:themeColor="background1"/>
              </w:rPr>
              <w:t>Autor</w:t>
            </w:r>
            <w:r w:rsidR="006E5967" w:rsidRPr="005F7815">
              <w:rPr>
                <w:color w:val="FFFFFF" w:themeColor="background1"/>
              </w:rPr>
              <w:t>en</w:t>
            </w:r>
          </w:p>
        </w:tc>
        <w:tc>
          <w:tcPr>
            <w:tcW w:w="7251" w:type="dxa"/>
            <w:shd w:val="clear" w:color="auto" w:fill="D9D9D9" w:themeFill="background1" w:themeFillShade="D9"/>
          </w:tcPr>
          <w:p w14:paraId="47A68875" w14:textId="21F9A4F3" w:rsidR="001501D4" w:rsidRPr="00042D9D" w:rsidRDefault="37B2C122" w:rsidP="005F7815">
            <w:pPr>
              <w:rPr>
                <w:lang w:val="es-ES"/>
              </w:rPr>
            </w:pPr>
            <w:proofErr w:type="spellStart"/>
            <w:r w:rsidRPr="00042D9D">
              <w:rPr>
                <w:lang w:val="es-ES"/>
              </w:rPr>
              <w:t>Vladan</w:t>
            </w:r>
            <w:proofErr w:type="spellEnd"/>
            <w:r w:rsidRPr="00042D9D">
              <w:rPr>
                <w:lang w:val="es-ES"/>
              </w:rPr>
              <w:t xml:space="preserve"> </w:t>
            </w:r>
            <w:proofErr w:type="spellStart"/>
            <w:r w:rsidRPr="00042D9D">
              <w:rPr>
                <w:lang w:val="es-ES"/>
              </w:rPr>
              <w:t>Vranjes</w:t>
            </w:r>
            <w:proofErr w:type="spellEnd"/>
            <w:r w:rsidRPr="00042D9D">
              <w:rPr>
                <w:lang w:val="es-ES"/>
              </w:rPr>
              <w:t xml:space="preserve">, Yanis </w:t>
            </w:r>
            <w:proofErr w:type="spellStart"/>
            <w:r w:rsidRPr="00042D9D">
              <w:rPr>
                <w:lang w:val="es-ES"/>
              </w:rPr>
              <w:t>Riedo</w:t>
            </w:r>
            <w:proofErr w:type="spellEnd"/>
            <w:r w:rsidRPr="00042D9D">
              <w:rPr>
                <w:lang w:val="es-ES"/>
              </w:rPr>
              <w:t xml:space="preserve">, Luan </w:t>
            </w:r>
            <w:proofErr w:type="spellStart"/>
            <w:r w:rsidRPr="00042D9D">
              <w:rPr>
                <w:lang w:val="es-ES"/>
              </w:rPr>
              <w:t>Stauffer</w:t>
            </w:r>
            <w:proofErr w:type="spellEnd"/>
            <w:r w:rsidRPr="00042D9D">
              <w:rPr>
                <w:lang w:val="es-ES"/>
              </w:rPr>
              <w:t>, David Ammann</w:t>
            </w:r>
          </w:p>
        </w:tc>
      </w:tr>
      <w:tr w:rsidR="001501D4" w:rsidRPr="006C3DD6" w14:paraId="5C0E5C0D" w14:textId="77777777" w:rsidTr="009263B4">
        <w:tc>
          <w:tcPr>
            <w:tcW w:w="2388" w:type="dxa"/>
            <w:shd w:val="clear" w:color="auto" w:fill="4F81BD" w:themeFill="accent1"/>
            <w:vAlign w:val="center"/>
          </w:tcPr>
          <w:p w14:paraId="25462A30" w14:textId="77777777" w:rsidR="001501D4" w:rsidRPr="005F7815" w:rsidRDefault="001501D4" w:rsidP="005F7815">
            <w:pPr>
              <w:rPr>
                <w:color w:val="FFFFFF" w:themeColor="background1"/>
              </w:rPr>
            </w:pPr>
            <w:r w:rsidRPr="005F7815">
              <w:rPr>
                <w:color w:val="FFFFFF" w:themeColor="background1"/>
              </w:rPr>
              <w:t>Verteiler</w:t>
            </w:r>
          </w:p>
        </w:tc>
        <w:tc>
          <w:tcPr>
            <w:tcW w:w="7251" w:type="dxa"/>
            <w:shd w:val="clear" w:color="auto" w:fill="D9D9D9" w:themeFill="background1" w:themeFillShade="D9"/>
          </w:tcPr>
          <w:p w14:paraId="28AD3F68" w14:textId="410A76DA" w:rsidR="001501D4" w:rsidRPr="006C3DD6" w:rsidRDefault="0AE0BDAD" w:rsidP="005F7815">
            <w:r w:rsidRPr="006C3DD6">
              <w:t>Gesamte Gruppe</w:t>
            </w:r>
          </w:p>
        </w:tc>
      </w:tr>
    </w:tbl>
    <w:p w14:paraId="1EADF8FF" w14:textId="77777777" w:rsidR="001501D4" w:rsidRPr="006C3DD6" w:rsidRDefault="001501D4" w:rsidP="006E5967">
      <w:pPr>
        <w:spacing w:before="240" w:after="200"/>
        <w:rPr>
          <w:b/>
        </w:rPr>
      </w:pPr>
      <w:r w:rsidRPr="006C3DD6">
        <w:rPr>
          <w:b/>
        </w:rPr>
        <w:t>Änderungskontrolle, Prüfung, Genehmigung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 w:type="dxa"/>
          <w:bottom w:w="17" w:type="dxa"/>
        </w:tblCellMar>
        <w:tblLook w:val="0000" w:firstRow="0" w:lastRow="0" w:firstColumn="0" w:lastColumn="0" w:noHBand="0" w:noVBand="0"/>
      </w:tblPr>
      <w:tblGrid>
        <w:gridCol w:w="1129"/>
        <w:gridCol w:w="1239"/>
        <w:gridCol w:w="4720"/>
        <w:gridCol w:w="2551"/>
      </w:tblGrid>
      <w:tr w:rsidR="005F7815" w:rsidRPr="006C3DD6" w14:paraId="6DDE8828" w14:textId="77777777" w:rsidTr="009263B4">
        <w:tc>
          <w:tcPr>
            <w:tcW w:w="1129" w:type="dxa"/>
            <w:shd w:val="clear" w:color="auto" w:fill="4F81BD" w:themeFill="accent1"/>
          </w:tcPr>
          <w:p w14:paraId="6B814A1E" w14:textId="77777777" w:rsidR="001501D4" w:rsidRPr="005F7815" w:rsidRDefault="001501D4" w:rsidP="005F7815">
            <w:pPr>
              <w:rPr>
                <w:color w:val="FFFFFF" w:themeColor="background1"/>
              </w:rPr>
            </w:pPr>
            <w:r w:rsidRPr="005F7815">
              <w:rPr>
                <w:color w:val="FFFFFF" w:themeColor="background1"/>
              </w:rPr>
              <w:t>Version</w:t>
            </w:r>
          </w:p>
        </w:tc>
        <w:tc>
          <w:tcPr>
            <w:tcW w:w="1239" w:type="dxa"/>
            <w:shd w:val="clear" w:color="auto" w:fill="4F81BD" w:themeFill="accent1"/>
          </w:tcPr>
          <w:p w14:paraId="746F1487" w14:textId="77777777" w:rsidR="001501D4" w:rsidRPr="005F7815" w:rsidRDefault="001501D4" w:rsidP="005F7815">
            <w:pPr>
              <w:rPr>
                <w:color w:val="FFFFFF" w:themeColor="background1"/>
              </w:rPr>
            </w:pPr>
            <w:r w:rsidRPr="005F7815">
              <w:rPr>
                <w:color w:val="FFFFFF" w:themeColor="background1"/>
              </w:rPr>
              <w:t>Datum</w:t>
            </w:r>
          </w:p>
        </w:tc>
        <w:tc>
          <w:tcPr>
            <w:tcW w:w="4720" w:type="dxa"/>
            <w:shd w:val="clear" w:color="auto" w:fill="4F81BD" w:themeFill="accent1"/>
          </w:tcPr>
          <w:p w14:paraId="4141DB35" w14:textId="77777777" w:rsidR="001501D4" w:rsidRPr="005F7815" w:rsidRDefault="001501D4" w:rsidP="005F7815">
            <w:pPr>
              <w:rPr>
                <w:color w:val="FFFFFF" w:themeColor="background1"/>
              </w:rPr>
            </w:pPr>
            <w:r w:rsidRPr="005F7815">
              <w:rPr>
                <w:color w:val="FFFFFF" w:themeColor="background1"/>
              </w:rPr>
              <w:t>Beschreibung, Bemerkung</w:t>
            </w:r>
          </w:p>
        </w:tc>
        <w:tc>
          <w:tcPr>
            <w:tcW w:w="2551" w:type="dxa"/>
            <w:shd w:val="clear" w:color="auto" w:fill="4F81BD" w:themeFill="accent1"/>
          </w:tcPr>
          <w:p w14:paraId="3013E6FF" w14:textId="77777777" w:rsidR="001501D4" w:rsidRPr="005F7815" w:rsidRDefault="001501D4" w:rsidP="005F7815">
            <w:pPr>
              <w:rPr>
                <w:color w:val="FFFFFF" w:themeColor="background1"/>
              </w:rPr>
            </w:pPr>
            <w:r w:rsidRPr="005F7815">
              <w:rPr>
                <w:color w:val="FFFFFF" w:themeColor="background1"/>
              </w:rPr>
              <w:t>Name oder Rolle</w:t>
            </w:r>
          </w:p>
        </w:tc>
      </w:tr>
      <w:tr w:rsidR="006E5967" w:rsidRPr="006C3DD6" w14:paraId="5DAB6C7B" w14:textId="77777777" w:rsidTr="009263B4">
        <w:tc>
          <w:tcPr>
            <w:tcW w:w="1129" w:type="dxa"/>
            <w:shd w:val="clear" w:color="auto" w:fill="D9D9D9" w:themeFill="background1" w:themeFillShade="D9"/>
          </w:tcPr>
          <w:p w14:paraId="02EB378F" w14:textId="478A4FEB" w:rsidR="006E5967" w:rsidRPr="006C3DD6" w:rsidRDefault="34261C79" w:rsidP="005F7815">
            <w:r w:rsidRPr="006C3DD6">
              <w:t>1.0</w:t>
            </w:r>
          </w:p>
        </w:tc>
        <w:tc>
          <w:tcPr>
            <w:tcW w:w="1239" w:type="dxa"/>
            <w:shd w:val="clear" w:color="auto" w:fill="D9D9D9" w:themeFill="background1" w:themeFillShade="D9"/>
          </w:tcPr>
          <w:p w14:paraId="6A05A809" w14:textId="271C4D99" w:rsidR="006E5967" w:rsidRPr="006C3DD6" w:rsidRDefault="34261C79" w:rsidP="005F7815">
            <w:r w:rsidRPr="006C3DD6">
              <w:t>07.05.25</w:t>
            </w:r>
          </w:p>
        </w:tc>
        <w:tc>
          <w:tcPr>
            <w:tcW w:w="4720" w:type="dxa"/>
            <w:shd w:val="clear" w:color="auto" w:fill="D9D9D9" w:themeFill="background1" w:themeFillShade="D9"/>
          </w:tcPr>
          <w:p w14:paraId="5A39BBE3" w14:textId="17B589BC" w:rsidR="006E5967" w:rsidRPr="006C3DD6" w:rsidRDefault="34261C79" w:rsidP="005F7815">
            <w:r w:rsidRPr="006C3DD6">
              <w:t>Erstellung der Vorlage &amp; Erster Verbindungsaufbau zu Server</w:t>
            </w:r>
          </w:p>
        </w:tc>
        <w:tc>
          <w:tcPr>
            <w:tcW w:w="2551" w:type="dxa"/>
            <w:shd w:val="clear" w:color="auto" w:fill="D9D9D9" w:themeFill="background1" w:themeFillShade="D9"/>
          </w:tcPr>
          <w:p w14:paraId="41C8F396" w14:textId="56C52461" w:rsidR="006E5967" w:rsidRPr="006C3DD6" w:rsidRDefault="34261C79" w:rsidP="005F7815">
            <w:r w:rsidRPr="006C3DD6">
              <w:t>Alle Mitglieder</w:t>
            </w:r>
          </w:p>
        </w:tc>
      </w:tr>
      <w:tr w:rsidR="006E5967" w:rsidRPr="006C3DD6" w14:paraId="72A3D3EC" w14:textId="77777777" w:rsidTr="009263B4">
        <w:tc>
          <w:tcPr>
            <w:tcW w:w="1129" w:type="dxa"/>
            <w:shd w:val="clear" w:color="auto" w:fill="D9D9D9" w:themeFill="background1" w:themeFillShade="D9"/>
          </w:tcPr>
          <w:p w14:paraId="0D0B940D" w14:textId="02F1B837" w:rsidR="006E5967" w:rsidRPr="006C3DD6" w:rsidRDefault="002B36E7" w:rsidP="005F7815">
            <w:r w:rsidRPr="006C3DD6">
              <w:t>1</w:t>
            </w:r>
            <w:r w:rsidR="006B553B" w:rsidRPr="006C3DD6">
              <w:t>.</w:t>
            </w:r>
            <w:r w:rsidRPr="006C3DD6">
              <w:t>1</w:t>
            </w:r>
            <w:r w:rsidR="006B553B" w:rsidRPr="006C3DD6">
              <w:t xml:space="preserve"> </w:t>
            </w:r>
          </w:p>
        </w:tc>
        <w:tc>
          <w:tcPr>
            <w:tcW w:w="1239" w:type="dxa"/>
            <w:shd w:val="clear" w:color="auto" w:fill="D9D9D9" w:themeFill="background1" w:themeFillShade="D9"/>
          </w:tcPr>
          <w:p w14:paraId="0E27B00A" w14:textId="45054342" w:rsidR="006E5967" w:rsidRPr="006C3DD6" w:rsidRDefault="006B553B" w:rsidP="005F7815">
            <w:r w:rsidRPr="006C3DD6">
              <w:t>14.05.2025</w:t>
            </w:r>
          </w:p>
        </w:tc>
        <w:tc>
          <w:tcPr>
            <w:tcW w:w="4720" w:type="dxa"/>
            <w:shd w:val="clear" w:color="auto" w:fill="D9D9D9" w:themeFill="background1" w:themeFillShade="D9"/>
          </w:tcPr>
          <w:p w14:paraId="60061E4C" w14:textId="1F4836D9" w:rsidR="006E5967" w:rsidRPr="006C3DD6" w:rsidRDefault="006B553B" w:rsidP="005F7815">
            <w:r w:rsidRPr="006C3DD6">
              <w:t xml:space="preserve">Erarbeiten der Dokumentation </w:t>
            </w:r>
            <w:r w:rsidR="002B36E7" w:rsidRPr="006C3DD6">
              <w:t>– Zusammenfassung / Systemtests</w:t>
            </w:r>
          </w:p>
        </w:tc>
        <w:tc>
          <w:tcPr>
            <w:tcW w:w="2551" w:type="dxa"/>
            <w:shd w:val="clear" w:color="auto" w:fill="D9D9D9" w:themeFill="background1" w:themeFillShade="D9"/>
          </w:tcPr>
          <w:p w14:paraId="44EAFD9C" w14:textId="00F55C61" w:rsidR="006E5967" w:rsidRPr="006C3DD6" w:rsidRDefault="000812AA" w:rsidP="005F7815">
            <w:r>
              <w:t>Alle Mitglieder</w:t>
            </w:r>
            <w:r w:rsidR="002B36E7" w:rsidRPr="006C3DD6">
              <w:t xml:space="preserve"> </w:t>
            </w:r>
          </w:p>
        </w:tc>
      </w:tr>
      <w:tr w:rsidR="006E5967" w:rsidRPr="006C3DD6" w14:paraId="4B94D5A5" w14:textId="77777777" w:rsidTr="009263B4">
        <w:tc>
          <w:tcPr>
            <w:tcW w:w="1129" w:type="dxa"/>
            <w:shd w:val="clear" w:color="auto" w:fill="D9D9D9" w:themeFill="background1" w:themeFillShade="D9"/>
          </w:tcPr>
          <w:p w14:paraId="3DEEC669" w14:textId="5E9B8B4B" w:rsidR="006E5967" w:rsidRPr="006C3DD6" w:rsidRDefault="00532FEB" w:rsidP="005F7815">
            <w:r>
              <w:t>1.2</w:t>
            </w:r>
          </w:p>
        </w:tc>
        <w:tc>
          <w:tcPr>
            <w:tcW w:w="1239" w:type="dxa"/>
            <w:shd w:val="clear" w:color="auto" w:fill="D9D9D9" w:themeFill="background1" w:themeFillShade="D9"/>
          </w:tcPr>
          <w:p w14:paraId="3656B9AB" w14:textId="0CD7C4CC" w:rsidR="006E5967" w:rsidRPr="006C3DD6" w:rsidRDefault="00532FEB" w:rsidP="005F7815">
            <w:r>
              <w:t>21.05.2025</w:t>
            </w:r>
          </w:p>
        </w:tc>
        <w:tc>
          <w:tcPr>
            <w:tcW w:w="4720" w:type="dxa"/>
            <w:shd w:val="clear" w:color="auto" w:fill="D9D9D9" w:themeFill="background1" w:themeFillShade="D9"/>
          </w:tcPr>
          <w:p w14:paraId="3107D3E8" w14:textId="77777777" w:rsidR="006E5967" w:rsidRDefault="00B41784" w:rsidP="005F7815">
            <w:r>
              <w:t>Abschluss von:</w:t>
            </w:r>
          </w:p>
          <w:p w14:paraId="43691E90" w14:textId="77777777" w:rsidR="00B41784" w:rsidRDefault="00B41784" w:rsidP="00CA6373">
            <w:pPr>
              <w:pStyle w:val="Listenabsatz"/>
              <w:numPr>
                <w:ilvl w:val="0"/>
                <w:numId w:val="9"/>
              </w:numPr>
            </w:pPr>
            <w:r w:rsidRPr="00B41784">
              <w:t>Technische Detailspezifikation</w:t>
            </w:r>
          </w:p>
          <w:p w14:paraId="45FB0818" w14:textId="5B686135" w:rsidR="00B41784" w:rsidRPr="006C3DD6" w:rsidRDefault="00B41784" w:rsidP="00CA6373">
            <w:pPr>
              <w:pStyle w:val="Listenabsatz"/>
              <w:numPr>
                <w:ilvl w:val="0"/>
                <w:numId w:val="9"/>
              </w:numPr>
            </w:pPr>
            <w:proofErr w:type="spellStart"/>
            <w:r>
              <w:t>Sytemtest</w:t>
            </w:r>
            <w:proofErr w:type="spellEnd"/>
          </w:p>
        </w:tc>
        <w:tc>
          <w:tcPr>
            <w:tcW w:w="2551" w:type="dxa"/>
            <w:shd w:val="clear" w:color="auto" w:fill="D9D9D9" w:themeFill="background1" w:themeFillShade="D9"/>
          </w:tcPr>
          <w:p w14:paraId="049F31CB" w14:textId="0DD56311" w:rsidR="006E5967" w:rsidRPr="006C3DD6" w:rsidRDefault="002F72D0" w:rsidP="005F7815">
            <w:r>
              <w:t>David</w:t>
            </w:r>
            <w:r w:rsidR="2BF45C30">
              <w:t>, Yanis</w:t>
            </w:r>
            <w:r>
              <w:t xml:space="preserve"> &amp; Vladan</w:t>
            </w:r>
          </w:p>
        </w:tc>
      </w:tr>
      <w:tr w:rsidR="001501D4" w:rsidRPr="006C3DD6" w14:paraId="53128261" w14:textId="77777777" w:rsidTr="009263B4">
        <w:tc>
          <w:tcPr>
            <w:tcW w:w="1129" w:type="dxa"/>
            <w:shd w:val="clear" w:color="auto" w:fill="D9D9D9" w:themeFill="background1" w:themeFillShade="D9"/>
          </w:tcPr>
          <w:p w14:paraId="62486C05" w14:textId="0A2BDFC5" w:rsidR="001501D4" w:rsidRPr="006C3DD6" w:rsidRDefault="00532FEB" w:rsidP="005F7815">
            <w:r>
              <w:t>1.3</w:t>
            </w:r>
          </w:p>
        </w:tc>
        <w:tc>
          <w:tcPr>
            <w:tcW w:w="1239" w:type="dxa"/>
            <w:shd w:val="clear" w:color="auto" w:fill="D9D9D9" w:themeFill="background1" w:themeFillShade="D9"/>
          </w:tcPr>
          <w:p w14:paraId="4101652C" w14:textId="56B66A02" w:rsidR="001501D4" w:rsidRPr="006C3DD6" w:rsidRDefault="003D14D9" w:rsidP="005F7815">
            <w:r>
              <w:t>28.05.2025</w:t>
            </w:r>
          </w:p>
        </w:tc>
        <w:tc>
          <w:tcPr>
            <w:tcW w:w="4720" w:type="dxa"/>
            <w:shd w:val="clear" w:color="auto" w:fill="D9D9D9" w:themeFill="background1" w:themeFillShade="D9"/>
          </w:tcPr>
          <w:p w14:paraId="4B99056E" w14:textId="68A257EC" w:rsidR="002F72D0" w:rsidRPr="006C3DD6" w:rsidRDefault="002F72D0" w:rsidP="002F72D0">
            <w:r>
              <w:t>Korrekturen von</w:t>
            </w:r>
            <w:r w:rsidR="00451150">
              <w:t xml:space="preserve"> </w:t>
            </w:r>
            <w:r w:rsidR="001402E4">
              <w:t xml:space="preserve">Layout </w:t>
            </w:r>
            <w:r w:rsidR="00976980">
              <w:t>Problemen</w:t>
            </w:r>
          </w:p>
        </w:tc>
        <w:tc>
          <w:tcPr>
            <w:tcW w:w="2551" w:type="dxa"/>
            <w:shd w:val="clear" w:color="auto" w:fill="D9D9D9" w:themeFill="background1" w:themeFillShade="D9"/>
          </w:tcPr>
          <w:p w14:paraId="1299C43A" w14:textId="586AF397" w:rsidR="001501D4" w:rsidRPr="006C3DD6" w:rsidRDefault="002F72D0" w:rsidP="005F7815">
            <w:r>
              <w:t>David &amp; Vladan</w:t>
            </w:r>
          </w:p>
        </w:tc>
      </w:tr>
      <w:tr w:rsidR="002F72D0" w:rsidRPr="006C3DD6" w14:paraId="151E1D77" w14:textId="77777777" w:rsidTr="009263B4">
        <w:tc>
          <w:tcPr>
            <w:tcW w:w="1129" w:type="dxa"/>
            <w:shd w:val="clear" w:color="auto" w:fill="D9D9D9" w:themeFill="background1" w:themeFillShade="D9"/>
          </w:tcPr>
          <w:p w14:paraId="68C7E0C8" w14:textId="2FE2B0D8" w:rsidR="002F72D0" w:rsidRDefault="002F72D0" w:rsidP="005F7815">
            <w:r>
              <w:t>1.4</w:t>
            </w:r>
          </w:p>
        </w:tc>
        <w:tc>
          <w:tcPr>
            <w:tcW w:w="1239" w:type="dxa"/>
            <w:shd w:val="clear" w:color="auto" w:fill="D9D9D9" w:themeFill="background1" w:themeFillShade="D9"/>
          </w:tcPr>
          <w:p w14:paraId="57073771" w14:textId="0DDF1FF3" w:rsidR="002F72D0" w:rsidRDefault="001D228B" w:rsidP="005F7815">
            <w:r>
              <w:t>01.06.2025</w:t>
            </w:r>
          </w:p>
        </w:tc>
        <w:tc>
          <w:tcPr>
            <w:tcW w:w="4720" w:type="dxa"/>
            <w:shd w:val="clear" w:color="auto" w:fill="D9D9D9" w:themeFill="background1" w:themeFillShade="D9"/>
          </w:tcPr>
          <w:p w14:paraId="66208723" w14:textId="77777777" w:rsidR="002F72D0" w:rsidRDefault="001D228B" w:rsidP="005F7815">
            <w:r>
              <w:t>Abschluss von:</w:t>
            </w:r>
          </w:p>
          <w:p w14:paraId="1AF847F5" w14:textId="77777777" w:rsidR="001D228B" w:rsidRDefault="001D228B" w:rsidP="00CA6373">
            <w:pPr>
              <w:pStyle w:val="Listenabsatz"/>
              <w:numPr>
                <w:ilvl w:val="0"/>
                <w:numId w:val="9"/>
              </w:numPr>
            </w:pPr>
            <w:r>
              <w:t>Systemdokumentation</w:t>
            </w:r>
          </w:p>
          <w:p w14:paraId="4AE6BB46" w14:textId="1B85597B" w:rsidR="001D228B" w:rsidRPr="006C3DD6" w:rsidRDefault="001D228B" w:rsidP="00CA6373">
            <w:pPr>
              <w:pStyle w:val="Listenabsatz"/>
              <w:numPr>
                <w:ilvl w:val="0"/>
                <w:numId w:val="9"/>
              </w:numPr>
            </w:pPr>
            <w:r>
              <w:t>Weiterführung der Projektplanung</w:t>
            </w:r>
          </w:p>
        </w:tc>
        <w:tc>
          <w:tcPr>
            <w:tcW w:w="2551" w:type="dxa"/>
            <w:shd w:val="clear" w:color="auto" w:fill="D9D9D9" w:themeFill="background1" w:themeFillShade="D9"/>
          </w:tcPr>
          <w:p w14:paraId="10AB4260" w14:textId="2C6A4599" w:rsidR="002F72D0" w:rsidRPr="006C3DD6" w:rsidRDefault="00C276D0" w:rsidP="005F7815">
            <w:r>
              <w:t>David &amp; Vladan</w:t>
            </w:r>
          </w:p>
        </w:tc>
      </w:tr>
      <w:tr w:rsidR="00976980" w:rsidRPr="006C3DD6" w14:paraId="44D2D264" w14:textId="77777777" w:rsidTr="2DA848B9">
        <w:tc>
          <w:tcPr>
            <w:tcW w:w="1129" w:type="dxa"/>
            <w:shd w:val="clear" w:color="auto" w:fill="D9D9D9" w:themeFill="background1" w:themeFillShade="D9"/>
          </w:tcPr>
          <w:p w14:paraId="596A930C" w14:textId="16BB7FB2" w:rsidR="00976980" w:rsidRDefault="007439B9" w:rsidP="005F7815">
            <w:r>
              <w:t>1.5</w:t>
            </w:r>
          </w:p>
        </w:tc>
        <w:tc>
          <w:tcPr>
            <w:tcW w:w="1239" w:type="dxa"/>
            <w:shd w:val="clear" w:color="auto" w:fill="D9D9D9" w:themeFill="background1" w:themeFillShade="D9"/>
          </w:tcPr>
          <w:p w14:paraId="689817D6" w14:textId="425E3031" w:rsidR="00976980" w:rsidRDefault="007439B9" w:rsidP="005F7815">
            <w:r>
              <w:t>02.06.2025</w:t>
            </w:r>
          </w:p>
        </w:tc>
        <w:tc>
          <w:tcPr>
            <w:tcW w:w="4720" w:type="dxa"/>
            <w:shd w:val="clear" w:color="auto" w:fill="D9D9D9" w:themeFill="background1" w:themeFillShade="D9"/>
          </w:tcPr>
          <w:p w14:paraId="2DD75CD6" w14:textId="61054BC8" w:rsidR="00976980" w:rsidRDefault="007439B9" w:rsidP="005F7815">
            <w:r>
              <w:t>Abschluss von Tests</w:t>
            </w:r>
          </w:p>
        </w:tc>
        <w:tc>
          <w:tcPr>
            <w:tcW w:w="2551" w:type="dxa"/>
            <w:shd w:val="clear" w:color="auto" w:fill="D9D9D9" w:themeFill="background1" w:themeFillShade="D9"/>
          </w:tcPr>
          <w:p w14:paraId="3A114D64" w14:textId="372C7B44" w:rsidR="00976980" w:rsidRDefault="007439B9" w:rsidP="005F7815">
            <w:r>
              <w:t>David, Vladan</w:t>
            </w:r>
            <w:r w:rsidR="2C2AB2BB">
              <w:t>, Yanis</w:t>
            </w:r>
            <w:r>
              <w:t xml:space="preserve"> &amp; Luan</w:t>
            </w:r>
          </w:p>
        </w:tc>
      </w:tr>
    </w:tbl>
    <w:p w14:paraId="21E6889B" w14:textId="77777777" w:rsidR="001501D4" w:rsidRPr="006C3DD6" w:rsidRDefault="001501D4">
      <w:pPr>
        <w:spacing w:before="200" w:after="200"/>
        <w:rPr>
          <w:b/>
        </w:rPr>
      </w:pPr>
      <w:r w:rsidRPr="006C3DD6">
        <w:rPr>
          <w:b/>
        </w:rPr>
        <w:t>Definitionen und Abkürzungen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7" w:type="dxa"/>
          <w:bottom w:w="17" w:type="dxa"/>
        </w:tblCellMar>
        <w:tblLook w:val="0000" w:firstRow="0" w:lastRow="0" w:firstColumn="0" w:lastColumn="0" w:noHBand="0" w:noVBand="0"/>
      </w:tblPr>
      <w:tblGrid>
        <w:gridCol w:w="1985"/>
        <w:gridCol w:w="7654"/>
      </w:tblGrid>
      <w:tr w:rsidR="005F7815" w:rsidRPr="006C3DD6" w14:paraId="51FEB519" w14:textId="77777777" w:rsidTr="009263B4">
        <w:tc>
          <w:tcPr>
            <w:tcW w:w="1985" w:type="dxa"/>
            <w:shd w:val="clear" w:color="auto" w:fill="4F81BD" w:themeFill="accent1"/>
          </w:tcPr>
          <w:p w14:paraId="40A05C40" w14:textId="77777777" w:rsidR="001501D4" w:rsidRPr="005F7815" w:rsidRDefault="001501D4" w:rsidP="005F7815">
            <w:pPr>
              <w:rPr>
                <w:color w:val="FFFFFF" w:themeColor="background1"/>
              </w:rPr>
            </w:pPr>
            <w:r w:rsidRPr="005F7815">
              <w:rPr>
                <w:color w:val="FFFFFF" w:themeColor="background1"/>
              </w:rPr>
              <w:t>Begriff / Abkürzung</w:t>
            </w:r>
          </w:p>
        </w:tc>
        <w:tc>
          <w:tcPr>
            <w:tcW w:w="7654" w:type="dxa"/>
            <w:shd w:val="clear" w:color="auto" w:fill="4F81BD" w:themeFill="accent1"/>
          </w:tcPr>
          <w:p w14:paraId="67E9D96B" w14:textId="77777777" w:rsidR="001501D4" w:rsidRPr="005F7815" w:rsidRDefault="001501D4" w:rsidP="005F7815">
            <w:pPr>
              <w:rPr>
                <w:color w:val="FFFFFF" w:themeColor="background1"/>
              </w:rPr>
            </w:pPr>
            <w:r w:rsidRPr="005F7815">
              <w:rPr>
                <w:color w:val="FFFFFF" w:themeColor="background1"/>
              </w:rPr>
              <w:t>Bedeutung</w:t>
            </w:r>
          </w:p>
        </w:tc>
      </w:tr>
      <w:tr w:rsidR="001501D4" w:rsidRPr="006C3DD6" w14:paraId="4DDBEF00" w14:textId="77777777" w:rsidTr="009263B4">
        <w:tc>
          <w:tcPr>
            <w:tcW w:w="1985" w:type="dxa"/>
            <w:shd w:val="clear" w:color="auto" w:fill="D9D9D9" w:themeFill="background1" w:themeFillShade="D9"/>
          </w:tcPr>
          <w:p w14:paraId="78F3D19E" w14:textId="110B5F4B"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Ggf. </w:t>
            </w:r>
          </w:p>
        </w:tc>
        <w:tc>
          <w:tcPr>
            <w:tcW w:w="7654" w:type="dxa"/>
            <w:shd w:val="clear" w:color="auto" w:fill="D9D9D9" w:themeFill="background1" w:themeFillShade="D9"/>
          </w:tcPr>
          <w:p w14:paraId="3BD3D4B9" w14:textId="71D474C7"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Gegebenenfalls </w:t>
            </w:r>
          </w:p>
        </w:tc>
      </w:tr>
      <w:tr w:rsidR="70A922A2" w:rsidRPr="006C3DD6" w14:paraId="618F9337" w14:textId="77777777" w:rsidTr="009263B4">
        <w:trPr>
          <w:trHeight w:val="300"/>
        </w:trPr>
        <w:tc>
          <w:tcPr>
            <w:tcW w:w="1985" w:type="dxa"/>
            <w:shd w:val="clear" w:color="auto" w:fill="D9D9D9" w:themeFill="background1" w:themeFillShade="D9"/>
          </w:tcPr>
          <w:p w14:paraId="666C1661" w14:textId="64E63805"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Etc. </w:t>
            </w:r>
          </w:p>
        </w:tc>
        <w:tc>
          <w:tcPr>
            <w:tcW w:w="7654" w:type="dxa"/>
            <w:shd w:val="clear" w:color="auto" w:fill="D9D9D9" w:themeFill="background1" w:themeFillShade="D9"/>
          </w:tcPr>
          <w:p w14:paraId="776A6830" w14:textId="5A259FB4"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 xml:space="preserve">et </w:t>
            </w:r>
            <w:proofErr w:type="spellStart"/>
            <w:r w:rsidRPr="006C3DD6">
              <w:rPr>
                <w:rStyle w:val="normaltextrun"/>
                <w:rFonts w:ascii="Arial" w:eastAsia="Arial" w:hAnsi="Arial" w:cs="Arial"/>
                <w:color w:val="000000" w:themeColor="text1"/>
                <w:sz w:val="24"/>
                <w:szCs w:val="24"/>
              </w:rPr>
              <w:t>cetera</w:t>
            </w:r>
            <w:proofErr w:type="spellEnd"/>
            <w:r w:rsidRPr="006C3DD6">
              <w:rPr>
                <w:rStyle w:val="normaltextrun"/>
                <w:rFonts w:ascii="Arial" w:eastAsia="Arial" w:hAnsi="Arial" w:cs="Arial"/>
                <w:color w:val="000000" w:themeColor="text1"/>
                <w:sz w:val="24"/>
                <w:szCs w:val="24"/>
              </w:rPr>
              <w:t xml:space="preserve"> („und so weiter“) </w:t>
            </w:r>
          </w:p>
        </w:tc>
      </w:tr>
      <w:tr w:rsidR="70A922A2" w:rsidRPr="004663AB" w14:paraId="58B68422" w14:textId="77777777" w:rsidTr="009263B4">
        <w:trPr>
          <w:trHeight w:val="300"/>
        </w:trPr>
        <w:tc>
          <w:tcPr>
            <w:tcW w:w="1985" w:type="dxa"/>
            <w:shd w:val="clear" w:color="auto" w:fill="D9D9D9" w:themeFill="background1" w:themeFillShade="D9"/>
          </w:tcPr>
          <w:p w14:paraId="29136233" w14:textId="06372EC8"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EULA</w:t>
            </w:r>
          </w:p>
          <w:p w14:paraId="4D8B4B81" w14:textId="70103DB0"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CMS</w:t>
            </w:r>
          </w:p>
        </w:tc>
        <w:tc>
          <w:tcPr>
            <w:tcW w:w="7654" w:type="dxa"/>
            <w:shd w:val="clear" w:color="auto" w:fill="D9D9D9" w:themeFill="background1" w:themeFillShade="D9"/>
          </w:tcPr>
          <w:p w14:paraId="4EFA2A68" w14:textId="0C12AA53" w:rsidR="70A922A2" w:rsidRPr="00E43ED7" w:rsidRDefault="70A922A2" w:rsidP="005F7815">
            <w:pPr>
              <w:rPr>
                <w:rFonts w:eastAsia="Arial" w:cs="Arial"/>
                <w:color w:val="000000" w:themeColor="text1"/>
                <w:sz w:val="24"/>
                <w:szCs w:val="24"/>
                <w:lang w:val="fr-CH"/>
              </w:rPr>
            </w:pPr>
            <w:r w:rsidRPr="00E43ED7">
              <w:rPr>
                <w:rStyle w:val="normaltextrun"/>
                <w:rFonts w:ascii="Arial" w:eastAsia="Arial" w:hAnsi="Arial" w:cs="Arial"/>
                <w:color w:val="000000" w:themeColor="text1"/>
                <w:sz w:val="24"/>
                <w:szCs w:val="24"/>
                <w:lang w:val="fr-CH"/>
              </w:rPr>
              <w:t>End User License Agreement</w:t>
            </w:r>
          </w:p>
          <w:p w14:paraId="534597C1" w14:textId="7A2A7CE8" w:rsidR="70A922A2" w:rsidRPr="00E43ED7" w:rsidRDefault="70A922A2" w:rsidP="005F7815">
            <w:pPr>
              <w:rPr>
                <w:rFonts w:eastAsia="Arial" w:cs="Arial"/>
                <w:color w:val="000000" w:themeColor="text1"/>
                <w:sz w:val="24"/>
                <w:szCs w:val="24"/>
                <w:lang w:val="fr-CH"/>
              </w:rPr>
            </w:pPr>
            <w:r w:rsidRPr="00E43ED7">
              <w:rPr>
                <w:rStyle w:val="normaltextrun"/>
                <w:rFonts w:ascii="Arial" w:eastAsia="Arial" w:hAnsi="Arial" w:cs="Arial"/>
                <w:color w:val="000000" w:themeColor="text1"/>
                <w:sz w:val="24"/>
                <w:szCs w:val="24"/>
                <w:lang w:val="fr-CH"/>
              </w:rPr>
              <w:t>Content-Management-System</w:t>
            </w:r>
          </w:p>
        </w:tc>
      </w:tr>
      <w:tr w:rsidR="70A922A2" w:rsidRPr="006C3DD6" w14:paraId="33EB7F92" w14:textId="77777777" w:rsidTr="009263B4">
        <w:trPr>
          <w:trHeight w:val="300"/>
        </w:trPr>
        <w:tc>
          <w:tcPr>
            <w:tcW w:w="1985" w:type="dxa"/>
            <w:shd w:val="clear" w:color="auto" w:fill="D9D9D9" w:themeFill="background1" w:themeFillShade="D9"/>
          </w:tcPr>
          <w:p w14:paraId="07E58DF2" w14:textId="55FD2261"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GUI</w:t>
            </w:r>
          </w:p>
        </w:tc>
        <w:tc>
          <w:tcPr>
            <w:tcW w:w="7654" w:type="dxa"/>
            <w:shd w:val="clear" w:color="auto" w:fill="D9D9D9" w:themeFill="background1" w:themeFillShade="D9"/>
          </w:tcPr>
          <w:p w14:paraId="28D83D03" w14:textId="0A306976" w:rsidR="70A922A2" w:rsidRPr="006C3DD6" w:rsidRDefault="70A922A2" w:rsidP="005F7815">
            <w:pPr>
              <w:rPr>
                <w:rFonts w:eastAsia="Arial" w:cs="Arial"/>
                <w:color w:val="000000" w:themeColor="text1"/>
                <w:sz w:val="24"/>
                <w:szCs w:val="24"/>
              </w:rPr>
            </w:pPr>
            <w:proofErr w:type="spellStart"/>
            <w:r w:rsidRPr="006C3DD6">
              <w:rPr>
                <w:rStyle w:val="normaltextrun"/>
                <w:rFonts w:ascii="Arial" w:eastAsia="Arial" w:hAnsi="Arial" w:cs="Arial"/>
                <w:color w:val="000000" w:themeColor="text1"/>
                <w:sz w:val="24"/>
                <w:szCs w:val="24"/>
              </w:rPr>
              <w:t>Graphic</w:t>
            </w:r>
            <w:proofErr w:type="spellEnd"/>
            <w:r w:rsidRPr="006C3DD6">
              <w:rPr>
                <w:rStyle w:val="normaltextrun"/>
                <w:rFonts w:ascii="Arial" w:eastAsia="Arial" w:hAnsi="Arial" w:cs="Arial"/>
                <w:color w:val="000000" w:themeColor="text1"/>
                <w:sz w:val="24"/>
                <w:szCs w:val="24"/>
              </w:rPr>
              <w:t xml:space="preserve"> User Interface, grafische Benutzeroberfläche</w:t>
            </w:r>
          </w:p>
        </w:tc>
      </w:tr>
      <w:tr w:rsidR="70A922A2" w:rsidRPr="006C3DD6" w14:paraId="5B4C37C4" w14:textId="77777777" w:rsidTr="009263B4">
        <w:trPr>
          <w:trHeight w:val="300"/>
        </w:trPr>
        <w:tc>
          <w:tcPr>
            <w:tcW w:w="1985" w:type="dxa"/>
            <w:shd w:val="clear" w:color="auto" w:fill="D9D9D9" w:themeFill="background1" w:themeFillShade="D9"/>
          </w:tcPr>
          <w:p w14:paraId="192842F4" w14:textId="723E3074"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NAS</w:t>
            </w:r>
          </w:p>
        </w:tc>
        <w:tc>
          <w:tcPr>
            <w:tcW w:w="7654" w:type="dxa"/>
            <w:shd w:val="clear" w:color="auto" w:fill="D9D9D9" w:themeFill="background1" w:themeFillShade="D9"/>
          </w:tcPr>
          <w:p w14:paraId="56FF2C15" w14:textId="72999994"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 xml:space="preserve">Network </w:t>
            </w:r>
            <w:proofErr w:type="spellStart"/>
            <w:r w:rsidRPr="006C3DD6">
              <w:rPr>
                <w:rStyle w:val="normaltextrun"/>
                <w:rFonts w:ascii="Arial" w:eastAsia="Arial" w:hAnsi="Arial" w:cs="Arial"/>
                <w:color w:val="000000" w:themeColor="text1"/>
                <w:sz w:val="24"/>
                <w:szCs w:val="24"/>
              </w:rPr>
              <w:t>Attached</w:t>
            </w:r>
            <w:proofErr w:type="spellEnd"/>
            <w:r w:rsidRPr="006C3DD6">
              <w:rPr>
                <w:rStyle w:val="normaltextrun"/>
                <w:rFonts w:ascii="Arial" w:eastAsia="Arial" w:hAnsi="Arial" w:cs="Arial"/>
                <w:color w:val="000000" w:themeColor="text1"/>
                <w:sz w:val="24"/>
                <w:szCs w:val="24"/>
              </w:rPr>
              <w:t xml:space="preserve"> Storage, Datenspeicher</w:t>
            </w:r>
          </w:p>
        </w:tc>
      </w:tr>
      <w:tr w:rsidR="70A922A2" w:rsidRPr="006C3DD6" w14:paraId="66E50048" w14:textId="77777777" w:rsidTr="009263B4">
        <w:trPr>
          <w:trHeight w:val="300"/>
        </w:trPr>
        <w:tc>
          <w:tcPr>
            <w:tcW w:w="1985" w:type="dxa"/>
            <w:shd w:val="clear" w:color="auto" w:fill="D9D9D9" w:themeFill="background1" w:themeFillShade="D9"/>
          </w:tcPr>
          <w:p w14:paraId="092EF769" w14:textId="39DE14F4" w:rsidR="70A922A2" w:rsidRPr="006C3DD6" w:rsidRDefault="70A922A2" w:rsidP="005F7815">
            <w:pPr>
              <w:rPr>
                <w:rFonts w:eastAsia="Arial" w:cs="Arial"/>
                <w:color w:val="000000" w:themeColor="text1"/>
                <w:sz w:val="24"/>
                <w:szCs w:val="24"/>
              </w:rPr>
            </w:pPr>
            <w:r w:rsidRPr="006C3DD6">
              <w:rPr>
                <w:rStyle w:val="normaltextrun"/>
                <w:rFonts w:ascii="Arial" w:eastAsia="Arial" w:hAnsi="Arial" w:cs="Arial"/>
                <w:color w:val="000000" w:themeColor="text1"/>
                <w:sz w:val="24"/>
                <w:szCs w:val="24"/>
              </w:rPr>
              <w:t>SSL</w:t>
            </w:r>
          </w:p>
        </w:tc>
        <w:tc>
          <w:tcPr>
            <w:tcW w:w="7654" w:type="dxa"/>
            <w:shd w:val="clear" w:color="auto" w:fill="D9D9D9" w:themeFill="background1" w:themeFillShade="D9"/>
          </w:tcPr>
          <w:p w14:paraId="5B89EEA0" w14:textId="2A3B2F03"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Secure Sockets Layer, häufig als sichere Verschlüsselung für Websites verwendet</w:t>
            </w:r>
          </w:p>
        </w:tc>
      </w:tr>
      <w:tr w:rsidR="70A922A2" w:rsidRPr="006C3DD6" w14:paraId="6D029A18" w14:textId="77777777" w:rsidTr="009263B4">
        <w:trPr>
          <w:trHeight w:val="300"/>
        </w:trPr>
        <w:tc>
          <w:tcPr>
            <w:tcW w:w="1985" w:type="dxa"/>
            <w:shd w:val="clear" w:color="auto" w:fill="D9D9D9" w:themeFill="background1" w:themeFillShade="D9"/>
          </w:tcPr>
          <w:p w14:paraId="553DDA38" w14:textId="780346A3"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SFTP</w:t>
            </w:r>
          </w:p>
        </w:tc>
        <w:tc>
          <w:tcPr>
            <w:tcW w:w="7654" w:type="dxa"/>
            <w:shd w:val="clear" w:color="auto" w:fill="D9D9D9" w:themeFill="background1" w:themeFillShade="D9"/>
          </w:tcPr>
          <w:p w14:paraId="51114A7C" w14:textId="70F60FB1"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Secure File Transfer Protocol, Dateiübertragung via SSH</w:t>
            </w:r>
          </w:p>
        </w:tc>
      </w:tr>
      <w:tr w:rsidR="70A922A2" w:rsidRPr="006C3DD6" w14:paraId="33BD9B3C" w14:textId="77777777" w:rsidTr="009263B4">
        <w:trPr>
          <w:trHeight w:val="300"/>
        </w:trPr>
        <w:tc>
          <w:tcPr>
            <w:tcW w:w="1985" w:type="dxa"/>
            <w:shd w:val="clear" w:color="auto" w:fill="D9D9D9" w:themeFill="background1" w:themeFillShade="D9"/>
          </w:tcPr>
          <w:p w14:paraId="6322DB56" w14:textId="02C5BA2B"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VPN</w:t>
            </w:r>
          </w:p>
        </w:tc>
        <w:tc>
          <w:tcPr>
            <w:tcW w:w="7654" w:type="dxa"/>
            <w:shd w:val="clear" w:color="auto" w:fill="D9D9D9" w:themeFill="background1" w:themeFillShade="D9"/>
          </w:tcPr>
          <w:p w14:paraId="0B0EA720" w14:textId="786027A3"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Virtual Private Network, sichere Verbindung zwischen mind. 2 Maschinen</w:t>
            </w:r>
          </w:p>
        </w:tc>
      </w:tr>
      <w:tr w:rsidR="70A922A2" w:rsidRPr="006C3DD6" w14:paraId="4ECF34DB" w14:textId="77777777" w:rsidTr="009263B4">
        <w:trPr>
          <w:trHeight w:val="300"/>
        </w:trPr>
        <w:tc>
          <w:tcPr>
            <w:tcW w:w="1985" w:type="dxa"/>
            <w:shd w:val="clear" w:color="auto" w:fill="D9D9D9" w:themeFill="background1" w:themeFillShade="D9"/>
          </w:tcPr>
          <w:p w14:paraId="4A00E758" w14:textId="4E6B0D4C"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HTTPS</w:t>
            </w:r>
          </w:p>
        </w:tc>
        <w:tc>
          <w:tcPr>
            <w:tcW w:w="7654" w:type="dxa"/>
            <w:shd w:val="clear" w:color="auto" w:fill="D9D9D9" w:themeFill="background1" w:themeFillShade="D9"/>
          </w:tcPr>
          <w:p w14:paraId="7836E06D" w14:textId="3DEDB046"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Hypertext Transfer Protocol Secure, Netzwerkprotokoll für Websites</w:t>
            </w:r>
          </w:p>
        </w:tc>
      </w:tr>
      <w:tr w:rsidR="70A922A2" w:rsidRPr="006C3DD6" w14:paraId="2D052055" w14:textId="77777777" w:rsidTr="009263B4">
        <w:trPr>
          <w:trHeight w:val="300"/>
        </w:trPr>
        <w:tc>
          <w:tcPr>
            <w:tcW w:w="1985" w:type="dxa"/>
            <w:shd w:val="clear" w:color="auto" w:fill="D9D9D9" w:themeFill="background1" w:themeFillShade="D9"/>
          </w:tcPr>
          <w:p w14:paraId="3413363E" w14:textId="53DC1C61"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SSE</w:t>
            </w:r>
          </w:p>
        </w:tc>
        <w:tc>
          <w:tcPr>
            <w:tcW w:w="7654" w:type="dxa"/>
            <w:shd w:val="clear" w:color="auto" w:fill="D9D9D9" w:themeFill="background1" w:themeFillShade="D9"/>
          </w:tcPr>
          <w:p w14:paraId="76761219" w14:textId="32320A1F"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Schnittstelle extern</w:t>
            </w:r>
          </w:p>
        </w:tc>
      </w:tr>
      <w:tr w:rsidR="70A922A2" w:rsidRPr="006C3DD6" w14:paraId="3E7F3B82" w14:textId="77777777" w:rsidTr="009263B4">
        <w:trPr>
          <w:trHeight w:val="300"/>
        </w:trPr>
        <w:tc>
          <w:tcPr>
            <w:tcW w:w="1985" w:type="dxa"/>
            <w:shd w:val="clear" w:color="auto" w:fill="D9D9D9" w:themeFill="background1" w:themeFillShade="D9"/>
          </w:tcPr>
          <w:p w14:paraId="056DF97D" w14:textId="6C0DA434"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SSI</w:t>
            </w:r>
          </w:p>
        </w:tc>
        <w:tc>
          <w:tcPr>
            <w:tcW w:w="7654" w:type="dxa"/>
            <w:shd w:val="clear" w:color="auto" w:fill="D9D9D9" w:themeFill="background1" w:themeFillShade="D9"/>
          </w:tcPr>
          <w:p w14:paraId="785C38F1" w14:textId="213EAC80"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Schnittstelle intern</w:t>
            </w:r>
          </w:p>
        </w:tc>
      </w:tr>
      <w:tr w:rsidR="70A922A2" w:rsidRPr="006C3DD6" w14:paraId="256262C1" w14:textId="77777777" w:rsidTr="009263B4">
        <w:trPr>
          <w:trHeight w:val="300"/>
        </w:trPr>
        <w:tc>
          <w:tcPr>
            <w:tcW w:w="1985" w:type="dxa"/>
            <w:shd w:val="clear" w:color="auto" w:fill="D9D9D9" w:themeFill="background1" w:themeFillShade="D9"/>
          </w:tcPr>
          <w:p w14:paraId="502165F9" w14:textId="2E2D4213"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Drag-and-Drop</w:t>
            </w:r>
          </w:p>
        </w:tc>
        <w:tc>
          <w:tcPr>
            <w:tcW w:w="7654" w:type="dxa"/>
            <w:shd w:val="clear" w:color="auto" w:fill="D9D9D9" w:themeFill="background1" w:themeFillShade="D9"/>
          </w:tcPr>
          <w:p w14:paraId="1768F040" w14:textId="26692CF0"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Technologie, welche es erlaubt, Bilder durch Anwählen und «Fallenlassen» auf einen Ordner zu transferieren</w:t>
            </w:r>
          </w:p>
        </w:tc>
      </w:tr>
      <w:tr w:rsidR="70A922A2" w:rsidRPr="006C3DD6" w14:paraId="0E086BB9" w14:textId="77777777" w:rsidTr="009263B4">
        <w:trPr>
          <w:trHeight w:val="300"/>
        </w:trPr>
        <w:tc>
          <w:tcPr>
            <w:tcW w:w="1985" w:type="dxa"/>
            <w:shd w:val="clear" w:color="auto" w:fill="D9D9D9" w:themeFill="background1" w:themeFillShade="D9"/>
          </w:tcPr>
          <w:p w14:paraId="19DBC68B" w14:textId="24B984B6"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SSH</w:t>
            </w:r>
          </w:p>
        </w:tc>
        <w:tc>
          <w:tcPr>
            <w:tcW w:w="7654" w:type="dxa"/>
            <w:shd w:val="clear" w:color="auto" w:fill="D9D9D9" w:themeFill="background1" w:themeFillShade="D9"/>
          </w:tcPr>
          <w:p w14:paraId="4FF42EEE" w14:textId="1AE528F6" w:rsidR="70A922A2" w:rsidRPr="006C3DD6" w:rsidRDefault="70A922A2" w:rsidP="005F7815">
            <w:pPr>
              <w:rPr>
                <w:rFonts w:eastAsia="Arial" w:cs="Arial"/>
                <w:color w:val="000000" w:themeColor="text1"/>
                <w:sz w:val="24"/>
                <w:szCs w:val="24"/>
              </w:rPr>
            </w:pPr>
            <w:r w:rsidRPr="006C3DD6">
              <w:rPr>
                <w:rFonts w:eastAsia="Arial" w:cs="Arial"/>
                <w:color w:val="000000" w:themeColor="text1"/>
                <w:sz w:val="24"/>
                <w:szCs w:val="24"/>
              </w:rPr>
              <w:t>Secure Shell, kryptografisches Netzwerkprotokoll</w:t>
            </w:r>
          </w:p>
        </w:tc>
      </w:tr>
    </w:tbl>
    <w:p w14:paraId="4B12F97F" w14:textId="77777777" w:rsidR="001501D4" w:rsidRPr="006C3DD6" w:rsidRDefault="001501D4">
      <w:pPr>
        <w:rPr>
          <w:b/>
        </w:rPr>
      </w:pPr>
      <w:r w:rsidRPr="006C3DD6">
        <w:br w:type="page"/>
      </w:r>
      <w:r w:rsidRPr="006C3DD6">
        <w:rPr>
          <w:b/>
        </w:rPr>
        <w:lastRenderedPageBreak/>
        <w:t>Inhaltsverzeichnis</w:t>
      </w:r>
    </w:p>
    <w:p w14:paraId="68B20671" w14:textId="62D295FA" w:rsidR="00C84CA0" w:rsidRDefault="00A33095">
      <w:pPr>
        <w:pStyle w:val="Verzeichnis1"/>
        <w:tabs>
          <w:tab w:val="right" w:leader="dot" w:pos="9627"/>
        </w:tabs>
        <w:rPr>
          <w:rFonts w:asciiTheme="minorHAnsi" w:eastAsiaTheme="minorEastAsia" w:hAnsiTheme="minorHAnsi" w:cstheme="minorBidi"/>
          <w:noProof/>
          <w:kern w:val="2"/>
          <w:sz w:val="24"/>
          <w:szCs w:val="24"/>
          <w:lang w:eastAsia="ja-JP"/>
          <w14:ligatures w14:val="standardContextual"/>
        </w:rPr>
      </w:pPr>
      <w:r w:rsidRPr="006C3DD6">
        <w:rPr>
          <w:rStyle w:val="Hyperlink"/>
        </w:rPr>
        <w:fldChar w:fldCharType="begin"/>
      </w:r>
      <w:r w:rsidRPr="006C3DD6">
        <w:rPr>
          <w:rStyle w:val="Hyperlink"/>
        </w:rPr>
        <w:instrText xml:space="preserve"> TOC \o \h \z \u </w:instrText>
      </w:r>
      <w:r w:rsidRPr="006C3DD6">
        <w:rPr>
          <w:rStyle w:val="Hyperlink"/>
        </w:rPr>
        <w:fldChar w:fldCharType="separate"/>
      </w:r>
      <w:hyperlink w:anchor="_Toc199797321" w:history="1">
        <w:r w:rsidR="00C84CA0" w:rsidRPr="007B261F">
          <w:rPr>
            <w:rStyle w:val="Hyperlink"/>
            <w:noProof/>
          </w:rPr>
          <w:t>1</w:t>
        </w:r>
        <w:r w:rsidR="00C84CA0">
          <w:rPr>
            <w:rFonts w:asciiTheme="minorHAnsi" w:eastAsiaTheme="minorEastAsia" w:hAnsiTheme="minorHAnsi" w:cstheme="minorBidi"/>
            <w:noProof/>
            <w:kern w:val="2"/>
            <w:sz w:val="24"/>
            <w:szCs w:val="24"/>
            <w:lang w:eastAsia="ja-JP"/>
            <w14:ligatures w14:val="standardContextual"/>
          </w:rPr>
          <w:tab/>
        </w:r>
        <w:r w:rsidR="00C84CA0" w:rsidRPr="007B261F">
          <w:rPr>
            <w:rStyle w:val="Hyperlink"/>
            <w:noProof/>
          </w:rPr>
          <w:t>Zusammenfassung</w:t>
        </w:r>
        <w:r w:rsidR="00C84CA0">
          <w:rPr>
            <w:noProof/>
            <w:webHidden/>
          </w:rPr>
          <w:tab/>
        </w:r>
        <w:r w:rsidR="00C84CA0">
          <w:rPr>
            <w:noProof/>
            <w:webHidden/>
          </w:rPr>
          <w:fldChar w:fldCharType="begin"/>
        </w:r>
        <w:r w:rsidR="00C84CA0">
          <w:rPr>
            <w:noProof/>
            <w:webHidden/>
          </w:rPr>
          <w:instrText xml:space="preserve"> PAGEREF _Toc199797321 \h </w:instrText>
        </w:r>
        <w:r w:rsidR="00C84CA0">
          <w:rPr>
            <w:noProof/>
            <w:webHidden/>
          </w:rPr>
        </w:r>
        <w:r w:rsidR="00C84CA0">
          <w:rPr>
            <w:noProof/>
            <w:webHidden/>
          </w:rPr>
          <w:fldChar w:fldCharType="separate"/>
        </w:r>
        <w:r w:rsidR="001644E0">
          <w:rPr>
            <w:noProof/>
            <w:webHidden/>
          </w:rPr>
          <w:t>5</w:t>
        </w:r>
        <w:r w:rsidR="00C84CA0">
          <w:rPr>
            <w:noProof/>
            <w:webHidden/>
          </w:rPr>
          <w:fldChar w:fldCharType="end"/>
        </w:r>
      </w:hyperlink>
    </w:p>
    <w:p w14:paraId="10AE1816" w14:textId="30D53DAC" w:rsidR="00C84CA0" w:rsidRDefault="00C84CA0">
      <w:pPr>
        <w:pStyle w:val="Verzeichnis1"/>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2" w:history="1">
        <w:r w:rsidRPr="007B261F">
          <w:rPr>
            <w:rStyle w:val="Hyperlink"/>
            <w:noProof/>
          </w:rPr>
          <w:t>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Technische Detailspezifikation</w:t>
        </w:r>
        <w:r>
          <w:rPr>
            <w:noProof/>
            <w:webHidden/>
          </w:rPr>
          <w:tab/>
        </w:r>
        <w:r>
          <w:rPr>
            <w:noProof/>
            <w:webHidden/>
          </w:rPr>
          <w:fldChar w:fldCharType="begin"/>
        </w:r>
        <w:r>
          <w:rPr>
            <w:noProof/>
            <w:webHidden/>
          </w:rPr>
          <w:instrText xml:space="preserve"> PAGEREF _Toc199797322 \h </w:instrText>
        </w:r>
        <w:r>
          <w:rPr>
            <w:noProof/>
            <w:webHidden/>
          </w:rPr>
        </w:r>
        <w:r>
          <w:rPr>
            <w:noProof/>
            <w:webHidden/>
          </w:rPr>
          <w:fldChar w:fldCharType="separate"/>
        </w:r>
        <w:r w:rsidR="001644E0">
          <w:rPr>
            <w:noProof/>
            <w:webHidden/>
          </w:rPr>
          <w:t>5</w:t>
        </w:r>
        <w:r>
          <w:rPr>
            <w:noProof/>
            <w:webHidden/>
          </w:rPr>
          <w:fldChar w:fldCharType="end"/>
        </w:r>
      </w:hyperlink>
    </w:p>
    <w:p w14:paraId="01DEC136" w14:textId="794F29BD"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3" w:history="1">
        <w:r w:rsidRPr="007B261F">
          <w:rPr>
            <w:rStyle w:val="Hyperlink"/>
            <w:noProof/>
          </w:rPr>
          <w:t>2.1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Systemdesign</w:t>
        </w:r>
        <w:r>
          <w:rPr>
            <w:noProof/>
            <w:webHidden/>
          </w:rPr>
          <w:tab/>
        </w:r>
        <w:r>
          <w:rPr>
            <w:noProof/>
            <w:webHidden/>
          </w:rPr>
          <w:fldChar w:fldCharType="begin"/>
        </w:r>
        <w:r>
          <w:rPr>
            <w:noProof/>
            <w:webHidden/>
          </w:rPr>
          <w:instrText xml:space="preserve"> PAGEREF _Toc199797323 \h </w:instrText>
        </w:r>
        <w:r>
          <w:rPr>
            <w:noProof/>
            <w:webHidden/>
          </w:rPr>
        </w:r>
        <w:r>
          <w:rPr>
            <w:noProof/>
            <w:webHidden/>
          </w:rPr>
          <w:fldChar w:fldCharType="separate"/>
        </w:r>
        <w:r w:rsidR="001644E0">
          <w:rPr>
            <w:noProof/>
            <w:webHidden/>
          </w:rPr>
          <w:t>5</w:t>
        </w:r>
        <w:r>
          <w:rPr>
            <w:noProof/>
            <w:webHidden/>
          </w:rPr>
          <w:fldChar w:fldCharType="end"/>
        </w:r>
      </w:hyperlink>
    </w:p>
    <w:p w14:paraId="59A6F774" w14:textId="62BD6B8C"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4" w:history="1">
        <w:r w:rsidRPr="007B261F">
          <w:rPr>
            <w:rStyle w:val="Hyperlink"/>
            <w:noProof/>
          </w:rPr>
          <w:t>2.1.1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Struktur</w:t>
        </w:r>
        <w:r>
          <w:rPr>
            <w:noProof/>
            <w:webHidden/>
          </w:rPr>
          <w:tab/>
        </w:r>
        <w:r>
          <w:rPr>
            <w:noProof/>
            <w:webHidden/>
          </w:rPr>
          <w:fldChar w:fldCharType="begin"/>
        </w:r>
        <w:r>
          <w:rPr>
            <w:noProof/>
            <w:webHidden/>
          </w:rPr>
          <w:instrText xml:space="preserve"> PAGEREF _Toc199797324 \h </w:instrText>
        </w:r>
        <w:r>
          <w:rPr>
            <w:noProof/>
            <w:webHidden/>
          </w:rPr>
        </w:r>
        <w:r>
          <w:rPr>
            <w:noProof/>
            <w:webHidden/>
          </w:rPr>
          <w:fldChar w:fldCharType="separate"/>
        </w:r>
        <w:r w:rsidR="001644E0">
          <w:rPr>
            <w:noProof/>
            <w:webHidden/>
          </w:rPr>
          <w:t>5</w:t>
        </w:r>
        <w:r>
          <w:rPr>
            <w:noProof/>
            <w:webHidden/>
          </w:rPr>
          <w:fldChar w:fldCharType="end"/>
        </w:r>
      </w:hyperlink>
    </w:p>
    <w:p w14:paraId="756FF7E1" w14:textId="331703DE"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5" w:history="1">
        <w:r w:rsidRPr="007B261F">
          <w:rPr>
            <w:rStyle w:val="Hyperlink"/>
            <w:noProof/>
            <w:lang w:eastAsia="de-CH"/>
          </w:rPr>
          <w:t>2.1.1.1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eastAsia="de-CH"/>
          </w:rPr>
          <w:t>Subsystem 1: NAS</w:t>
        </w:r>
        <w:r>
          <w:rPr>
            <w:noProof/>
            <w:webHidden/>
          </w:rPr>
          <w:tab/>
        </w:r>
        <w:r>
          <w:rPr>
            <w:noProof/>
            <w:webHidden/>
          </w:rPr>
          <w:fldChar w:fldCharType="begin"/>
        </w:r>
        <w:r>
          <w:rPr>
            <w:noProof/>
            <w:webHidden/>
          </w:rPr>
          <w:instrText xml:space="preserve"> PAGEREF _Toc199797325 \h </w:instrText>
        </w:r>
        <w:r>
          <w:rPr>
            <w:noProof/>
            <w:webHidden/>
          </w:rPr>
        </w:r>
        <w:r>
          <w:rPr>
            <w:noProof/>
            <w:webHidden/>
          </w:rPr>
          <w:fldChar w:fldCharType="separate"/>
        </w:r>
        <w:r w:rsidR="001644E0">
          <w:rPr>
            <w:noProof/>
            <w:webHidden/>
          </w:rPr>
          <w:t>5</w:t>
        </w:r>
        <w:r>
          <w:rPr>
            <w:noProof/>
            <w:webHidden/>
          </w:rPr>
          <w:fldChar w:fldCharType="end"/>
        </w:r>
      </w:hyperlink>
    </w:p>
    <w:p w14:paraId="6385624E" w14:textId="2A0D148D"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6" w:history="1">
        <w:r w:rsidRPr="007B261F">
          <w:rPr>
            <w:rStyle w:val="Hyperlink"/>
            <w:noProof/>
            <w:lang w:eastAsia="de-CH"/>
          </w:rPr>
          <w:t>2.1.1.2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eastAsia="de-CH"/>
          </w:rPr>
          <w:t>Subsystem 2: Webserver</w:t>
        </w:r>
        <w:r>
          <w:rPr>
            <w:noProof/>
            <w:webHidden/>
          </w:rPr>
          <w:tab/>
        </w:r>
        <w:r>
          <w:rPr>
            <w:noProof/>
            <w:webHidden/>
          </w:rPr>
          <w:fldChar w:fldCharType="begin"/>
        </w:r>
        <w:r>
          <w:rPr>
            <w:noProof/>
            <w:webHidden/>
          </w:rPr>
          <w:instrText xml:space="preserve"> PAGEREF _Toc199797326 \h </w:instrText>
        </w:r>
        <w:r>
          <w:rPr>
            <w:noProof/>
            <w:webHidden/>
          </w:rPr>
        </w:r>
        <w:r>
          <w:rPr>
            <w:noProof/>
            <w:webHidden/>
          </w:rPr>
          <w:fldChar w:fldCharType="separate"/>
        </w:r>
        <w:r w:rsidR="001644E0">
          <w:rPr>
            <w:noProof/>
            <w:webHidden/>
          </w:rPr>
          <w:t>5</w:t>
        </w:r>
        <w:r>
          <w:rPr>
            <w:noProof/>
            <w:webHidden/>
          </w:rPr>
          <w:fldChar w:fldCharType="end"/>
        </w:r>
      </w:hyperlink>
    </w:p>
    <w:p w14:paraId="0F193603" w14:textId="160344E8"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7" w:history="1">
        <w:r w:rsidRPr="007B261F">
          <w:rPr>
            <w:rStyle w:val="Hyperlink"/>
            <w:rFonts w:ascii="Times New Roman" w:hAnsi="Times New Roman"/>
            <w:noProof/>
            <w:lang w:eastAsia="de-CH"/>
          </w:rPr>
          <w:t>2.2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eastAsia="de-CH"/>
          </w:rPr>
          <w:t>Externe Schnittstellen</w:t>
        </w:r>
        <w:r>
          <w:rPr>
            <w:noProof/>
            <w:webHidden/>
          </w:rPr>
          <w:tab/>
        </w:r>
        <w:r>
          <w:rPr>
            <w:noProof/>
            <w:webHidden/>
          </w:rPr>
          <w:fldChar w:fldCharType="begin"/>
        </w:r>
        <w:r>
          <w:rPr>
            <w:noProof/>
            <w:webHidden/>
          </w:rPr>
          <w:instrText xml:space="preserve"> PAGEREF _Toc199797327 \h </w:instrText>
        </w:r>
        <w:r>
          <w:rPr>
            <w:noProof/>
            <w:webHidden/>
          </w:rPr>
        </w:r>
        <w:r>
          <w:rPr>
            <w:noProof/>
            <w:webHidden/>
          </w:rPr>
          <w:fldChar w:fldCharType="separate"/>
        </w:r>
        <w:r w:rsidR="001644E0">
          <w:rPr>
            <w:noProof/>
            <w:webHidden/>
          </w:rPr>
          <w:t>6</w:t>
        </w:r>
        <w:r>
          <w:rPr>
            <w:noProof/>
            <w:webHidden/>
          </w:rPr>
          <w:fldChar w:fldCharType="end"/>
        </w:r>
      </w:hyperlink>
    </w:p>
    <w:p w14:paraId="5539C53D" w14:textId="761E3467"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8" w:history="1">
        <w:r w:rsidRPr="007B261F">
          <w:rPr>
            <w:rStyle w:val="Hyperlink"/>
            <w:rFonts w:ascii="Times New Roman" w:hAnsi="Times New Roman"/>
            <w:noProof/>
            <w:lang w:eastAsia="de-CH"/>
          </w:rPr>
          <w:t>2.3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eastAsia="de-CH"/>
          </w:rPr>
          <w:t>Interne Schnittstellen</w:t>
        </w:r>
        <w:r>
          <w:rPr>
            <w:noProof/>
            <w:webHidden/>
          </w:rPr>
          <w:tab/>
        </w:r>
        <w:r>
          <w:rPr>
            <w:noProof/>
            <w:webHidden/>
          </w:rPr>
          <w:fldChar w:fldCharType="begin"/>
        </w:r>
        <w:r>
          <w:rPr>
            <w:noProof/>
            <w:webHidden/>
          </w:rPr>
          <w:instrText xml:space="preserve"> PAGEREF _Toc199797328 \h </w:instrText>
        </w:r>
        <w:r>
          <w:rPr>
            <w:noProof/>
            <w:webHidden/>
          </w:rPr>
        </w:r>
        <w:r>
          <w:rPr>
            <w:noProof/>
            <w:webHidden/>
          </w:rPr>
          <w:fldChar w:fldCharType="separate"/>
        </w:r>
        <w:r w:rsidR="001644E0">
          <w:rPr>
            <w:noProof/>
            <w:webHidden/>
          </w:rPr>
          <w:t>6</w:t>
        </w:r>
        <w:r>
          <w:rPr>
            <w:noProof/>
            <w:webHidden/>
          </w:rPr>
          <w:fldChar w:fldCharType="end"/>
        </w:r>
      </w:hyperlink>
    </w:p>
    <w:p w14:paraId="24509F30" w14:textId="01925D95"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29" w:history="1">
        <w:r w:rsidRPr="007B261F">
          <w:rPr>
            <w:rStyle w:val="Hyperlink"/>
            <w:rFonts w:ascii="Times New Roman" w:hAnsi="Times New Roman"/>
            <w:noProof/>
            <w:lang w:eastAsia="de-CH"/>
          </w:rPr>
          <w:t>2.4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eastAsia="de-CH"/>
          </w:rPr>
          <w:t>Bildliche Darstellung der Architektur</w:t>
        </w:r>
        <w:r>
          <w:rPr>
            <w:noProof/>
            <w:webHidden/>
          </w:rPr>
          <w:tab/>
        </w:r>
        <w:r>
          <w:rPr>
            <w:noProof/>
            <w:webHidden/>
          </w:rPr>
          <w:fldChar w:fldCharType="begin"/>
        </w:r>
        <w:r>
          <w:rPr>
            <w:noProof/>
            <w:webHidden/>
          </w:rPr>
          <w:instrText xml:space="preserve"> PAGEREF _Toc199797329 \h </w:instrText>
        </w:r>
        <w:r>
          <w:rPr>
            <w:noProof/>
            <w:webHidden/>
          </w:rPr>
        </w:r>
        <w:r>
          <w:rPr>
            <w:noProof/>
            <w:webHidden/>
          </w:rPr>
          <w:fldChar w:fldCharType="separate"/>
        </w:r>
        <w:r w:rsidR="001644E0">
          <w:rPr>
            <w:noProof/>
            <w:webHidden/>
          </w:rPr>
          <w:t>7</w:t>
        </w:r>
        <w:r>
          <w:rPr>
            <w:noProof/>
            <w:webHidden/>
          </w:rPr>
          <w:fldChar w:fldCharType="end"/>
        </w:r>
      </w:hyperlink>
    </w:p>
    <w:p w14:paraId="43F7A8BD" w14:textId="598104B4"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0" w:history="1">
        <w:r w:rsidRPr="007B261F">
          <w:rPr>
            <w:rStyle w:val="Hyperlink"/>
            <w:noProof/>
          </w:rPr>
          <w:t>2.5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Sicherheit (ISDS)</w:t>
        </w:r>
        <w:r>
          <w:rPr>
            <w:noProof/>
            <w:webHidden/>
          </w:rPr>
          <w:tab/>
        </w:r>
        <w:r>
          <w:rPr>
            <w:noProof/>
            <w:webHidden/>
          </w:rPr>
          <w:fldChar w:fldCharType="begin"/>
        </w:r>
        <w:r>
          <w:rPr>
            <w:noProof/>
            <w:webHidden/>
          </w:rPr>
          <w:instrText xml:space="preserve"> PAGEREF _Toc199797330 \h </w:instrText>
        </w:r>
        <w:r>
          <w:rPr>
            <w:noProof/>
            <w:webHidden/>
          </w:rPr>
        </w:r>
        <w:r>
          <w:rPr>
            <w:noProof/>
            <w:webHidden/>
          </w:rPr>
          <w:fldChar w:fldCharType="separate"/>
        </w:r>
        <w:r w:rsidR="001644E0">
          <w:rPr>
            <w:noProof/>
            <w:webHidden/>
          </w:rPr>
          <w:t>7</w:t>
        </w:r>
        <w:r>
          <w:rPr>
            <w:noProof/>
            <w:webHidden/>
          </w:rPr>
          <w:fldChar w:fldCharType="end"/>
        </w:r>
      </w:hyperlink>
    </w:p>
    <w:p w14:paraId="0F112C43" w14:textId="63D7975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1" w:history="1">
        <w:r w:rsidRPr="007B261F">
          <w:rPr>
            <w:rStyle w:val="Hyperlink"/>
            <w:noProof/>
          </w:rPr>
          <w:t>2.5.1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Schutzbedarfsanalyse</w:t>
        </w:r>
        <w:r>
          <w:rPr>
            <w:noProof/>
            <w:webHidden/>
          </w:rPr>
          <w:tab/>
        </w:r>
        <w:r>
          <w:rPr>
            <w:noProof/>
            <w:webHidden/>
          </w:rPr>
          <w:fldChar w:fldCharType="begin"/>
        </w:r>
        <w:r>
          <w:rPr>
            <w:noProof/>
            <w:webHidden/>
          </w:rPr>
          <w:instrText xml:space="preserve"> PAGEREF _Toc199797331 \h </w:instrText>
        </w:r>
        <w:r>
          <w:rPr>
            <w:noProof/>
            <w:webHidden/>
          </w:rPr>
        </w:r>
        <w:r>
          <w:rPr>
            <w:noProof/>
            <w:webHidden/>
          </w:rPr>
          <w:fldChar w:fldCharType="separate"/>
        </w:r>
        <w:r w:rsidR="001644E0">
          <w:rPr>
            <w:noProof/>
            <w:webHidden/>
          </w:rPr>
          <w:t>7</w:t>
        </w:r>
        <w:r>
          <w:rPr>
            <w:noProof/>
            <w:webHidden/>
          </w:rPr>
          <w:fldChar w:fldCharType="end"/>
        </w:r>
      </w:hyperlink>
    </w:p>
    <w:p w14:paraId="20DBB266" w14:textId="0117E2B0"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2" w:history="1">
        <w:r w:rsidRPr="007B261F">
          <w:rPr>
            <w:rStyle w:val="Hyperlink"/>
            <w:noProof/>
          </w:rPr>
          <w:t>2.5.2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Privacy by design</w:t>
        </w:r>
        <w:r>
          <w:rPr>
            <w:noProof/>
            <w:webHidden/>
          </w:rPr>
          <w:tab/>
        </w:r>
        <w:r>
          <w:rPr>
            <w:noProof/>
            <w:webHidden/>
          </w:rPr>
          <w:fldChar w:fldCharType="begin"/>
        </w:r>
        <w:r>
          <w:rPr>
            <w:noProof/>
            <w:webHidden/>
          </w:rPr>
          <w:instrText xml:space="preserve"> PAGEREF _Toc199797332 \h </w:instrText>
        </w:r>
        <w:r>
          <w:rPr>
            <w:noProof/>
            <w:webHidden/>
          </w:rPr>
        </w:r>
        <w:r>
          <w:rPr>
            <w:noProof/>
            <w:webHidden/>
          </w:rPr>
          <w:fldChar w:fldCharType="separate"/>
        </w:r>
        <w:r w:rsidR="001644E0">
          <w:rPr>
            <w:noProof/>
            <w:webHidden/>
          </w:rPr>
          <w:t>7</w:t>
        </w:r>
        <w:r>
          <w:rPr>
            <w:noProof/>
            <w:webHidden/>
          </w:rPr>
          <w:fldChar w:fldCharType="end"/>
        </w:r>
      </w:hyperlink>
    </w:p>
    <w:p w14:paraId="2757C567" w14:textId="6050B1F7"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3" w:history="1">
        <w:r w:rsidRPr="007B261F">
          <w:rPr>
            <w:rStyle w:val="Hyperlink"/>
            <w:noProof/>
          </w:rPr>
          <w:t>2.5.3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Risikoanalyse</w:t>
        </w:r>
        <w:r>
          <w:rPr>
            <w:noProof/>
            <w:webHidden/>
          </w:rPr>
          <w:tab/>
        </w:r>
        <w:r>
          <w:rPr>
            <w:noProof/>
            <w:webHidden/>
          </w:rPr>
          <w:fldChar w:fldCharType="begin"/>
        </w:r>
        <w:r>
          <w:rPr>
            <w:noProof/>
            <w:webHidden/>
          </w:rPr>
          <w:instrText xml:space="preserve"> PAGEREF _Toc199797333 \h </w:instrText>
        </w:r>
        <w:r>
          <w:rPr>
            <w:noProof/>
            <w:webHidden/>
          </w:rPr>
        </w:r>
        <w:r>
          <w:rPr>
            <w:noProof/>
            <w:webHidden/>
          </w:rPr>
          <w:fldChar w:fldCharType="separate"/>
        </w:r>
        <w:r w:rsidR="001644E0">
          <w:rPr>
            <w:noProof/>
            <w:webHidden/>
          </w:rPr>
          <w:t>7</w:t>
        </w:r>
        <w:r>
          <w:rPr>
            <w:noProof/>
            <w:webHidden/>
          </w:rPr>
          <w:fldChar w:fldCharType="end"/>
        </w:r>
      </w:hyperlink>
    </w:p>
    <w:p w14:paraId="6D3CCBCB" w14:textId="25989348"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4" w:history="1">
        <w:r w:rsidRPr="007B261F">
          <w:rPr>
            <w:rStyle w:val="Hyperlink"/>
            <w:noProof/>
          </w:rPr>
          <w:t>2.5.4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Sicherheitsmassnahmen</w:t>
        </w:r>
        <w:r>
          <w:rPr>
            <w:noProof/>
            <w:webHidden/>
          </w:rPr>
          <w:tab/>
        </w:r>
        <w:r>
          <w:rPr>
            <w:noProof/>
            <w:webHidden/>
          </w:rPr>
          <w:fldChar w:fldCharType="begin"/>
        </w:r>
        <w:r>
          <w:rPr>
            <w:noProof/>
            <w:webHidden/>
          </w:rPr>
          <w:instrText xml:space="preserve"> PAGEREF _Toc199797334 \h </w:instrText>
        </w:r>
        <w:r>
          <w:rPr>
            <w:noProof/>
            <w:webHidden/>
          </w:rPr>
        </w:r>
        <w:r>
          <w:rPr>
            <w:noProof/>
            <w:webHidden/>
          </w:rPr>
          <w:fldChar w:fldCharType="separate"/>
        </w:r>
        <w:r w:rsidR="001644E0">
          <w:rPr>
            <w:noProof/>
            <w:webHidden/>
          </w:rPr>
          <w:t>8</w:t>
        </w:r>
        <w:r>
          <w:rPr>
            <w:noProof/>
            <w:webHidden/>
          </w:rPr>
          <w:fldChar w:fldCharType="end"/>
        </w:r>
      </w:hyperlink>
    </w:p>
    <w:p w14:paraId="5063209C" w14:textId="48230EC7"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5" w:history="1">
        <w:r w:rsidRPr="007B261F">
          <w:rPr>
            <w:rStyle w:val="Hyperlink"/>
            <w:noProof/>
          </w:rPr>
          <w:t>2.5.5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Zugriffskontrolle</w:t>
        </w:r>
        <w:r>
          <w:rPr>
            <w:noProof/>
            <w:webHidden/>
          </w:rPr>
          <w:tab/>
        </w:r>
        <w:r>
          <w:rPr>
            <w:noProof/>
            <w:webHidden/>
          </w:rPr>
          <w:fldChar w:fldCharType="begin"/>
        </w:r>
        <w:r>
          <w:rPr>
            <w:noProof/>
            <w:webHidden/>
          </w:rPr>
          <w:instrText xml:space="preserve"> PAGEREF _Toc199797335 \h </w:instrText>
        </w:r>
        <w:r>
          <w:rPr>
            <w:noProof/>
            <w:webHidden/>
          </w:rPr>
        </w:r>
        <w:r>
          <w:rPr>
            <w:noProof/>
            <w:webHidden/>
          </w:rPr>
          <w:fldChar w:fldCharType="separate"/>
        </w:r>
        <w:r w:rsidR="001644E0">
          <w:rPr>
            <w:noProof/>
            <w:webHidden/>
          </w:rPr>
          <w:t>8</w:t>
        </w:r>
        <w:r>
          <w:rPr>
            <w:noProof/>
            <w:webHidden/>
          </w:rPr>
          <w:fldChar w:fldCharType="end"/>
        </w:r>
      </w:hyperlink>
    </w:p>
    <w:p w14:paraId="05E6CFE0" w14:textId="4794516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6" w:history="1">
        <w:r w:rsidRPr="007B261F">
          <w:rPr>
            <w:rStyle w:val="Hyperlink"/>
            <w:noProof/>
          </w:rPr>
          <w:t>2.5.6</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Verantwortlichkeiten</w:t>
        </w:r>
        <w:r>
          <w:rPr>
            <w:noProof/>
            <w:webHidden/>
          </w:rPr>
          <w:tab/>
        </w:r>
        <w:r>
          <w:rPr>
            <w:noProof/>
            <w:webHidden/>
          </w:rPr>
          <w:fldChar w:fldCharType="begin"/>
        </w:r>
        <w:r>
          <w:rPr>
            <w:noProof/>
            <w:webHidden/>
          </w:rPr>
          <w:instrText xml:space="preserve"> PAGEREF _Toc199797336 \h </w:instrText>
        </w:r>
        <w:r>
          <w:rPr>
            <w:noProof/>
            <w:webHidden/>
          </w:rPr>
        </w:r>
        <w:r>
          <w:rPr>
            <w:noProof/>
            <w:webHidden/>
          </w:rPr>
          <w:fldChar w:fldCharType="separate"/>
        </w:r>
        <w:r w:rsidR="001644E0">
          <w:rPr>
            <w:noProof/>
            <w:webHidden/>
          </w:rPr>
          <w:t>9</w:t>
        </w:r>
        <w:r>
          <w:rPr>
            <w:noProof/>
            <w:webHidden/>
          </w:rPr>
          <w:fldChar w:fldCharType="end"/>
        </w:r>
      </w:hyperlink>
    </w:p>
    <w:p w14:paraId="02C177A1" w14:textId="46B0B37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7" w:history="1">
        <w:r w:rsidRPr="007B261F">
          <w:rPr>
            <w:rStyle w:val="Hyperlink"/>
            <w:noProof/>
          </w:rPr>
          <w:t>2.5.7</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Monitoring &amp; Wartung</w:t>
        </w:r>
        <w:r>
          <w:rPr>
            <w:noProof/>
            <w:webHidden/>
          </w:rPr>
          <w:tab/>
        </w:r>
        <w:r>
          <w:rPr>
            <w:noProof/>
            <w:webHidden/>
          </w:rPr>
          <w:fldChar w:fldCharType="begin"/>
        </w:r>
        <w:r>
          <w:rPr>
            <w:noProof/>
            <w:webHidden/>
          </w:rPr>
          <w:instrText xml:space="preserve"> PAGEREF _Toc199797337 \h </w:instrText>
        </w:r>
        <w:r>
          <w:rPr>
            <w:noProof/>
            <w:webHidden/>
          </w:rPr>
        </w:r>
        <w:r>
          <w:rPr>
            <w:noProof/>
            <w:webHidden/>
          </w:rPr>
          <w:fldChar w:fldCharType="separate"/>
        </w:r>
        <w:r w:rsidR="001644E0">
          <w:rPr>
            <w:noProof/>
            <w:webHidden/>
          </w:rPr>
          <w:t>9</w:t>
        </w:r>
        <w:r>
          <w:rPr>
            <w:noProof/>
            <w:webHidden/>
          </w:rPr>
          <w:fldChar w:fldCharType="end"/>
        </w:r>
      </w:hyperlink>
    </w:p>
    <w:p w14:paraId="53171841" w14:textId="01B44903"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8" w:history="1">
        <w:r w:rsidRPr="007B261F">
          <w:rPr>
            <w:rStyle w:val="Hyperlink"/>
            <w:noProof/>
          </w:rPr>
          <w:t>2.5.8</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Backup</w:t>
        </w:r>
        <w:r>
          <w:rPr>
            <w:noProof/>
            <w:webHidden/>
          </w:rPr>
          <w:tab/>
        </w:r>
        <w:r>
          <w:rPr>
            <w:noProof/>
            <w:webHidden/>
          </w:rPr>
          <w:fldChar w:fldCharType="begin"/>
        </w:r>
        <w:r>
          <w:rPr>
            <w:noProof/>
            <w:webHidden/>
          </w:rPr>
          <w:instrText xml:space="preserve"> PAGEREF _Toc199797338 \h </w:instrText>
        </w:r>
        <w:r>
          <w:rPr>
            <w:noProof/>
            <w:webHidden/>
          </w:rPr>
        </w:r>
        <w:r>
          <w:rPr>
            <w:noProof/>
            <w:webHidden/>
          </w:rPr>
          <w:fldChar w:fldCharType="separate"/>
        </w:r>
        <w:r w:rsidR="001644E0">
          <w:rPr>
            <w:noProof/>
            <w:webHidden/>
          </w:rPr>
          <w:t>9</w:t>
        </w:r>
        <w:r>
          <w:rPr>
            <w:noProof/>
            <w:webHidden/>
          </w:rPr>
          <w:fldChar w:fldCharType="end"/>
        </w:r>
      </w:hyperlink>
    </w:p>
    <w:p w14:paraId="380A5B5E" w14:textId="4B3BDD20"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39" w:history="1">
        <w:r w:rsidRPr="007B261F">
          <w:rPr>
            <w:rStyle w:val="Hyperlink"/>
            <w:noProof/>
          </w:rPr>
          <w:t>2.6</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Anforderungszuordnung</w:t>
        </w:r>
        <w:r>
          <w:rPr>
            <w:noProof/>
            <w:webHidden/>
          </w:rPr>
          <w:tab/>
        </w:r>
        <w:r>
          <w:rPr>
            <w:noProof/>
            <w:webHidden/>
          </w:rPr>
          <w:fldChar w:fldCharType="begin"/>
        </w:r>
        <w:r>
          <w:rPr>
            <w:noProof/>
            <w:webHidden/>
          </w:rPr>
          <w:instrText xml:space="preserve"> PAGEREF _Toc199797339 \h </w:instrText>
        </w:r>
        <w:r>
          <w:rPr>
            <w:noProof/>
            <w:webHidden/>
          </w:rPr>
        </w:r>
        <w:r>
          <w:rPr>
            <w:noProof/>
            <w:webHidden/>
          </w:rPr>
          <w:fldChar w:fldCharType="separate"/>
        </w:r>
        <w:r w:rsidR="001644E0">
          <w:rPr>
            <w:noProof/>
            <w:webHidden/>
          </w:rPr>
          <w:t>10</w:t>
        </w:r>
        <w:r>
          <w:rPr>
            <w:noProof/>
            <w:webHidden/>
          </w:rPr>
          <w:fldChar w:fldCharType="end"/>
        </w:r>
      </w:hyperlink>
    </w:p>
    <w:p w14:paraId="00600942" w14:textId="34E1ABE8"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0" w:history="1">
        <w:r w:rsidRPr="007B261F">
          <w:rPr>
            <w:rStyle w:val="Hyperlink"/>
            <w:noProof/>
          </w:rPr>
          <w:t>2.6.1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Funktionierender Filetransfer</w:t>
        </w:r>
        <w:r>
          <w:rPr>
            <w:noProof/>
            <w:webHidden/>
          </w:rPr>
          <w:tab/>
        </w:r>
        <w:r>
          <w:rPr>
            <w:noProof/>
            <w:webHidden/>
          </w:rPr>
          <w:fldChar w:fldCharType="begin"/>
        </w:r>
        <w:r>
          <w:rPr>
            <w:noProof/>
            <w:webHidden/>
          </w:rPr>
          <w:instrText xml:space="preserve"> PAGEREF _Toc199797340 \h </w:instrText>
        </w:r>
        <w:r>
          <w:rPr>
            <w:noProof/>
            <w:webHidden/>
          </w:rPr>
        </w:r>
        <w:r>
          <w:rPr>
            <w:noProof/>
            <w:webHidden/>
          </w:rPr>
          <w:fldChar w:fldCharType="separate"/>
        </w:r>
        <w:r w:rsidR="001644E0">
          <w:rPr>
            <w:noProof/>
            <w:webHidden/>
          </w:rPr>
          <w:t>10</w:t>
        </w:r>
        <w:r>
          <w:rPr>
            <w:noProof/>
            <w:webHidden/>
          </w:rPr>
          <w:fldChar w:fldCharType="end"/>
        </w:r>
      </w:hyperlink>
    </w:p>
    <w:p w14:paraId="7F4FCFDC" w14:textId="3F158467"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1" w:history="1">
        <w:r w:rsidRPr="007B261F">
          <w:rPr>
            <w:rStyle w:val="Hyperlink"/>
            <w:noProof/>
          </w:rPr>
          <w:t>2.6.2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Usermanagement mit Benutzername und Passwort</w:t>
        </w:r>
        <w:r>
          <w:rPr>
            <w:noProof/>
            <w:webHidden/>
          </w:rPr>
          <w:tab/>
        </w:r>
        <w:r>
          <w:rPr>
            <w:noProof/>
            <w:webHidden/>
          </w:rPr>
          <w:fldChar w:fldCharType="begin"/>
        </w:r>
        <w:r>
          <w:rPr>
            <w:noProof/>
            <w:webHidden/>
          </w:rPr>
          <w:instrText xml:space="preserve"> PAGEREF _Toc199797341 \h </w:instrText>
        </w:r>
        <w:r>
          <w:rPr>
            <w:noProof/>
            <w:webHidden/>
          </w:rPr>
        </w:r>
        <w:r>
          <w:rPr>
            <w:noProof/>
            <w:webHidden/>
          </w:rPr>
          <w:fldChar w:fldCharType="separate"/>
        </w:r>
        <w:r w:rsidR="001644E0">
          <w:rPr>
            <w:noProof/>
            <w:webHidden/>
          </w:rPr>
          <w:t>10</w:t>
        </w:r>
        <w:r>
          <w:rPr>
            <w:noProof/>
            <w:webHidden/>
          </w:rPr>
          <w:fldChar w:fldCharType="end"/>
        </w:r>
      </w:hyperlink>
    </w:p>
    <w:p w14:paraId="33E6358B" w14:textId="0F29CC07"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2" w:history="1">
        <w:r w:rsidRPr="007B261F">
          <w:rPr>
            <w:rStyle w:val="Hyperlink"/>
            <w:noProof/>
          </w:rPr>
          <w:t>2.6.3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VPN-Verbindung zwischen NAS und Webserver</w:t>
        </w:r>
        <w:r>
          <w:rPr>
            <w:noProof/>
            <w:webHidden/>
          </w:rPr>
          <w:tab/>
        </w:r>
        <w:r>
          <w:rPr>
            <w:noProof/>
            <w:webHidden/>
          </w:rPr>
          <w:fldChar w:fldCharType="begin"/>
        </w:r>
        <w:r>
          <w:rPr>
            <w:noProof/>
            <w:webHidden/>
          </w:rPr>
          <w:instrText xml:space="preserve"> PAGEREF _Toc199797342 \h </w:instrText>
        </w:r>
        <w:r>
          <w:rPr>
            <w:noProof/>
            <w:webHidden/>
          </w:rPr>
        </w:r>
        <w:r>
          <w:rPr>
            <w:noProof/>
            <w:webHidden/>
          </w:rPr>
          <w:fldChar w:fldCharType="separate"/>
        </w:r>
        <w:r w:rsidR="001644E0">
          <w:rPr>
            <w:noProof/>
            <w:webHidden/>
          </w:rPr>
          <w:t>10</w:t>
        </w:r>
        <w:r>
          <w:rPr>
            <w:noProof/>
            <w:webHidden/>
          </w:rPr>
          <w:fldChar w:fldCharType="end"/>
        </w:r>
      </w:hyperlink>
    </w:p>
    <w:p w14:paraId="21A0D8B5" w14:textId="73F61B1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3" w:history="1">
        <w:r w:rsidRPr="007B261F">
          <w:rPr>
            <w:rStyle w:val="Hyperlink"/>
            <w:noProof/>
          </w:rPr>
          <w:t>2.6.4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Automatischer Upload der Fotos von NAS auf Server (mit Möglichkeit dies manuell auch zu erledigen)</w:t>
        </w:r>
        <w:r>
          <w:rPr>
            <w:noProof/>
            <w:webHidden/>
          </w:rPr>
          <w:tab/>
        </w:r>
        <w:r>
          <w:rPr>
            <w:noProof/>
            <w:webHidden/>
          </w:rPr>
          <w:fldChar w:fldCharType="begin"/>
        </w:r>
        <w:r>
          <w:rPr>
            <w:noProof/>
            <w:webHidden/>
          </w:rPr>
          <w:instrText xml:space="preserve"> PAGEREF _Toc199797343 \h </w:instrText>
        </w:r>
        <w:r>
          <w:rPr>
            <w:noProof/>
            <w:webHidden/>
          </w:rPr>
        </w:r>
        <w:r>
          <w:rPr>
            <w:noProof/>
            <w:webHidden/>
          </w:rPr>
          <w:fldChar w:fldCharType="separate"/>
        </w:r>
        <w:r w:rsidR="001644E0">
          <w:rPr>
            <w:noProof/>
            <w:webHidden/>
          </w:rPr>
          <w:t>10</w:t>
        </w:r>
        <w:r>
          <w:rPr>
            <w:noProof/>
            <w:webHidden/>
          </w:rPr>
          <w:fldChar w:fldCharType="end"/>
        </w:r>
      </w:hyperlink>
    </w:p>
    <w:p w14:paraId="32A66EF9" w14:textId="3B13C5B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4" w:history="1">
        <w:r w:rsidRPr="007B261F">
          <w:rPr>
            <w:rStyle w:val="Hyperlink"/>
            <w:noProof/>
          </w:rPr>
          <w:t>2.6.5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Website mit gültigem SSL welche öffentlich erreichbar ist</w:t>
        </w:r>
        <w:r>
          <w:rPr>
            <w:noProof/>
            <w:webHidden/>
          </w:rPr>
          <w:tab/>
        </w:r>
        <w:r>
          <w:rPr>
            <w:noProof/>
            <w:webHidden/>
          </w:rPr>
          <w:fldChar w:fldCharType="begin"/>
        </w:r>
        <w:r>
          <w:rPr>
            <w:noProof/>
            <w:webHidden/>
          </w:rPr>
          <w:instrText xml:space="preserve"> PAGEREF _Toc199797344 \h </w:instrText>
        </w:r>
        <w:r>
          <w:rPr>
            <w:noProof/>
            <w:webHidden/>
          </w:rPr>
        </w:r>
        <w:r>
          <w:rPr>
            <w:noProof/>
            <w:webHidden/>
          </w:rPr>
          <w:fldChar w:fldCharType="separate"/>
        </w:r>
        <w:r w:rsidR="001644E0">
          <w:rPr>
            <w:noProof/>
            <w:webHidden/>
          </w:rPr>
          <w:t>10</w:t>
        </w:r>
        <w:r>
          <w:rPr>
            <w:noProof/>
            <w:webHidden/>
          </w:rPr>
          <w:fldChar w:fldCharType="end"/>
        </w:r>
      </w:hyperlink>
    </w:p>
    <w:p w14:paraId="35FC0A6B" w14:textId="5FDD40A3" w:rsidR="00C84CA0" w:rsidRDefault="00C84CA0">
      <w:pPr>
        <w:pStyle w:val="Verzeichnis1"/>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5" w:history="1">
        <w:r w:rsidRPr="007B261F">
          <w:rPr>
            <w:rStyle w:val="Hyperlink"/>
            <w:noProof/>
          </w:rPr>
          <w:t>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Systemdokumentation</w:t>
        </w:r>
        <w:r>
          <w:rPr>
            <w:noProof/>
            <w:webHidden/>
          </w:rPr>
          <w:tab/>
        </w:r>
        <w:r>
          <w:rPr>
            <w:noProof/>
            <w:webHidden/>
          </w:rPr>
          <w:fldChar w:fldCharType="begin"/>
        </w:r>
        <w:r>
          <w:rPr>
            <w:noProof/>
            <w:webHidden/>
          </w:rPr>
          <w:instrText xml:space="preserve"> PAGEREF _Toc199797345 \h </w:instrText>
        </w:r>
        <w:r>
          <w:rPr>
            <w:noProof/>
            <w:webHidden/>
          </w:rPr>
        </w:r>
        <w:r>
          <w:rPr>
            <w:noProof/>
            <w:webHidden/>
          </w:rPr>
          <w:fldChar w:fldCharType="separate"/>
        </w:r>
        <w:r w:rsidR="001644E0">
          <w:rPr>
            <w:noProof/>
            <w:webHidden/>
          </w:rPr>
          <w:t>11</w:t>
        </w:r>
        <w:r>
          <w:rPr>
            <w:noProof/>
            <w:webHidden/>
          </w:rPr>
          <w:fldChar w:fldCharType="end"/>
        </w:r>
      </w:hyperlink>
    </w:p>
    <w:p w14:paraId="21287B0C" w14:textId="5E265531"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6" w:history="1">
        <w:r w:rsidRPr="007B261F">
          <w:rPr>
            <w:rStyle w:val="Hyperlink"/>
            <w:noProof/>
          </w:rPr>
          <w:t>3.1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Konfigurations-Dokumentation</w:t>
        </w:r>
        <w:r>
          <w:rPr>
            <w:noProof/>
            <w:webHidden/>
          </w:rPr>
          <w:tab/>
        </w:r>
        <w:r>
          <w:rPr>
            <w:noProof/>
            <w:webHidden/>
          </w:rPr>
          <w:fldChar w:fldCharType="begin"/>
        </w:r>
        <w:r>
          <w:rPr>
            <w:noProof/>
            <w:webHidden/>
          </w:rPr>
          <w:instrText xml:space="preserve"> PAGEREF _Toc199797346 \h </w:instrText>
        </w:r>
        <w:r>
          <w:rPr>
            <w:noProof/>
            <w:webHidden/>
          </w:rPr>
        </w:r>
        <w:r>
          <w:rPr>
            <w:noProof/>
            <w:webHidden/>
          </w:rPr>
          <w:fldChar w:fldCharType="separate"/>
        </w:r>
        <w:r w:rsidR="001644E0">
          <w:rPr>
            <w:noProof/>
            <w:webHidden/>
          </w:rPr>
          <w:t>11</w:t>
        </w:r>
        <w:r>
          <w:rPr>
            <w:noProof/>
            <w:webHidden/>
          </w:rPr>
          <w:fldChar w:fldCharType="end"/>
        </w:r>
      </w:hyperlink>
    </w:p>
    <w:p w14:paraId="29053C79" w14:textId="19243B01"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7" w:history="1">
        <w:r w:rsidRPr="007B261F">
          <w:rPr>
            <w:rStyle w:val="Hyperlink"/>
            <w:noProof/>
            <w:lang w:val="en-US"/>
          </w:rPr>
          <w:t>3.1.1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val="en-US"/>
          </w:rPr>
          <w:t>SSHD-Config File</w:t>
        </w:r>
        <w:r>
          <w:rPr>
            <w:noProof/>
            <w:webHidden/>
          </w:rPr>
          <w:tab/>
        </w:r>
        <w:r>
          <w:rPr>
            <w:noProof/>
            <w:webHidden/>
          </w:rPr>
          <w:fldChar w:fldCharType="begin"/>
        </w:r>
        <w:r>
          <w:rPr>
            <w:noProof/>
            <w:webHidden/>
          </w:rPr>
          <w:instrText xml:space="preserve"> PAGEREF _Toc199797347 \h </w:instrText>
        </w:r>
        <w:r>
          <w:rPr>
            <w:noProof/>
            <w:webHidden/>
          </w:rPr>
        </w:r>
        <w:r>
          <w:rPr>
            <w:noProof/>
            <w:webHidden/>
          </w:rPr>
          <w:fldChar w:fldCharType="separate"/>
        </w:r>
        <w:r w:rsidR="001644E0">
          <w:rPr>
            <w:noProof/>
            <w:webHidden/>
          </w:rPr>
          <w:t>11</w:t>
        </w:r>
        <w:r>
          <w:rPr>
            <w:noProof/>
            <w:webHidden/>
          </w:rPr>
          <w:fldChar w:fldCharType="end"/>
        </w:r>
      </w:hyperlink>
    </w:p>
    <w:p w14:paraId="48EDC1E0" w14:textId="5C790A7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8" w:history="1">
        <w:r w:rsidRPr="007B261F">
          <w:rPr>
            <w:rStyle w:val="Hyperlink"/>
            <w:noProof/>
            <w:lang w:val="en-US"/>
          </w:rPr>
          <w:t>3.1.2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val="en-US"/>
          </w:rPr>
          <w:t>Docker Config</w:t>
        </w:r>
        <w:r>
          <w:rPr>
            <w:noProof/>
            <w:webHidden/>
          </w:rPr>
          <w:tab/>
        </w:r>
        <w:r>
          <w:rPr>
            <w:noProof/>
            <w:webHidden/>
          </w:rPr>
          <w:fldChar w:fldCharType="begin"/>
        </w:r>
        <w:r>
          <w:rPr>
            <w:noProof/>
            <w:webHidden/>
          </w:rPr>
          <w:instrText xml:space="preserve"> PAGEREF _Toc199797348 \h </w:instrText>
        </w:r>
        <w:r>
          <w:rPr>
            <w:noProof/>
            <w:webHidden/>
          </w:rPr>
        </w:r>
        <w:r>
          <w:rPr>
            <w:noProof/>
            <w:webHidden/>
          </w:rPr>
          <w:fldChar w:fldCharType="separate"/>
        </w:r>
        <w:r w:rsidR="001644E0">
          <w:rPr>
            <w:noProof/>
            <w:webHidden/>
          </w:rPr>
          <w:t>13</w:t>
        </w:r>
        <w:r>
          <w:rPr>
            <w:noProof/>
            <w:webHidden/>
          </w:rPr>
          <w:fldChar w:fldCharType="end"/>
        </w:r>
      </w:hyperlink>
    </w:p>
    <w:p w14:paraId="643398FF" w14:textId="6CC2DD70"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49" w:history="1">
        <w:r w:rsidRPr="007B261F">
          <w:rPr>
            <w:rStyle w:val="Hyperlink"/>
            <w:noProof/>
            <w:lang w:val="en-US"/>
          </w:rPr>
          <w:t>3.1.3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val="en-US"/>
          </w:rPr>
          <w:t>Caddy</w:t>
        </w:r>
        <w:r>
          <w:rPr>
            <w:noProof/>
            <w:webHidden/>
          </w:rPr>
          <w:tab/>
        </w:r>
        <w:r>
          <w:rPr>
            <w:noProof/>
            <w:webHidden/>
          </w:rPr>
          <w:fldChar w:fldCharType="begin"/>
        </w:r>
        <w:r>
          <w:rPr>
            <w:noProof/>
            <w:webHidden/>
          </w:rPr>
          <w:instrText xml:space="preserve"> PAGEREF _Toc199797349 \h </w:instrText>
        </w:r>
        <w:r>
          <w:rPr>
            <w:noProof/>
            <w:webHidden/>
          </w:rPr>
        </w:r>
        <w:r>
          <w:rPr>
            <w:noProof/>
            <w:webHidden/>
          </w:rPr>
          <w:fldChar w:fldCharType="separate"/>
        </w:r>
        <w:r w:rsidR="001644E0">
          <w:rPr>
            <w:noProof/>
            <w:webHidden/>
          </w:rPr>
          <w:t>13</w:t>
        </w:r>
        <w:r>
          <w:rPr>
            <w:noProof/>
            <w:webHidden/>
          </w:rPr>
          <w:fldChar w:fldCharType="end"/>
        </w:r>
      </w:hyperlink>
    </w:p>
    <w:p w14:paraId="2A815AAF" w14:textId="0446BBAF"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0" w:history="1">
        <w:r w:rsidRPr="007B261F">
          <w:rPr>
            <w:rStyle w:val="Hyperlink"/>
            <w:noProof/>
            <w:lang w:val="en-US"/>
          </w:rPr>
          <w:t>3.1.4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val="en-US"/>
          </w:rPr>
          <w:t>Tailscale</w:t>
        </w:r>
        <w:r>
          <w:rPr>
            <w:noProof/>
            <w:webHidden/>
          </w:rPr>
          <w:tab/>
        </w:r>
        <w:r>
          <w:rPr>
            <w:noProof/>
            <w:webHidden/>
          </w:rPr>
          <w:fldChar w:fldCharType="begin"/>
        </w:r>
        <w:r>
          <w:rPr>
            <w:noProof/>
            <w:webHidden/>
          </w:rPr>
          <w:instrText xml:space="preserve"> PAGEREF _Toc199797350 \h </w:instrText>
        </w:r>
        <w:r>
          <w:rPr>
            <w:noProof/>
            <w:webHidden/>
          </w:rPr>
        </w:r>
        <w:r>
          <w:rPr>
            <w:noProof/>
            <w:webHidden/>
          </w:rPr>
          <w:fldChar w:fldCharType="separate"/>
        </w:r>
        <w:r w:rsidR="001644E0">
          <w:rPr>
            <w:noProof/>
            <w:webHidden/>
          </w:rPr>
          <w:t>14</w:t>
        </w:r>
        <w:r>
          <w:rPr>
            <w:noProof/>
            <w:webHidden/>
          </w:rPr>
          <w:fldChar w:fldCharType="end"/>
        </w:r>
      </w:hyperlink>
    </w:p>
    <w:p w14:paraId="3F80C291" w14:textId="592C428E"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1" w:history="1">
        <w:r w:rsidRPr="007B261F">
          <w:rPr>
            <w:rStyle w:val="Hyperlink"/>
            <w:noProof/>
          </w:rPr>
          <w:t>3.1.5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Ordnerstruktur</w:t>
        </w:r>
        <w:r>
          <w:rPr>
            <w:noProof/>
            <w:webHidden/>
          </w:rPr>
          <w:tab/>
        </w:r>
        <w:r>
          <w:rPr>
            <w:noProof/>
            <w:webHidden/>
          </w:rPr>
          <w:fldChar w:fldCharType="begin"/>
        </w:r>
        <w:r>
          <w:rPr>
            <w:noProof/>
            <w:webHidden/>
          </w:rPr>
          <w:instrText xml:space="preserve"> PAGEREF _Toc199797351 \h </w:instrText>
        </w:r>
        <w:r>
          <w:rPr>
            <w:noProof/>
            <w:webHidden/>
          </w:rPr>
        </w:r>
        <w:r>
          <w:rPr>
            <w:noProof/>
            <w:webHidden/>
          </w:rPr>
          <w:fldChar w:fldCharType="separate"/>
        </w:r>
        <w:r w:rsidR="001644E0">
          <w:rPr>
            <w:noProof/>
            <w:webHidden/>
          </w:rPr>
          <w:t>15</w:t>
        </w:r>
        <w:r>
          <w:rPr>
            <w:noProof/>
            <w:webHidden/>
          </w:rPr>
          <w:fldChar w:fldCharType="end"/>
        </w:r>
      </w:hyperlink>
    </w:p>
    <w:p w14:paraId="49B50A18" w14:textId="78BA358C"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2" w:history="1">
        <w:r w:rsidRPr="007B261F">
          <w:rPr>
            <w:rStyle w:val="Hyperlink"/>
            <w:noProof/>
            <w:lang w:val="en-US"/>
          </w:rPr>
          <w:t>3.1.6</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lang w:val="en-US"/>
          </w:rPr>
          <w:t>DNS-Config</w:t>
        </w:r>
        <w:r>
          <w:rPr>
            <w:noProof/>
            <w:webHidden/>
          </w:rPr>
          <w:tab/>
        </w:r>
        <w:r>
          <w:rPr>
            <w:noProof/>
            <w:webHidden/>
          </w:rPr>
          <w:fldChar w:fldCharType="begin"/>
        </w:r>
        <w:r>
          <w:rPr>
            <w:noProof/>
            <w:webHidden/>
          </w:rPr>
          <w:instrText xml:space="preserve"> PAGEREF _Toc199797352 \h </w:instrText>
        </w:r>
        <w:r>
          <w:rPr>
            <w:noProof/>
            <w:webHidden/>
          </w:rPr>
        </w:r>
        <w:r>
          <w:rPr>
            <w:noProof/>
            <w:webHidden/>
          </w:rPr>
          <w:fldChar w:fldCharType="separate"/>
        </w:r>
        <w:r w:rsidR="001644E0">
          <w:rPr>
            <w:noProof/>
            <w:webHidden/>
          </w:rPr>
          <w:t>17</w:t>
        </w:r>
        <w:r>
          <w:rPr>
            <w:noProof/>
            <w:webHidden/>
          </w:rPr>
          <w:fldChar w:fldCharType="end"/>
        </w:r>
      </w:hyperlink>
    </w:p>
    <w:p w14:paraId="41511741" w14:textId="4EE7302E"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3" w:history="1">
        <w:r w:rsidRPr="007B261F">
          <w:rPr>
            <w:rStyle w:val="Hyperlink"/>
            <w:noProof/>
          </w:rPr>
          <w:t>3.1.7</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Firewall Config</w:t>
        </w:r>
        <w:r>
          <w:rPr>
            <w:noProof/>
            <w:webHidden/>
          </w:rPr>
          <w:tab/>
        </w:r>
        <w:r>
          <w:rPr>
            <w:noProof/>
            <w:webHidden/>
          </w:rPr>
          <w:fldChar w:fldCharType="begin"/>
        </w:r>
        <w:r>
          <w:rPr>
            <w:noProof/>
            <w:webHidden/>
          </w:rPr>
          <w:instrText xml:space="preserve"> PAGEREF _Toc199797353 \h </w:instrText>
        </w:r>
        <w:r>
          <w:rPr>
            <w:noProof/>
            <w:webHidden/>
          </w:rPr>
        </w:r>
        <w:r>
          <w:rPr>
            <w:noProof/>
            <w:webHidden/>
          </w:rPr>
          <w:fldChar w:fldCharType="separate"/>
        </w:r>
        <w:r w:rsidR="001644E0">
          <w:rPr>
            <w:noProof/>
            <w:webHidden/>
          </w:rPr>
          <w:t>18</w:t>
        </w:r>
        <w:r>
          <w:rPr>
            <w:noProof/>
            <w:webHidden/>
          </w:rPr>
          <w:fldChar w:fldCharType="end"/>
        </w:r>
      </w:hyperlink>
    </w:p>
    <w:p w14:paraId="5EF5FEF7" w14:textId="50265806"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4" w:history="1">
        <w:r w:rsidRPr="007B261F">
          <w:rPr>
            <w:rStyle w:val="Hyperlink"/>
            <w:noProof/>
          </w:rPr>
          <w:t>3.2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Benutzerhandbuch</w:t>
        </w:r>
        <w:r>
          <w:rPr>
            <w:noProof/>
            <w:webHidden/>
          </w:rPr>
          <w:tab/>
        </w:r>
        <w:r>
          <w:rPr>
            <w:noProof/>
            <w:webHidden/>
          </w:rPr>
          <w:fldChar w:fldCharType="begin"/>
        </w:r>
        <w:r>
          <w:rPr>
            <w:noProof/>
            <w:webHidden/>
          </w:rPr>
          <w:instrText xml:space="preserve"> PAGEREF _Toc199797354 \h </w:instrText>
        </w:r>
        <w:r>
          <w:rPr>
            <w:noProof/>
            <w:webHidden/>
          </w:rPr>
        </w:r>
        <w:r>
          <w:rPr>
            <w:noProof/>
            <w:webHidden/>
          </w:rPr>
          <w:fldChar w:fldCharType="separate"/>
        </w:r>
        <w:r w:rsidR="001644E0">
          <w:rPr>
            <w:noProof/>
            <w:webHidden/>
          </w:rPr>
          <w:t>19</w:t>
        </w:r>
        <w:r>
          <w:rPr>
            <w:noProof/>
            <w:webHidden/>
          </w:rPr>
          <w:fldChar w:fldCharType="end"/>
        </w:r>
      </w:hyperlink>
    </w:p>
    <w:p w14:paraId="1E432838" w14:textId="61D2A4A1"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5" w:history="1">
        <w:r w:rsidRPr="007B261F">
          <w:rPr>
            <w:rStyle w:val="Hyperlink"/>
            <w:noProof/>
          </w:rPr>
          <w:t>3.2.1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Systemübersicht</w:t>
        </w:r>
        <w:r>
          <w:rPr>
            <w:noProof/>
            <w:webHidden/>
          </w:rPr>
          <w:tab/>
        </w:r>
        <w:r>
          <w:rPr>
            <w:noProof/>
            <w:webHidden/>
          </w:rPr>
          <w:fldChar w:fldCharType="begin"/>
        </w:r>
        <w:r>
          <w:rPr>
            <w:noProof/>
            <w:webHidden/>
          </w:rPr>
          <w:instrText xml:space="preserve"> PAGEREF _Toc199797355 \h </w:instrText>
        </w:r>
        <w:r>
          <w:rPr>
            <w:noProof/>
            <w:webHidden/>
          </w:rPr>
        </w:r>
        <w:r>
          <w:rPr>
            <w:noProof/>
            <w:webHidden/>
          </w:rPr>
          <w:fldChar w:fldCharType="separate"/>
        </w:r>
        <w:r w:rsidR="001644E0">
          <w:rPr>
            <w:noProof/>
            <w:webHidden/>
          </w:rPr>
          <w:t>19</w:t>
        </w:r>
        <w:r>
          <w:rPr>
            <w:noProof/>
            <w:webHidden/>
          </w:rPr>
          <w:fldChar w:fldCharType="end"/>
        </w:r>
      </w:hyperlink>
    </w:p>
    <w:p w14:paraId="116AA1B2" w14:textId="2440057D"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6" w:history="1">
        <w:r w:rsidRPr="007B261F">
          <w:rPr>
            <w:rStyle w:val="Hyperlink"/>
            <w:noProof/>
          </w:rPr>
          <w:t>3.2.1.1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Ziele und Hauptfunktionen des Systems</w:t>
        </w:r>
        <w:r>
          <w:rPr>
            <w:noProof/>
            <w:webHidden/>
          </w:rPr>
          <w:tab/>
        </w:r>
        <w:r>
          <w:rPr>
            <w:noProof/>
            <w:webHidden/>
          </w:rPr>
          <w:fldChar w:fldCharType="begin"/>
        </w:r>
        <w:r>
          <w:rPr>
            <w:noProof/>
            <w:webHidden/>
          </w:rPr>
          <w:instrText xml:space="preserve"> PAGEREF _Toc199797356 \h </w:instrText>
        </w:r>
        <w:r>
          <w:rPr>
            <w:noProof/>
            <w:webHidden/>
          </w:rPr>
        </w:r>
        <w:r>
          <w:rPr>
            <w:noProof/>
            <w:webHidden/>
          </w:rPr>
          <w:fldChar w:fldCharType="separate"/>
        </w:r>
        <w:r w:rsidR="001644E0">
          <w:rPr>
            <w:noProof/>
            <w:webHidden/>
          </w:rPr>
          <w:t>19</w:t>
        </w:r>
        <w:r>
          <w:rPr>
            <w:noProof/>
            <w:webHidden/>
          </w:rPr>
          <w:fldChar w:fldCharType="end"/>
        </w:r>
      </w:hyperlink>
    </w:p>
    <w:p w14:paraId="42C9E9BA" w14:textId="179779F9"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7" w:history="1">
        <w:r w:rsidRPr="007B261F">
          <w:rPr>
            <w:rStyle w:val="Hyperlink"/>
            <w:noProof/>
          </w:rPr>
          <w:t>3.2.2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Anwenderfunktionalität</w:t>
        </w:r>
        <w:r>
          <w:rPr>
            <w:noProof/>
            <w:webHidden/>
          </w:rPr>
          <w:tab/>
        </w:r>
        <w:r>
          <w:rPr>
            <w:noProof/>
            <w:webHidden/>
          </w:rPr>
          <w:fldChar w:fldCharType="begin"/>
        </w:r>
        <w:r>
          <w:rPr>
            <w:noProof/>
            <w:webHidden/>
          </w:rPr>
          <w:instrText xml:space="preserve"> PAGEREF _Toc199797357 \h </w:instrText>
        </w:r>
        <w:r>
          <w:rPr>
            <w:noProof/>
            <w:webHidden/>
          </w:rPr>
        </w:r>
        <w:r>
          <w:rPr>
            <w:noProof/>
            <w:webHidden/>
          </w:rPr>
          <w:fldChar w:fldCharType="separate"/>
        </w:r>
        <w:r w:rsidR="001644E0">
          <w:rPr>
            <w:noProof/>
            <w:webHidden/>
          </w:rPr>
          <w:t>19</w:t>
        </w:r>
        <w:r>
          <w:rPr>
            <w:noProof/>
            <w:webHidden/>
          </w:rPr>
          <w:fldChar w:fldCharType="end"/>
        </w:r>
      </w:hyperlink>
    </w:p>
    <w:p w14:paraId="57186A06" w14:textId="0AA353E7"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8" w:history="1">
        <w:r w:rsidRPr="007B261F">
          <w:rPr>
            <w:rStyle w:val="Hyperlink"/>
            <w:noProof/>
          </w:rPr>
          <w:t>3.2.2.1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Aufgabe</w:t>
        </w:r>
        <w:r>
          <w:rPr>
            <w:noProof/>
            <w:webHidden/>
          </w:rPr>
          <w:tab/>
        </w:r>
        <w:r>
          <w:rPr>
            <w:noProof/>
            <w:webHidden/>
          </w:rPr>
          <w:fldChar w:fldCharType="begin"/>
        </w:r>
        <w:r>
          <w:rPr>
            <w:noProof/>
            <w:webHidden/>
          </w:rPr>
          <w:instrText xml:space="preserve"> PAGEREF _Toc199797358 \h </w:instrText>
        </w:r>
        <w:r>
          <w:rPr>
            <w:noProof/>
            <w:webHidden/>
          </w:rPr>
        </w:r>
        <w:r>
          <w:rPr>
            <w:noProof/>
            <w:webHidden/>
          </w:rPr>
          <w:fldChar w:fldCharType="separate"/>
        </w:r>
        <w:r w:rsidR="001644E0">
          <w:rPr>
            <w:noProof/>
            <w:webHidden/>
          </w:rPr>
          <w:t>19</w:t>
        </w:r>
        <w:r>
          <w:rPr>
            <w:noProof/>
            <w:webHidden/>
          </w:rPr>
          <w:fldChar w:fldCharType="end"/>
        </w:r>
      </w:hyperlink>
    </w:p>
    <w:p w14:paraId="5EA83FC5" w14:textId="5FC3CA9C"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59" w:history="1">
        <w:r w:rsidRPr="007B261F">
          <w:rPr>
            <w:rStyle w:val="Hyperlink"/>
            <w:noProof/>
          </w:rPr>
          <w:t>3.2.2.2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Instruktion zu Anwendung und Betrieb</w:t>
        </w:r>
        <w:r>
          <w:rPr>
            <w:noProof/>
            <w:webHidden/>
          </w:rPr>
          <w:tab/>
        </w:r>
        <w:r>
          <w:rPr>
            <w:noProof/>
            <w:webHidden/>
          </w:rPr>
          <w:fldChar w:fldCharType="begin"/>
        </w:r>
        <w:r>
          <w:rPr>
            <w:noProof/>
            <w:webHidden/>
          </w:rPr>
          <w:instrText xml:space="preserve"> PAGEREF _Toc199797359 \h </w:instrText>
        </w:r>
        <w:r>
          <w:rPr>
            <w:noProof/>
            <w:webHidden/>
          </w:rPr>
        </w:r>
        <w:r>
          <w:rPr>
            <w:noProof/>
            <w:webHidden/>
          </w:rPr>
          <w:fldChar w:fldCharType="separate"/>
        </w:r>
        <w:r w:rsidR="001644E0">
          <w:rPr>
            <w:noProof/>
            <w:webHidden/>
          </w:rPr>
          <w:t>19</w:t>
        </w:r>
        <w:r>
          <w:rPr>
            <w:noProof/>
            <w:webHidden/>
          </w:rPr>
          <w:fldChar w:fldCharType="end"/>
        </w:r>
      </w:hyperlink>
    </w:p>
    <w:p w14:paraId="77A34F5D" w14:textId="4A79427F"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0" w:history="1">
        <w:r w:rsidRPr="007B261F">
          <w:rPr>
            <w:rStyle w:val="Hyperlink"/>
            <w:noProof/>
          </w:rPr>
          <w:t>3.2.2.3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Initialisierung</w:t>
        </w:r>
        <w:r>
          <w:rPr>
            <w:noProof/>
            <w:webHidden/>
          </w:rPr>
          <w:tab/>
        </w:r>
        <w:r>
          <w:rPr>
            <w:noProof/>
            <w:webHidden/>
          </w:rPr>
          <w:fldChar w:fldCharType="begin"/>
        </w:r>
        <w:r>
          <w:rPr>
            <w:noProof/>
            <w:webHidden/>
          </w:rPr>
          <w:instrText xml:space="preserve"> PAGEREF _Toc199797360 \h </w:instrText>
        </w:r>
        <w:r>
          <w:rPr>
            <w:noProof/>
            <w:webHidden/>
          </w:rPr>
        </w:r>
        <w:r>
          <w:rPr>
            <w:noProof/>
            <w:webHidden/>
          </w:rPr>
          <w:fldChar w:fldCharType="separate"/>
        </w:r>
        <w:r w:rsidR="001644E0">
          <w:rPr>
            <w:noProof/>
            <w:webHidden/>
          </w:rPr>
          <w:t>19</w:t>
        </w:r>
        <w:r>
          <w:rPr>
            <w:noProof/>
            <w:webHidden/>
          </w:rPr>
          <w:fldChar w:fldCharType="end"/>
        </w:r>
      </w:hyperlink>
    </w:p>
    <w:p w14:paraId="4F28AB14" w14:textId="6C3EACF5"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1" w:history="1">
        <w:r w:rsidRPr="007B261F">
          <w:rPr>
            <w:rStyle w:val="Hyperlink"/>
            <w:noProof/>
          </w:rPr>
          <w:t>3.2.2.4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Durchführung</w:t>
        </w:r>
        <w:r>
          <w:rPr>
            <w:noProof/>
            <w:webHidden/>
          </w:rPr>
          <w:tab/>
        </w:r>
        <w:r>
          <w:rPr>
            <w:noProof/>
            <w:webHidden/>
          </w:rPr>
          <w:fldChar w:fldCharType="begin"/>
        </w:r>
        <w:r>
          <w:rPr>
            <w:noProof/>
            <w:webHidden/>
          </w:rPr>
          <w:instrText xml:space="preserve"> PAGEREF _Toc199797361 \h </w:instrText>
        </w:r>
        <w:r>
          <w:rPr>
            <w:noProof/>
            <w:webHidden/>
          </w:rPr>
        </w:r>
        <w:r>
          <w:rPr>
            <w:noProof/>
            <w:webHidden/>
          </w:rPr>
          <w:fldChar w:fldCharType="separate"/>
        </w:r>
        <w:r w:rsidR="001644E0">
          <w:rPr>
            <w:noProof/>
            <w:webHidden/>
          </w:rPr>
          <w:t>19</w:t>
        </w:r>
        <w:r>
          <w:rPr>
            <w:noProof/>
            <w:webHidden/>
          </w:rPr>
          <w:fldChar w:fldCharType="end"/>
        </w:r>
      </w:hyperlink>
    </w:p>
    <w:p w14:paraId="663807B0" w14:textId="7276D5E5"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2" w:history="1">
        <w:r w:rsidRPr="007B261F">
          <w:rPr>
            <w:rStyle w:val="Hyperlink"/>
            <w:noProof/>
          </w:rPr>
          <w:t>3.2.2.5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Terminierung</w:t>
        </w:r>
        <w:r>
          <w:rPr>
            <w:noProof/>
            <w:webHidden/>
          </w:rPr>
          <w:tab/>
        </w:r>
        <w:r>
          <w:rPr>
            <w:noProof/>
            <w:webHidden/>
          </w:rPr>
          <w:fldChar w:fldCharType="begin"/>
        </w:r>
        <w:r>
          <w:rPr>
            <w:noProof/>
            <w:webHidden/>
          </w:rPr>
          <w:instrText xml:space="preserve"> PAGEREF _Toc199797362 \h </w:instrText>
        </w:r>
        <w:r>
          <w:rPr>
            <w:noProof/>
            <w:webHidden/>
          </w:rPr>
        </w:r>
        <w:r>
          <w:rPr>
            <w:noProof/>
            <w:webHidden/>
          </w:rPr>
          <w:fldChar w:fldCharType="separate"/>
        </w:r>
        <w:r w:rsidR="001644E0">
          <w:rPr>
            <w:noProof/>
            <w:webHidden/>
          </w:rPr>
          <w:t>19</w:t>
        </w:r>
        <w:r>
          <w:rPr>
            <w:noProof/>
            <w:webHidden/>
          </w:rPr>
          <w:fldChar w:fldCharType="end"/>
        </w:r>
      </w:hyperlink>
    </w:p>
    <w:p w14:paraId="0E8BDA96" w14:textId="072E3B06"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3" w:history="1">
        <w:r w:rsidRPr="007B261F">
          <w:rPr>
            <w:rStyle w:val="Hyperlink"/>
            <w:noProof/>
          </w:rPr>
          <w:t>3.2.2.6</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Wiederanlauf («Restart»)</w:t>
        </w:r>
        <w:r>
          <w:rPr>
            <w:noProof/>
            <w:webHidden/>
          </w:rPr>
          <w:tab/>
        </w:r>
        <w:r>
          <w:rPr>
            <w:noProof/>
            <w:webHidden/>
          </w:rPr>
          <w:fldChar w:fldCharType="begin"/>
        </w:r>
        <w:r>
          <w:rPr>
            <w:noProof/>
            <w:webHidden/>
          </w:rPr>
          <w:instrText xml:space="preserve"> PAGEREF _Toc199797363 \h </w:instrText>
        </w:r>
        <w:r>
          <w:rPr>
            <w:noProof/>
            <w:webHidden/>
          </w:rPr>
        </w:r>
        <w:r>
          <w:rPr>
            <w:noProof/>
            <w:webHidden/>
          </w:rPr>
          <w:fldChar w:fldCharType="separate"/>
        </w:r>
        <w:r w:rsidR="001644E0">
          <w:rPr>
            <w:noProof/>
            <w:webHidden/>
          </w:rPr>
          <w:t>19</w:t>
        </w:r>
        <w:r>
          <w:rPr>
            <w:noProof/>
            <w:webHidden/>
          </w:rPr>
          <w:fldChar w:fldCharType="end"/>
        </w:r>
      </w:hyperlink>
    </w:p>
    <w:p w14:paraId="264D5255" w14:textId="403FE8D4"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4" w:history="1">
        <w:r w:rsidRPr="007B261F">
          <w:rPr>
            <w:rStyle w:val="Hyperlink"/>
            <w:noProof/>
          </w:rPr>
          <w:t>3.3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Supporthandbuch</w:t>
        </w:r>
        <w:r>
          <w:rPr>
            <w:noProof/>
            <w:webHidden/>
          </w:rPr>
          <w:tab/>
        </w:r>
        <w:r>
          <w:rPr>
            <w:noProof/>
            <w:webHidden/>
          </w:rPr>
          <w:fldChar w:fldCharType="begin"/>
        </w:r>
        <w:r>
          <w:rPr>
            <w:noProof/>
            <w:webHidden/>
          </w:rPr>
          <w:instrText xml:space="preserve"> PAGEREF _Toc199797364 \h </w:instrText>
        </w:r>
        <w:r>
          <w:rPr>
            <w:noProof/>
            <w:webHidden/>
          </w:rPr>
        </w:r>
        <w:r>
          <w:rPr>
            <w:noProof/>
            <w:webHidden/>
          </w:rPr>
          <w:fldChar w:fldCharType="separate"/>
        </w:r>
        <w:r w:rsidR="001644E0">
          <w:rPr>
            <w:noProof/>
            <w:webHidden/>
          </w:rPr>
          <w:t>20</w:t>
        </w:r>
        <w:r>
          <w:rPr>
            <w:noProof/>
            <w:webHidden/>
          </w:rPr>
          <w:fldChar w:fldCharType="end"/>
        </w:r>
      </w:hyperlink>
    </w:p>
    <w:p w14:paraId="7F5C564D" w14:textId="534C05B8"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5" w:history="1">
        <w:r w:rsidRPr="007B261F">
          <w:rPr>
            <w:rStyle w:val="Hyperlink"/>
            <w:noProof/>
          </w:rPr>
          <w:t>3.3.1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Massnahmen bei Benutzerproblemen</w:t>
        </w:r>
        <w:r>
          <w:rPr>
            <w:noProof/>
            <w:webHidden/>
          </w:rPr>
          <w:tab/>
        </w:r>
        <w:r>
          <w:rPr>
            <w:noProof/>
            <w:webHidden/>
          </w:rPr>
          <w:fldChar w:fldCharType="begin"/>
        </w:r>
        <w:r>
          <w:rPr>
            <w:noProof/>
            <w:webHidden/>
          </w:rPr>
          <w:instrText xml:space="preserve"> PAGEREF _Toc199797365 \h </w:instrText>
        </w:r>
        <w:r>
          <w:rPr>
            <w:noProof/>
            <w:webHidden/>
          </w:rPr>
        </w:r>
        <w:r>
          <w:rPr>
            <w:noProof/>
            <w:webHidden/>
          </w:rPr>
          <w:fldChar w:fldCharType="separate"/>
        </w:r>
        <w:r w:rsidR="001644E0">
          <w:rPr>
            <w:noProof/>
            <w:webHidden/>
          </w:rPr>
          <w:t>20</w:t>
        </w:r>
        <w:r>
          <w:rPr>
            <w:noProof/>
            <w:webHidden/>
          </w:rPr>
          <w:fldChar w:fldCharType="end"/>
        </w:r>
      </w:hyperlink>
    </w:p>
    <w:p w14:paraId="1467B67F" w14:textId="3CB797CB"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6" w:history="1">
        <w:r w:rsidRPr="007B261F">
          <w:rPr>
            <w:rStyle w:val="Hyperlink"/>
            <w:noProof/>
          </w:rPr>
          <w:t>3.3.2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Massnahmen bei technischen Problemen</w:t>
        </w:r>
        <w:r>
          <w:rPr>
            <w:noProof/>
            <w:webHidden/>
          </w:rPr>
          <w:tab/>
        </w:r>
        <w:r>
          <w:rPr>
            <w:noProof/>
            <w:webHidden/>
          </w:rPr>
          <w:fldChar w:fldCharType="begin"/>
        </w:r>
        <w:r>
          <w:rPr>
            <w:noProof/>
            <w:webHidden/>
          </w:rPr>
          <w:instrText xml:space="preserve"> PAGEREF _Toc199797366 \h </w:instrText>
        </w:r>
        <w:r>
          <w:rPr>
            <w:noProof/>
            <w:webHidden/>
          </w:rPr>
        </w:r>
        <w:r>
          <w:rPr>
            <w:noProof/>
            <w:webHidden/>
          </w:rPr>
          <w:fldChar w:fldCharType="separate"/>
        </w:r>
        <w:r w:rsidR="001644E0">
          <w:rPr>
            <w:noProof/>
            <w:webHidden/>
          </w:rPr>
          <w:t>21</w:t>
        </w:r>
        <w:r>
          <w:rPr>
            <w:noProof/>
            <w:webHidden/>
          </w:rPr>
          <w:fldChar w:fldCharType="end"/>
        </w:r>
      </w:hyperlink>
    </w:p>
    <w:p w14:paraId="69D0D69D" w14:textId="47C514A0"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7" w:history="1">
        <w:r w:rsidRPr="007B261F">
          <w:rPr>
            <w:rStyle w:val="Hyperlink"/>
            <w:noProof/>
          </w:rPr>
          <w:t>3.3.3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Anhang zum Supporthandbuch</w:t>
        </w:r>
        <w:r>
          <w:rPr>
            <w:noProof/>
            <w:webHidden/>
          </w:rPr>
          <w:tab/>
        </w:r>
        <w:r>
          <w:rPr>
            <w:noProof/>
            <w:webHidden/>
          </w:rPr>
          <w:fldChar w:fldCharType="begin"/>
        </w:r>
        <w:r>
          <w:rPr>
            <w:noProof/>
            <w:webHidden/>
          </w:rPr>
          <w:instrText xml:space="preserve"> PAGEREF _Toc199797367 \h </w:instrText>
        </w:r>
        <w:r>
          <w:rPr>
            <w:noProof/>
            <w:webHidden/>
          </w:rPr>
        </w:r>
        <w:r>
          <w:rPr>
            <w:noProof/>
            <w:webHidden/>
          </w:rPr>
          <w:fldChar w:fldCharType="separate"/>
        </w:r>
        <w:r w:rsidR="001644E0">
          <w:rPr>
            <w:noProof/>
            <w:webHidden/>
          </w:rPr>
          <w:t>21</w:t>
        </w:r>
        <w:r>
          <w:rPr>
            <w:noProof/>
            <w:webHidden/>
          </w:rPr>
          <w:fldChar w:fldCharType="end"/>
        </w:r>
      </w:hyperlink>
    </w:p>
    <w:p w14:paraId="0BC632E2" w14:textId="36E9136F" w:rsidR="00C84CA0" w:rsidRDefault="00C84CA0">
      <w:pPr>
        <w:pStyle w:val="Verzeichnis1"/>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8" w:history="1">
        <w:r w:rsidRPr="007B261F">
          <w:rPr>
            <w:rStyle w:val="Hyperlink"/>
            <w:noProof/>
          </w:rPr>
          <w:t>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Systemtest</w:t>
        </w:r>
        <w:r>
          <w:rPr>
            <w:noProof/>
            <w:webHidden/>
          </w:rPr>
          <w:tab/>
        </w:r>
        <w:r>
          <w:rPr>
            <w:noProof/>
            <w:webHidden/>
          </w:rPr>
          <w:fldChar w:fldCharType="begin"/>
        </w:r>
        <w:r>
          <w:rPr>
            <w:noProof/>
            <w:webHidden/>
          </w:rPr>
          <w:instrText xml:space="preserve"> PAGEREF _Toc199797368 \h </w:instrText>
        </w:r>
        <w:r>
          <w:rPr>
            <w:noProof/>
            <w:webHidden/>
          </w:rPr>
        </w:r>
        <w:r>
          <w:rPr>
            <w:noProof/>
            <w:webHidden/>
          </w:rPr>
          <w:fldChar w:fldCharType="separate"/>
        </w:r>
        <w:r w:rsidR="001644E0">
          <w:rPr>
            <w:noProof/>
            <w:webHidden/>
          </w:rPr>
          <w:t>22</w:t>
        </w:r>
        <w:r>
          <w:rPr>
            <w:noProof/>
            <w:webHidden/>
          </w:rPr>
          <w:fldChar w:fldCharType="end"/>
        </w:r>
      </w:hyperlink>
    </w:p>
    <w:p w14:paraId="4D9AC684" w14:textId="31D09896"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69" w:history="1">
        <w:r w:rsidRPr="007B261F">
          <w:rPr>
            <w:rStyle w:val="Hyperlink"/>
            <w:noProof/>
          </w:rPr>
          <w:t>4.1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Testspezifikation</w:t>
        </w:r>
        <w:r>
          <w:rPr>
            <w:noProof/>
            <w:webHidden/>
          </w:rPr>
          <w:tab/>
        </w:r>
        <w:r>
          <w:rPr>
            <w:noProof/>
            <w:webHidden/>
          </w:rPr>
          <w:fldChar w:fldCharType="begin"/>
        </w:r>
        <w:r>
          <w:rPr>
            <w:noProof/>
            <w:webHidden/>
          </w:rPr>
          <w:instrText xml:space="preserve"> PAGEREF _Toc199797369 \h </w:instrText>
        </w:r>
        <w:r>
          <w:rPr>
            <w:noProof/>
            <w:webHidden/>
          </w:rPr>
        </w:r>
        <w:r>
          <w:rPr>
            <w:noProof/>
            <w:webHidden/>
          </w:rPr>
          <w:fldChar w:fldCharType="separate"/>
        </w:r>
        <w:r w:rsidR="001644E0">
          <w:rPr>
            <w:noProof/>
            <w:webHidden/>
          </w:rPr>
          <w:t>22</w:t>
        </w:r>
        <w:r>
          <w:rPr>
            <w:noProof/>
            <w:webHidden/>
          </w:rPr>
          <w:fldChar w:fldCharType="end"/>
        </w:r>
      </w:hyperlink>
    </w:p>
    <w:p w14:paraId="45BE9B8E" w14:textId="3991B41F"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0" w:history="1">
        <w:r w:rsidRPr="007B261F">
          <w:rPr>
            <w:rStyle w:val="Hyperlink"/>
            <w:noProof/>
          </w:rPr>
          <w:t>4.2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Testanforderungen</w:t>
        </w:r>
        <w:r>
          <w:rPr>
            <w:noProof/>
            <w:webHidden/>
          </w:rPr>
          <w:tab/>
        </w:r>
        <w:r>
          <w:rPr>
            <w:noProof/>
            <w:webHidden/>
          </w:rPr>
          <w:fldChar w:fldCharType="begin"/>
        </w:r>
        <w:r>
          <w:rPr>
            <w:noProof/>
            <w:webHidden/>
          </w:rPr>
          <w:instrText xml:space="preserve"> PAGEREF _Toc199797370 \h </w:instrText>
        </w:r>
        <w:r>
          <w:rPr>
            <w:noProof/>
            <w:webHidden/>
          </w:rPr>
        </w:r>
        <w:r>
          <w:rPr>
            <w:noProof/>
            <w:webHidden/>
          </w:rPr>
          <w:fldChar w:fldCharType="separate"/>
        </w:r>
        <w:r w:rsidR="001644E0">
          <w:rPr>
            <w:noProof/>
            <w:webHidden/>
          </w:rPr>
          <w:t>22</w:t>
        </w:r>
        <w:r>
          <w:rPr>
            <w:noProof/>
            <w:webHidden/>
          </w:rPr>
          <w:fldChar w:fldCharType="end"/>
        </w:r>
      </w:hyperlink>
    </w:p>
    <w:p w14:paraId="3C627C1D" w14:textId="1A343242"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1" w:history="1">
        <w:r w:rsidRPr="007B261F">
          <w:rPr>
            <w:rStyle w:val="Hyperlink"/>
            <w:noProof/>
          </w:rPr>
          <w:t>4.2.1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Tests unter Normalbedingungen:</w:t>
        </w:r>
        <w:r>
          <w:rPr>
            <w:noProof/>
            <w:webHidden/>
          </w:rPr>
          <w:tab/>
        </w:r>
        <w:r>
          <w:rPr>
            <w:noProof/>
            <w:webHidden/>
          </w:rPr>
          <w:fldChar w:fldCharType="begin"/>
        </w:r>
        <w:r>
          <w:rPr>
            <w:noProof/>
            <w:webHidden/>
          </w:rPr>
          <w:instrText xml:space="preserve"> PAGEREF _Toc199797371 \h </w:instrText>
        </w:r>
        <w:r>
          <w:rPr>
            <w:noProof/>
            <w:webHidden/>
          </w:rPr>
        </w:r>
        <w:r>
          <w:rPr>
            <w:noProof/>
            <w:webHidden/>
          </w:rPr>
          <w:fldChar w:fldCharType="separate"/>
        </w:r>
        <w:r w:rsidR="001644E0">
          <w:rPr>
            <w:noProof/>
            <w:webHidden/>
          </w:rPr>
          <w:t>22</w:t>
        </w:r>
        <w:r>
          <w:rPr>
            <w:noProof/>
            <w:webHidden/>
          </w:rPr>
          <w:fldChar w:fldCharType="end"/>
        </w:r>
      </w:hyperlink>
    </w:p>
    <w:p w14:paraId="29404319" w14:textId="3914F49F"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2" w:history="1">
        <w:r w:rsidRPr="007B261F">
          <w:rPr>
            <w:rStyle w:val="Hyperlink"/>
            <w:noProof/>
          </w:rPr>
          <w:t>4.2.2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Tests mit Grenzwerten:</w:t>
        </w:r>
        <w:r>
          <w:rPr>
            <w:noProof/>
            <w:webHidden/>
          </w:rPr>
          <w:tab/>
        </w:r>
        <w:r>
          <w:rPr>
            <w:noProof/>
            <w:webHidden/>
          </w:rPr>
          <w:fldChar w:fldCharType="begin"/>
        </w:r>
        <w:r>
          <w:rPr>
            <w:noProof/>
            <w:webHidden/>
          </w:rPr>
          <w:instrText xml:space="preserve"> PAGEREF _Toc199797372 \h </w:instrText>
        </w:r>
        <w:r>
          <w:rPr>
            <w:noProof/>
            <w:webHidden/>
          </w:rPr>
        </w:r>
        <w:r>
          <w:rPr>
            <w:noProof/>
            <w:webHidden/>
          </w:rPr>
          <w:fldChar w:fldCharType="separate"/>
        </w:r>
        <w:r w:rsidR="001644E0">
          <w:rPr>
            <w:noProof/>
            <w:webHidden/>
          </w:rPr>
          <w:t>22</w:t>
        </w:r>
        <w:r>
          <w:rPr>
            <w:noProof/>
            <w:webHidden/>
          </w:rPr>
          <w:fldChar w:fldCharType="end"/>
        </w:r>
      </w:hyperlink>
    </w:p>
    <w:p w14:paraId="215AD267" w14:textId="3C43EF12"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3" w:history="1">
        <w:r w:rsidRPr="007B261F">
          <w:rPr>
            <w:rStyle w:val="Hyperlink"/>
            <w:noProof/>
          </w:rPr>
          <w:t>4.2.3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Tests unter Ausnahmebedingungen:</w:t>
        </w:r>
        <w:r>
          <w:rPr>
            <w:noProof/>
            <w:webHidden/>
          </w:rPr>
          <w:tab/>
        </w:r>
        <w:r>
          <w:rPr>
            <w:noProof/>
            <w:webHidden/>
          </w:rPr>
          <w:fldChar w:fldCharType="begin"/>
        </w:r>
        <w:r>
          <w:rPr>
            <w:noProof/>
            <w:webHidden/>
          </w:rPr>
          <w:instrText xml:space="preserve"> PAGEREF _Toc199797373 \h </w:instrText>
        </w:r>
        <w:r>
          <w:rPr>
            <w:noProof/>
            <w:webHidden/>
          </w:rPr>
        </w:r>
        <w:r>
          <w:rPr>
            <w:noProof/>
            <w:webHidden/>
          </w:rPr>
          <w:fldChar w:fldCharType="separate"/>
        </w:r>
        <w:r w:rsidR="001644E0">
          <w:rPr>
            <w:noProof/>
            <w:webHidden/>
          </w:rPr>
          <w:t>22</w:t>
        </w:r>
        <w:r>
          <w:rPr>
            <w:noProof/>
            <w:webHidden/>
          </w:rPr>
          <w:fldChar w:fldCharType="end"/>
        </w:r>
      </w:hyperlink>
    </w:p>
    <w:p w14:paraId="3446755D" w14:textId="062AF6BF"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4" w:history="1">
        <w:r w:rsidRPr="007B261F">
          <w:rPr>
            <w:rStyle w:val="Hyperlink"/>
            <w:noProof/>
          </w:rPr>
          <w:t>4.2.4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Sicherheitstests:</w:t>
        </w:r>
        <w:r>
          <w:rPr>
            <w:noProof/>
            <w:webHidden/>
          </w:rPr>
          <w:tab/>
        </w:r>
        <w:r>
          <w:rPr>
            <w:noProof/>
            <w:webHidden/>
          </w:rPr>
          <w:fldChar w:fldCharType="begin"/>
        </w:r>
        <w:r>
          <w:rPr>
            <w:noProof/>
            <w:webHidden/>
          </w:rPr>
          <w:instrText xml:space="preserve"> PAGEREF _Toc199797374 \h </w:instrText>
        </w:r>
        <w:r>
          <w:rPr>
            <w:noProof/>
            <w:webHidden/>
          </w:rPr>
        </w:r>
        <w:r>
          <w:rPr>
            <w:noProof/>
            <w:webHidden/>
          </w:rPr>
          <w:fldChar w:fldCharType="separate"/>
        </w:r>
        <w:r w:rsidR="001644E0">
          <w:rPr>
            <w:noProof/>
            <w:webHidden/>
          </w:rPr>
          <w:t>22</w:t>
        </w:r>
        <w:r>
          <w:rPr>
            <w:noProof/>
            <w:webHidden/>
          </w:rPr>
          <w:fldChar w:fldCharType="end"/>
        </w:r>
      </w:hyperlink>
    </w:p>
    <w:p w14:paraId="0E113041" w14:textId="327CB991"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5" w:history="1">
        <w:r w:rsidRPr="007B261F">
          <w:rPr>
            <w:rStyle w:val="Hyperlink"/>
            <w:noProof/>
          </w:rPr>
          <w:t>4.2.5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Rollentests:</w:t>
        </w:r>
        <w:r>
          <w:rPr>
            <w:noProof/>
            <w:webHidden/>
          </w:rPr>
          <w:tab/>
        </w:r>
        <w:r>
          <w:rPr>
            <w:noProof/>
            <w:webHidden/>
          </w:rPr>
          <w:fldChar w:fldCharType="begin"/>
        </w:r>
        <w:r>
          <w:rPr>
            <w:noProof/>
            <w:webHidden/>
          </w:rPr>
          <w:instrText xml:space="preserve"> PAGEREF _Toc199797375 \h </w:instrText>
        </w:r>
        <w:r>
          <w:rPr>
            <w:noProof/>
            <w:webHidden/>
          </w:rPr>
        </w:r>
        <w:r>
          <w:rPr>
            <w:noProof/>
            <w:webHidden/>
          </w:rPr>
          <w:fldChar w:fldCharType="separate"/>
        </w:r>
        <w:r w:rsidR="001644E0">
          <w:rPr>
            <w:noProof/>
            <w:webHidden/>
          </w:rPr>
          <w:t>22</w:t>
        </w:r>
        <w:r>
          <w:rPr>
            <w:noProof/>
            <w:webHidden/>
          </w:rPr>
          <w:fldChar w:fldCharType="end"/>
        </w:r>
      </w:hyperlink>
    </w:p>
    <w:p w14:paraId="4474DB52" w14:textId="53E64FC5"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6" w:history="1">
        <w:r w:rsidRPr="007B261F">
          <w:rPr>
            <w:rStyle w:val="Hyperlink"/>
            <w:noProof/>
          </w:rPr>
          <w:t>4.3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Testverfahren</w:t>
        </w:r>
        <w:r>
          <w:rPr>
            <w:noProof/>
            <w:webHidden/>
          </w:rPr>
          <w:tab/>
        </w:r>
        <w:r>
          <w:rPr>
            <w:noProof/>
            <w:webHidden/>
          </w:rPr>
          <w:fldChar w:fldCharType="begin"/>
        </w:r>
        <w:r>
          <w:rPr>
            <w:noProof/>
            <w:webHidden/>
          </w:rPr>
          <w:instrText xml:space="preserve"> PAGEREF _Toc199797376 \h </w:instrText>
        </w:r>
        <w:r>
          <w:rPr>
            <w:noProof/>
            <w:webHidden/>
          </w:rPr>
        </w:r>
        <w:r>
          <w:rPr>
            <w:noProof/>
            <w:webHidden/>
          </w:rPr>
          <w:fldChar w:fldCharType="separate"/>
        </w:r>
        <w:r w:rsidR="001644E0">
          <w:rPr>
            <w:noProof/>
            <w:webHidden/>
          </w:rPr>
          <w:t>23</w:t>
        </w:r>
        <w:r>
          <w:rPr>
            <w:noProof/>
            <w:webHidden/>
          </w:rPr>
          <w:fldChar w:fldCharType="end"/>
        </w:r>
      </w:hyperlink>
    </w:p>
    <w:p w14:paraId="520EAAFC" w14:textId="1BADFDDF"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7" w:history="1">
        <w:r w:rsidRPr="007B261F">
          <w:rPr>
            <w:rStyle w:val="Hyperlink"/>
            <w:noProof/>
          </w:rPr>
          <w:t>4.3.1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Vorbereitung</w:t>
        </w:r>
        <w:r>
          <w:rPr>
            <w:noProof/>
            <w:webHidden/>
          </w:rPr>
          <w:tab/>
        </w:r>
        <w:r>
          <w:rPr>
            <w:noProof/>
            <w:webHidden/>
          </w:rPr>
          <w:fldChar w:fldCharType="begin"/>
        </w:r>
        <w:r>
          <w:rPr>
            <w:noProof/>
            <w:webHidden/>
          </w:rPr>
          <w:instrText xml:space="preserve"> PAGEREF _Toc199797377 \h </w:instrText>
        </w:r>
        <w:r>
          <w:rPr>
            <w:noProof/>
            <w:webHidden/>
          </w:rPr>
        </w:r>
        <w:r>
          <w:rPr>
            <w:noProof/>
            <w:webHidden/>
          </w:rPr>
          <w:fldChar w:fldCharType="separate"/>
        </w:r>
        <w:r w:rsidR="001644E0">
          <w:rPr>
            <w:noProof/>
            <w:webHidden/>
          </w:rPr>
          <w:t>23</w:t>
        </w:r>
        <w:r>
          <w:rPr>
            <w:noProof/>
            <w:webHidden/>
          </w:rPr>
          <w:fldChar w:fldCharType="end"/>
        </w:r>
      </w:hyperlink>
    </w:p>
    <w:p w14:paraId="17C2695B" w14:textId="4773C42A"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8" w:history="1">
        <w:r w:rsidRPr="007B261F">
          <w:rPr>
            <w:rStyle w:val="Hyperlink"/>
            <w:noProof/>
          </w:rPr>
          <w:t>4.3.2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Durchführung</w:t>
        </w:r>
        <w:r>
          <w:rPr>
            <w:noProof/>
            <w:webHidden/>
          </w:rPr>
          <w:tab/>
        </w:r>
        <w:r>
          <w:rPr>
            <w:noProof/>
            <w:webHidden/>
          </w:rPr>
          <w:fldChar w:fldCharType="begin"/>
        </w:r>
        <w:r>
          <w:rPr>
            <w:noProof/>
            <w:webHidden/>
          </w:rPr>
          <w:instrText xml:space="preserve"> PAGEREF _Toc199797378 \h </w:instrText>
        </w:r>
        <w:r>
          <w:rPr>
            <w:noProof/>
            <w:webHidden/>
          </w:rPr>
        </w:r>
        <w:r>
          <w:rPr>
            <w:noProof/>
            <w:webHidden/>
          </w:rPr>
          <w:fldChar w:fldCharType="separate"/>
        </w:r>
        <w:r w:rsidR="001644E0">
          <w:rPr>
            <w:noProof/>
            <w:webHidden/>
          </w:rPr>
          <w:t>23</w:t>
        </w:r>
        <w:r>
          <w:rPr>
            <w:noProof/>
            <w:webHidden/>
          </w:rPr>
          <w:fldChar w:fldCharType="end"/>
        </w:r>
      </w:hyperlink>
    </w:p>
    <w:p w14:paraId="18507970" w14:textId="18AB4845"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79" w:history="1">
        <w:r w:rsidRPr="007B261F">
          <w:rPr>
            <w:rStyle w:val="Hyperlink"/>
            <w:noProof/>
          </w:rPr>
          <w:t>4.3.3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Auswertung</w:t>
        </w:r>
        <w:r>
          <w:rPr>
            <w:noProof/>
            <w:webHidden/>
          </w:rPr>
          <w:tab/>
        </w:r>
        <w:r>
          <w:rPr>
            <w:noProof/>
            <w:webHidden/>
          </w:rPr>
          <w:fldChar w:fldCharType="begin"/>
        </w:r>
        <w:r>
          <w:rPr>
            <w:noProof/>
            <w:webHidden/>
          </w:rPr>
          <w:instrText xml:space="preserve"> PAGEREF _Toc199797379 \h </w:instrText>
        </w:r>
        <w:r>
          <w:rPr>
            <w:noProof/>
            <w:webHidden/>
          </w:rPr>
        </w:r>
        <w:r>
          <w:rPr>
            <w:noProof/>
            <w:webHidden/>
          </w:rPr>
          <w:fldChar w:fldCharType="separate"/>
        </w:r>
        <w:r w:rsidR="001644E0">
          <w:rPr>
            <w:noProof/>
            <w:webHidden/>
          </w:rPr>
          <w:t>23</w:t>
        </w:r>
        <w:r>
          <w:rPr>
            <w:noProof/>
            <w:webHidden/>
          </w:rPr>
          <w:fldChar w:fldCharType="end"/>
        </w:r>
      </w:hyperlink>
    </w:p>
    <w:p w14:paraId="624F8C10" w14:textId="6B79EF51"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0" w:history="1">
        <w:r w:rsidRPr="007B261F">
          <w:rPr>
            <w:rStyle w:val="Hyperlink"/>
            <w:noProof/>
          </w:rPr>
          <w:t>4.3.4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Testkriterien</w:t>
        </w:r>
        <w:r>
          <w:rPr>
            <w:noProof/>
            <w:webHidden/>
          </w:rPr>
          <w:tab/>
        </w:r>
        <w:r>
          <w:rPr>
            <w:noProof/>
            <w:webHidden/>
          </w:rPr>
          <w:fldChar w:fldCharType="begin"/>
        </w:r>
        <w:r>
          <w:rPr>
            <w:noProof/>
            <w:webHidden/>
          </w:rPr>
          <w:instrText xml:space="preserve"> PAGEREF _Toc199797380 \h </w:instrText>
        </w:r>
        <w:r>
          <w:rPr>
            <w:noProof/>
            <w:webHidden/>
          </w:rPr>
        </w:r>
        <w:r>
          <w:rPr>
            <w:noProof/>
            <w:webHidden/>
          </w:rPr>
          <w:fldChar w:fldCharType="separate"/>
        </w:r>
        <w:r w:rsidR="001644E0">
          <w:rPr>
            <w:noProof/>
            <w:webHidden/>
          </w:rPr>
          <w:t>23</w:t>
        </w:r>
        <w:r>
          <w:rPr>
            <w:noProof/>
            <w:webHidden/>
          </w:rPr>
          <w:fldChar w:fldCharType="end"/>
        </w:r>
      </w:hyperlink>
    </w:p>
    <w:p w14:paraId="20BD1B81" w14:textId="65F363E4"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1" w:history="1">
        <w:r w:rsidRPr="007B261F">
          <w:rPr>
            <w:rStyle w:val="Hyperlink"/>
            <w:noProof/>
          </w:rPr>
          <w:t>4.3.4.1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Abdeckungsgrad</w:t>
        </w:r>
        <w:r>
          <w:rPr>
            <w:noProof/>
            <w:webHidden/>
          </w:rPr>
          <w:tab/>
        </w:r>
        <w:r>
          <w:rPr>
            <w:noProof/>
            <w:webHidden/>
          </w:rPr>
          <w:fldChar w:fldCharType="begin"/>
        </w:r>
        <w:r>
          <w:rPr>
            <w:noProof/>
            <w:webHidden/>
          </w:rPr>
          <w:instrText xml:space="preserve"> PAGEREF _Toc199797381 \h </w:instrText>
        </w:r>
        <w:r>
          <w:rPr>
            <w:noProof/>
            <w:webHidden/>
          </w:rPr>
        </w:r>
        <w:r>
          <w:rPr>
            <w:noProof/>
            <w:webHidden/>
          </w:rPr>
          <w:fldChar w:fldCharType="separate"/>
        </w:r>
        <w:r w:rsidR="001644E0">
          <w:rPr>
            <w:noProof/>
            <w:webHidden/>
          </w:rPr>
          <w:t>23</w:t>
        </w:r>
        <w:r>
          <w:rPr>
            <w:noProof/>
            <w:webHidden/>
          </w:rPr>
          <w:fldChar w:fldCharType="end"/>
        </w:r>
      </w:hyperlink>
    </w:p>
    <w:p w14:paraId="11D4E79A" w14:textId="11DF9FD1"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2" w:history="1">
        <w:r w:rsidRPr="007B261F">
          <w:rPr>
            <w:rStyle w:val="Hyperlink"/>
            <w:noProof/>
          </w:rPr>
          <w:t>4.3.4.2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Checkliste:</w:t>
        </w:r>
        <w:r>
          <w:rPr>
            <w:noProof/>
            <w:webHidden/>
          </w:rPr>
          <w:tab/>
        </w:r>
        <w:r>
          <w:rPr>
            <w:noProof/>
            <w:webHidden/>
          </w:rPr>
          <w:fldChar w:fldCharType="begin"/>
        </w:r>
        <w:r>
          <w:rPr>
            <w:noProof/>
            <w:webHidden/>
          </w:rPr>
          <w:instrText xml:space="preserve"> PAGEREF _Toc199797382 \h </w:instrText>
        </w:r>
        <w:r>
          <w:rPr>
            <w:noProof/>
            <w:webHidden/>
          </w:rPr>
        </w:r>
        <w:r>
          <w:rPr>
            <w:noProof/>
            <w:webHidden/>
          </w:rPr>
          <w:fldChar w:fldCharType="separate"/>
        </w:r>
        <w:r w:rsidR="001644E0">
          <w:rPr>
            <w:noProof/>
            <w:webHidden/>
          </w:rPr>
          <w:t>24</w:t>
        </w:r>
        <w:r>
          <w:rPr>
            <w:noProof/>
            <w:webHidden/>
          </w:rPr>
          <w:fldChar w:fldCharType="end"/>
        </w:r>
      </w:hyperlink>
    </w:p>
    <w:p w14:paraId="2FC5BA37" w14:textId="483BA1A5"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3" w:history="1">
        <w:r w:rsidRPr="007B261F">
          <w:rPr>
            <w:rStyle w:val="Hyperlink"/>
            <w:noProof/>
          </w:rPr>
          <w:t>4.3.5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Testfälle</w:t>
        </w:r>
        <w:r>
          <w:rPr>
            <w:noProof/>
            <w:webHidden/>
          </w:rPr>
          <w:tab/>
        </w:r>
        <w:r>
          <w:rPr>
            <w:noProof/>
            <w:webHidden/>
          </w:rPr>
          <w:fldChar w:fldCharType="begin"/>
        </w:r>
        <w:r>
          <w:rPr>
            <w:noProof/>
            <w:webHidden/>
          </w:rPr>
          <w:instrText xml:space="preserve"> PAGEREF _Toc199797383 \h </w:instrText>
        </w:r>
        <w:r>
          <w:rPr>
            <w:noProof/>
            <w:webHidden/>
          </w:rPr>
        </w:r>
        <w:r>
          <w:rPr>
            <w:noProof/>
            <w:webHidden/>
          </w:rPr>
          <w:fldChar w:fldCharType="separate"/>
        </w:r>
        <w:r w:rsidR="001644E0">
          <w:rPr>
            <w:noProof/>
            <w:webHidden/>
          </w:rPr>
          <w:t>24</w:t>
        </w:r>
        <w:r>
          <w:rPr>
            <w:noProof/>
            <w:webHidden/>
          </w:rPr>
          <w:fldChar w:fldCharType="end"/>
        </w:r>
      </w:hyperlink>
    </w:p>
    <w:p w14:paraId="4F859D75" w14:textId="689C2B74"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4" w:history="1">
        <w:r w:rsidRPr="007B261F">
          <w:rPr>
            <w:rStyle w:val="Hyperlink"/>
            <w:noProof/>
          </w:rPr>
          <w:t>4.4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Testprozedur</w:t>
        </w:r>
        <w:r>
          <w:rPr>
            <w:noProof/>
            <w:webHidden/>
          </w:rPr>
          <w:tab/>
        </w:r>
        <w:r>
          <w:rPr>
            <w:noProof/>
            <w:webHidden/>
          </w:rPr>
          <w:fldChar w:fldCharType="begin"/>
        </w:r>
        <w:r>
          <w:rPr>
            <w:noProof/>
            <w:webHidden/>
          </w:rPr>
          <w:instrText xml:space="preserve"> PAGEREF _Toc199797384 \h </w:instrText>
        </w:r>
        <w:r>
          <w:rPr>
            <w:noProof/>
            <w:webHidden/>
          </w:rPr>
        </w:r>
        <w:r>
          <w:rPr>
            <w:noProof/>
            <w:webHidden/>
          </w:rPr>
          <w:fldChar w:fldCharType="separate"/>
        </w:r>
        <w:r w:rsidR="001644E0">
          <w:rPr>
            <w:noProof/>
            <w:webHidden/>
          </w:rPr>
          <w:t>25</w:t>
        </w:r>
        <w:r>
          <w:rPr>
            <w:noProof/>
            <w:webHidden/>
          </w:rPr>
          <w:fldChar w:fldCharType="end"/>
        </w:r>
      </w:hyperlink>
    </w:p>
    <w:p w14:paraId="53F6644C" w14:textId="78F2D6D2"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5" w:history="1">
        <w:r w:rsidRPr="007B261F">
          <w:rPr>
            <w:rStyle w:val="Hyperlink"/>
            <w:noProof/>
          </w:rPr>
          <w:t>4.4.1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Vorbereitung</w:t>
        </w:r>
        <w:r>
          <w:rPr>
            <w:noProof/>
            <w:webHidden/>
          </w:rPr>
          <w:tab/>
        </w:r>
        <w:r>
          <w:rPr>
            <w:noProof/>
            <w:webHidden/>
          </w:rPr>
          <w:fldChar w:fldCharType="begin"/>
        </w:r>
        <w:r>
          <w:rPr>
            <w:noProof/>
            <w:webHidden/>
          </w:rPr>
          <w:instrText xml:space="preserve"> PAGEREF _Toc199797385 \h </w:instrText>
        </w:r>
        <w:r>
          <w:rPr>
            <w:noProof/>
            <w:webHidden/>
          </w:rPr>
        </w:r>
        <w:r>
          <w:rPr>
            <w:noProof/>
            <w:webHidden/>
          </w:rPr>
          <w:fldChar w:fldCharType="separate"/>
        </w:r>
        <w:r w:rsidR="001644E0">
          <w:rPr>
            <w:noProof/>
            <w:webHidden/>
          </w:rPr>
          <w:t>25</w:t>
        </w:r>
        <w:r>
          <w:rPr>
            <w:noProof/>
            <w:webHidden/>
          </w:rPr>
          <w:fldChar w:fldCharType="end"/>
        </w:r>
      </w:hyperlink>
    </w:p>
    <w:p w14:paraId="2E72ACCC" w14:textId="7D2F6C8C"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6" w:history="1">
        <w:r w:rsidRPr="007B261F">
          <w:rPr>
            <w:rStyle w:val="Hyperlink"/>
            <w:noProof/>
          </w:rPr>
          <w:t>4.4.2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Voraussetzungen:</w:t>
        </w:r>
        <w:r>
          <w:rPr>
            <w:noProof/>
            <w:webHidden/>
          </w:rPr>
          <w:tab/>
        </w:r>
        <w:r>
          <w:rPr>
            <w:noProof/>
            <w:webHidden/>
          </w:rPr>
          <w:fldChar w:fldCharType="begin"/>
        </w:r>
        <w:r>
          <w:rPr>
            <w:noProof/>
            <w:webHidden/>
          </w:rPr>
          <w:instrText xml:space="preserve"> PAGEREF _Toc199797386 \h </w:instrText>
        </w:r>
        <w:r>
          <w:rPr>
            <w:noProof/>
            <w:webHidden/>
          </w:rPr>
        </w:r>
        <w:r>
          <w:rPr>
            <w:noProof/>
            <w:webHidden/>
          </w:rPr>
          <w:fldChar w:fldCharType="separate"/>
        </w:r>
        <w:r w:rsidR="001644E0">
          <w:rPr>
            <w:noProof/>
            <w:webHidden/>
          </w:rPr>
          <w:t>25</w:t>
        </w:r>
        <w:r>
          <w:rPr>
            <w:noProof/>
            <w:webHidden/>
          </w:rPr>
          <w:fldChar w:fldCharType="end"/>
        </w:r>
      </w:hyperlink>
    </w:p>
    <w:p w14:paraId="005BEB40" w14:textId="638FC7E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7" w:history="1">
        <w:r w:rsidRPr="007B261F">
          <w:rPr>
            <w:rStyle w:val="Hyperlink"/>
            <w:noProof/>
          </w:rPr>
          <w:t>4.4.3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Konfiguration:</w:t>
        </w:r>
        <w:r>
          <w:rPr>
            <w:noProof/>
            <w:webHidden/>
          </w:rPr>
          <w:tab/>
        </w:r>
        <w:r>
          <w:rPr>
            <w:noProof/>
            <w:webHidden/>
          </w:rPr>
          <w:fldChar w:fldCharType="begin"/>
        </w:r>
        <w:r>
          <w:rPr>
            <w:noProof/>
            <w:webHidden/>
          </w:rPr>
          <w:instrText xml:space="preserve"> PAGEREF _Toc199797387 \h </w:instrText>
        </w:r>
        <w:r>
          <w:rPr>
            <w:noProof/>
            <w:webHidden/>
          </w:rPr>
        </w:r>
        <w:r>
          <w:rPr>
            <w:noProof/>
            <w:webHidden/>
          </w:rPr>
          <w:fldChar w:fldCharType="separate"/>
        </w:r>
        <w:r w:rsidR="001644E0">
          <w:rPr>
            <w:noProof/>
            <w:webHidden/>
          </w:rPr>
          <w:t>25</w:t>
        </w:r>
        <w:r>
          <w:rPr>
            <w:noProof/>
            <w:webHidden/>
          </w:rPr>
          <w:fldChar w:fldCharType="end"/>
        </w:r>
      </w:hyperlink>
    </w:p>
    <w:p w14:paraId="615CA142" w14:textId="4EA1A38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8" w:history="1">
        <w:r w:rsidRPr="007B261F">
          <w:rPr>
            <w:rStyle w:val="Hyperlink"/>
            <w:noProof/>
          </w:rPr>
          <w:t>4.4.4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Durchführungen</w:t>
        </w:r>
        <w:r>
          <w:rPr>
            <w:noProof/>
            <w:webHidden/>
          </w:rPr>
          <w:tab/>
        </w:r>
        <w:r>
          <w:rPr>
            <w:noProof/>
            <w:webHidden/>
          </w:rPr>
          <w:fldChar w:fldCharType="begin"/>
        </w:r>
        <w:r>
          <w:rPr>
            <w:noProof/>
            <w:webHidden/>
          </w:rPr>
          <w:instrText xml:space="preserve"> PAGEREF _Toc199797388 \h </w:instrText>
        </w:r>
        <w:r>
          <w:rPr>
            <w:noProof/>
            <w:webHidden/>
          </w:rPr>
        </w:r>
        <w:r>
          <w:rPr>
            <w:noProof/>
            <w:webHidden/>
          </w:rPr>
          <w:fldChar w:fldCharType="separate"/>
        </w:r>
        <w:r w:rsidR="001644E0">
          <w:rPr>
            <w:noProof/>
            <w:webHidden/>
          </w:rPr>
          <w:t>26</w:t>
        </w:r>
        <w:r>
          <w:rPr>
            <w:noProof/>
            <w:webHidden/>
          </w:rPr>
          <w:fldChar w:fldCharType="end"/>
        </w:r>
      </w:hyperlink>
    </w:p>
    <w:p w14:paraId="39A344DC" w14:textId="08DC0ECB"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89" w:history="1">
        <w:r w:rsidRPr="007B261F">
          <w:rPr>
            <w:rStyle w:val="Hyperlink"/>
            <w:noProof/>
          </w:rPr>
          <w:t>4.4.5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Nachbearbeitung</w:t>
        </w:r>
        <w:r>
          <w:rPr>
            <w:noProof/>
            <w:webHidden/>
          </w:rPr>
          <w:tab/>
        </w:r>
        <w:r>
          <w:rPr>
            <w:noProof/>
            <w:webHidden/>
          </w:rPr>
          <w:fldChar w:fldCharType="begin"/>
        </w:r>
        <w:r>
          <w:rPr>
            <w:noProof/>
            <w:webHidden/>
          </w:rPr>
          <w:instrText xml:space="preserve"> PAGEREF _Toc199797389 \h </w:instrText>
        </w:r>
        <w:r>
          <w:rPr>
            <w:noProof/>
            <w:webHidden/>
          </w:rPr>
        </w:r>
        <w:r>
          <w:rPr>
            <w:noProof/>
            <w:webHidden/>
          </w:rPr>
          <w:fldChar w:fldCharType="separate"/>
        </w:r>
        <w:r w:rsidR="001644E0">
          <w:rPr>
            <w:noProof/>
            <w:webHidden/>
          </w:rPr>
          <w:t>27</w:t>
        </w:r>
        <w:r>
          <w:rPr>
            <w:noProof/>
            <w:webHidden/>
          </w:rPr>
          <w:fldChar w:fldCharType="end"/>
        </w:r>
      </w:hyperlink>
    </w:p>
    <w:p w14:paraId="479572A7" w14:textId="3E6532A5"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0" w:history="1">
        <w:r w:rsidRPr="007B261F">
          <w:rPr>
            <w:rStyle w:val="Hyperlink"/>
            <w:noProof/>
          </w:rPr>
          <w:t>4.5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Testprotokoll</w:t>
        </w:r>
        <w:r>
          <w:rPr>
            <w:noProof/>
            <w:webHidden/>
          </w:rPr>
          <w:tab/>
        </w:r>
        <w:r>
          <w:rPr>
            <w:noProof/>
            <w:webHidden/>
          </w:rPr>
          <w:fldChar w:fldCharType="begin"/>
        </w:r>
        <w:r>
          <w:rPr>
            <w:noProof/>
            <w:webHidden/>
          </w:rPr>
          <w:instrText xml:space="preserve"> PAGEREF _Toc199797390 \h </w:instrText>
        </w:r>
        <w:r>
          <w:rPr>
            <w:noProof/>
            <w:webHidden/>
          </w:rPr>
        </w:r>
        <w:r>
          <w:rPr>
            <w:noProof/>
            <w:webHidden/>
          </w:rPr>
          <w:fldChar w:fldCharType="separate"/>
        </w:r>
        <w:r w:rsidR="001644E0">
          <w:rPr>
            <w:noProof/>
            <w:webHidden/>
          </w:rPr>
          <w:t>27</w:t>
        </w:r>
        <w:r>
          <w:rPr>
            <w:noProof/>
            <w:webHidden/>
          </w:rPr>
          <w:fldChar w:fldCharType="end"/>
        </w:r>
      </w:hyperlink>
    </w:p>
    <w:p w14:paraId="4B5C5C7D" w14:textId="0D6EAE6B"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1" w:history="1">
        <w:r w:rsidRPr="007B261F">
          <w:rPr>
            <w:rStyle w:val="Hyperlink"/>
            <w:noProof/>
          </w:rPr>
          <w:t>4.5.1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Testobjekt</w:t>
        </w:r>
        <w:r>
          <w:rPr>
            <w:noProof/>
            <w:webHidden/>
          </w:rPr>
          <w:tab/>
        </w:r>
        <w:r>
          <w:rPr>
            <w:noProof/>
            <w:webHidden/>
          </w:rPr>
          <w:fldChar w:fldCharType="begin"/>
        </w:r>
        <w:r>
          <w:rPr>
            <w:noProof/>
            <w:webHidden/>
          </w:rPr>
          <w:instrText xml:space="preserve"> PAGEREF _Toc199797391 \h </w:instrText>
        </w:r>
        <w:r>
          <w:rPr>
            <w:noProof/>
            <w:webHidden/>
          </w:rPr>
        </w:r>
        <w:r>
          <w:rPr>
            <w:noProof/>
            <w:webHidden/>
          </w:rPr>
          <w:fldChar w:fldCharType="separate"/>
        </w:r>
        <w:r w:rsidR="001644E0">
          <w:rPr>
            <w:noProof/>
            <w:webHidden/>
          </w:rPr>
          <w:t>27</w:t>
        </w:r>
        <w:r>
          <w:rPr>
            <w:noProof/>
            <w:webHidden/>
          </w:rPr>
          <w:fldChar w:fldCharType="end"/>
        </w:r>
      </w:hyperlink>
    </w:p>
    <w:p w14:paraId="31550FDD" w14:textId="4C451836" w:rsidR="00C84CA0" w:rsidRDefault="00C84CA0">
      <w:pPr>
        <w:pStyle w:val="Verzeichnis3"/>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2" w:history="1">
        <w:r w:rsidRPr="007B261F">
          <w:rPr>
            <w:rStyle w:val="Hyperlink"/>
            <w:noProof/>
          </w:rPr>
          <w:t>4.5.2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Testresultate</w:t>
        </w:r>
        <w:r>
          <w:rPr>
            <w:noProof/>
            <w:webHidden/>
          </w:rPr>
          <w:tab/>
        </w:r>
        <w:r>
          <w:rPr>
            <w:noProof/>
            <w:webHidden/>
          </w:rPr>
          <w:fldChar w:fldCharType="begin"/>
        </w:r>
        <w:r>
          <w:rPr>
            <w:noProof/>
            <w:webHidden/>
          </w:rPr>
          <w:instrText xml:space="preserve"> PAGEREF _Toc199797392 \h </w:instrText>
        </w:r>
        <w:r>
          <w:rPr>
            <w:noProof/>
            <w:webHidden/>
          </w:rPr>
        </w:r>
        <w:r>
          <w:rPr>
            <w:noProof/>
            <w:webHidden/>
          </w:rPr>
          <w:fldChar w:fldCharType="separate"/>
        </w:r>
        <w:r w:rsidR="001644E0">
          <w:rPr>
            <w:noProof/>
            <w:webHidden/>
          </w:rPr>
          <w:t>28</w:t>
        </w:r>
        <w:r>
          <w:rPr>
            <w:noProof/>
            <w:webHidden/>
          </w:rPr>
          <w:fldChar w:fldCharType="end"/>
        </w:r>
      </w:hyperlink>
    </w:p>
    <w:p w14:paraId="274E4CB5" w14:textId="5B4C759B"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3" w:history="1">
        <w:r w:rsidRPr="007B261F">
          <w:rPr>
            <w:rStyle w:val="Hyperlink"/>
            <w:noProof/>
          </w:rPr>
          <w:t>4.5.2.1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Webserver Test</w:t>
        </w:r>
        <w:r>
          <w:rPr>
            <w:noProof/>
            <w:webHidden/>
          </w:rPr>
          <w:tab/>
        </w:r>
        <w:r>
          <w:rPr>
            <w:noProof/>
            <w:webHidden/>
          </w:rPr>
          <w:fldChar w:fldCharType="begin"/>
        </w:r>
        <w:r>
          <w:rPr>
            <w:noProof/>
            <w:webHidden/>
          </w:rPr>
          <w:instrText xml:space="preserve"> PAGEREF _Toc199797393 \h </w:instrText>
        </w:r>
        <w:r>
          <w:rPr>
            <w:noProof/>
            <w:webHidden/>
          </w:rPr>
        </w:r>
        <w:r>
          <w:rPr>
            <w:noProof/>
            <w:webHidden/>
          </w:rPr>
          <w:fldChar w:fldCharType="separate"/>
        </w:r>
        <w:r w:rsidR="001644E0">
          <w:rPr>
            <w:noProof/>
            <w:webHidden/>
          </w:rPr>
          <w:t>28</w:t>
        </w:r>
        <w:r>
          <w:rPr>
            <w:noProof/>
            <w:webHidden/>
          </w:rPr>
          <w:fldChar w:fldCharType="end"/>
        </w:r>
      </w:hyperlink>
    </w:p>
    <w:p w14:paraId="01E170CF" w14:textId="3EC821E4"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4" w:history="1">
        <w:r w:rsidRPr="007B261F">
          <w:rPr>
            <w:rStyle w:val="Hyperlink"/>
            <w:noProof/>
          </w:rPr>
          <w:t>4.5.2.2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NAS &amp; Tailscale</w:t>
        </w:r>
        <w:r>
          <w:rPr>
            <w:noProof/>
            <w:webHidden/>
          </w:rPr>
          <w:tab/>
        </w:r>
        <w:r>
          <w:rPr>
            <w:noProof/>
            <w:webHidden/>
          </w:rPr>
          <w:fldChar w:fldCharType="begin"/>
        </w:r>
        <w:r>
          <w:rPr>
            <w:noProof/>
            <w:webHidden/>
          </w:rPr>
          <w:instrText xml:space="preserve"> PAGEREF _Toc199797394 \h </w:instrText>
        </w:r>
        <w:r>
          <w:rPr>
            <w:noProof/>
            <w:webHidden/>
          </w:rPr>
        </w:r>
        <w:r>
          <w:rPr>
            <w:noProof/>
            <w:webHidden/>
          </w:rPr>
          <w:fldChar w:fldCharType="separate"/>
        </w:r>
        <w:r w:rsidR="001644E0">
          <w:rPr>
            <w:noProof/>
            <w:webHidden/>
          </w:rPr>
          <w:t>28</w:t>
        </w:r>
        <w:r>
          <w:rPr>
            <w:noProof/>
            <w:webHidden/>
          </w:rPr>
          <w:fldChar w:fldCharType="end"/>
        </w:r>
      </w:hyperlink>
    </w:p>
    <w:p w14:paraId="40B15964" w14:textId="1F661966"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5" w:history="1">
        <w:r w:rsidRPr="007B261F">
          <w:rPr>
            <w:rStyle w:val="Hyperlink"/>
            <w:noProof/>
          </w:rPr>
          <w:t>4.5.2.3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Caddy</w:t>
        </w:r>
        <w:r>
          <w:rPr>
            <w:noProof/>
            <w:webHidden/>
          </w:rPr>
          <w:tab/>
        </w:r>
        <w:r>
          <w:rPr>
            <w:noProof/>
            <w:webHidden/>
          </w:rPr>
          <w:fldChar w:fldCharType="begin"/>
        </w:r>
        <w:r>
          <w:rPr>
            <w:noProof/>
            <w:webHidden/>
          </w:rPr>
          <w:instrText xml:space="preserve"> PAGEREF _Toc199797395 \h </w:instrText>
        </w:r>
        <w:r>
          <w:rPr>
            <w:noProof/>
            <w:webHidden/>
          </w:rPr>
        </w:r>
        <w:r>
          <w:rPr>
            <w:noProof/>
            <w:webHidden/>
          </w:rPr>
          <w:fldChar w:fldCharType="separate"/>
        </w:r>
        <w:r w:rsidR="001644E0">
          <w:rPr>
            <w:noProof/>
            <w:webHidden/>
          </w:rPr>
          <w:t>29</w:t>
        </w:r>
        <w:r>
          <w:rPr>
            <w:noProof/>
            <w:webHidden/>
          </w:rPr>
          <w:fldChar w:fldCharType="end"/>
        </w:r>
      </w:hyperlink>
    </w:p>
    <w:p w14:paraId="6EBF20E7" w14:textId="4EE72B50"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6" w:history="1">
        <w:r w:rsidRPr="007B261F">
          <w:rPr>
            <w:rStyle w:val="Hyperlink"/>
            <w:noProof/>
          </w:rPr>
          <w:t>4.5.2.4</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SFTPgo</w:t>
        </w:r>
        <w:r>
          <w:rPr>
            <w:noProof/>
            <w:webHidden/>
          </w:rPr>
          <w:tab/>
        </w:r>
        <w:r>
          <w:rPr>
            <w:noProof/>
            <w:webHidden/>
          </w:rPr>
          <w:fldChar w:fldCharType="begin"/>
        </w:r>
        <w:r>
          <w:rPr>
            <w:noProof/>
            <w:webHidden/>
          </w:rPr>
          <w:instrText xml:space="preserve"> PAGEREF _Toc199797396 \h </w:instrText>
        </w:r>
        <w:r>
          <w:rPr>
            <w:noProof/>
            <w:webHidden/>
          </w:rPr>
        </w:r>
        <w:r>
          <w:rPr>
            <w:noProof/>
            <w:webHidden/>
          </w:rPr>
          <w:fldChar w:fldCharType="separate"/>
        </w:r>
        <w:r w:rsidR="001644E0">
          <w:rPr>
            <w:noProof/>
            <w:webHidden/>
          </w:rPr>
          <w:t>29</w:t>
        </w:r>
        <w:r>
          <w:rPr>
            <w:noProof/>
            <w:webHidden/>
          </w:rPr>
          <w:fldChar w:fldCharType="end"/>
        </w:r>
      </w:hyperlink>
    </w:p>
    <w:p w14:paraId="355E2B04" w14:textId="5724A5FC"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7" w:history="1">
        <w:r w:rsidRPr="007B261F">
          <w:rPr>
            <w:rStyle w:val="Hyperlink"/>
            <w:noProof/>
          </w:rPr>
          <w:t>4.5.2.5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Cronjobs</w:t>
        </w:r>
        <w:r>
          <w:rPr>
            <w:noProof/>
            <w:webHidden/>
          </w:rPr>
          <w:tab/>
        </w:r>
        <w:r>
          <w:rPr>
            <w:noProof/>
            <w:webHidden/>
          </w:rPr>
          <w:fldChar w:fldCharType="begin"/>
        </w:r>
        <w:r>
          <w:rPr>
            <w:noProof/>
            <w:webHidden/>
          </w:rPr>
          <w:instrText xml:space="preserve"> PAGEREF _Toc199797397 \h </w:instrText>
        </w:r>
        <w:r>
          <w:rPr>
            <w:noProof/>
            <w:webHidden/>
          </w:rPr>
        </w:r>
        <w:r>
          <w:rPr>
            <w:noProof/>
            <w:webHidden/>
          </w:rPr>
          <w:fldChar w:fldCharType="separate"/>
        </w:r>
        <w:r w:rsidR="001644E0">
          <w:rPr>
            <w:noProof/>
            <w:webHidden/>
          </w:rPr>
          <w:t>29</w:t>
        </w:r>
        <w:r>
          <w:rPr>
            <w:noProof/>
            <w:webHidden/>
          </w:rPr>
          <w:fldChar w:fldCharType="end"/>
        </w:r>
      </w:hyperlink>
    </w:p>
    <w:p w14:paraId="78A4FDE9" w14:textId="156BB1BE" w:rsidR="00C84CA0" w:rsidRDefault="00C84CA0">
      <w:pPr>
        <w:pStyle w:val="Verzeichnis4"/>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8" w:history="1">
        <w:r w:rsidRPr="007B261F">
          <w:rPr>
            <w:rStyle w:val="Hyperlink"/>
            <w:noProof/>
          </w:rPr>
          <w:t>4.5.2.6</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NMAP-Portscan</w:t>
        </w:r>
        <w:r>
          <w:rPr>
            <w:noProof/>
            <w:webHidden/>
          </w:rPr>
          <w:tab/>
        </w:r>
        <w:r>
          <w:rPr>
            <w:noProof/>
            <w:webHidden/>
          </w:rPr>
          <w:fldChar w:fldCharType="begin"/>
        </w:r>
        <w:r>
          <w:rPr>
            <w:noProof/>
            <w:webHidden/>
          </w:rPr>
          <w:instrText xml:space="preserve"> PAGEREF _Toc199797398 \h </w:instrText>
        </w:r>
        <w:r>
          <w:rPr>
            <w:noProof/>
            <w:webHidden/>
          </w:rPr>
        </w:r>
        <w:r>
          <w:rPr>
            <w:noProof/>
            <w:webHidden/>
          </w:rPr>
          <w:fldChar w:fldCharType="separate"/>
        </w:r>
        <w:r w:rsidR="001644E0">
          <w:rPr>
            <w:noProof/>
            <w:webHidden/>
          </w:rPr>
          <w:t>29</w:t>
        </w:r>
        <w:r>
          <w:rPr>
            <w:noProof/>
            <w:webHidden/>
          </w:rPr>
          <w:fldChar w:fldCharType="end"/>
        </w:r>
      </w:hyperlink>
    </w:p>
    <w:p w14:paraId="6CADBC18" w14:textId="78732E2F" w:rsidR="00C84CA0" w:rsidRDefault="00C84CA0">
      <w:pPr>
        <w:pStyle w:val="Verzeichnis1"/>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399" w:history="1">
        <w:r w:rsidRPr="007B261F">
          <w:rPr>
            <w:rStyle w:val="Hyperlink"/>
            <w:noProof/>
          </w:rPr>
          <w:t>5</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Weiterführung der Projektplanung</w:t>
        </w:r>
        <w:r>
          <w:rPr>
            <w:noProof/>
            <w:webHidden/>
          </w:rPr>
          <w:tab/>
        </w:r>
        <w:r>
          <w:rPr>
            <w:noProof/>
            <w:webHidden/>
          </w:rPr>
          <w:fldChar w:fldCharType="begin"/>
        </w:r>
        <w:r>
          <w:rPr>
            <w:noProof/>
            <w:webHidden/>
          </w:rPr>
          <w:instrText xml:space="preserve"> PAGEREF _Toc199797399 \h </w:instrText>
        </w:r>
        <w:r>
          <w:rPr>
            <w:noProof/>
            <w:webHidden/>
          </w:rPr>
        </w:r>
        <w:r>
          <w:rPr>
            <w:noProof/>
            <w:webHidden/>
          </w:rPr>
          <w:fldChar w:fldCharType="separate"/>
        </w:r>
        <w:r w:rsidR="001644E0">
          <w:rPr>
            <w:noProof/>
            <w:webHidden/>
          </w:rPr>
          <w:t>31</w:t>
        </w:r>
        <w:r>
          <w:rPr>
            <w:noProof/>
            <w:webHidden/>
          </w:rPr>
          <w:fldChar w:fldCharType="end"/>
        </w:r>
      </w:hyperlink>
    </w:p>
    <w:p w14:paraId="6015C6A6" w14:textId="597A8620"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400" w:history="1">
        <w:r w:rsidRPr="007B261F">
          <w:rPr>
            <w:rStyle w:val="Hyperlink"/>
            <w:noProof/>
          </w:rPr>
          <w:t>5.1</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Abgleich von Planung und tatsächlichem Verlauf der Phase Konzept</w:t>
        </w:r>
        <w:r>
          <w:rPr>
            <w:noProof/>
            <w:webHidden/>
          </w:rPr>
          <w:tab/>
        </w:r>
        <w:r>
          <w:rPr>
            <w:noProof/>
            <w:webHidden/>
          </w:rPr>
          <w:fldChar w:fldCharType="begin"/>
        </w:r>
        <w:r>
          <w:rPr>
            <w:noProof/>
            <w:webHidden/>
          </w:rPr>
          <w:instrText xml:space="preserve"> PAGEREF _Toc199797400 \h </w:instrText>
        </w:r>
        <w:r>
          <w:rPr>
            <w:noProof/>
            <w:webHidden/>
          </w:rPr>
        </w:r>
        <w:r>
          <w:rPr>
            <w:noProof/>
            <w:webHidden/>
          </w:rPr>
          <w:fldChar w:fldCharType="separate"/>
        </w:r>
        <w:r w:rsidR="001644E0">
          <w:rPr>
            <w:noProof/>
            <w:webHidden/>
          </w:rPr>
          <w:t>31</w:t>
        </w:r>
        <w:r>
          <w:rPr>
            <w:noProof/>
            <w:webHidden/>
          </w:rPr>
          <w:fldChar w:fldCharType="end"/>
        </w:r>
      </w:hyperlink>
    </w:p>
    <w:p w14:paraId="3E72B7BB" w14:textId="3E57D737"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401" w:history="1">
        <w:r w:rsidRPr="007B261F">
          <w:rPr>
            <w:rStyle w:val="Hyperlink"/>
            <w:i/>
            <w:noProof/>
          </w:rPr>
          <w:t>5.2</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Aktualisierung der Risikosituation</w:t>
        </w:r>
        <w:r>
          <w:rPr>
            <w:noProof/>
            <w:webHidden/>
          </w:rPr>
          <w:tab/>
        </w:r>
        <w:r>
          <w:rPr>
            <w:noProof/>
            <w:webHidden/>
          </w:rPr>
          <w:fldChar w:fldCharType="begin"/>
        </w:r>
        <w:r>
          <w:rPr>
            <w:noProof/>
            <w:webHidden/>
          </w:rPr>
          <w:instrText xml:space="preserve"> PAGEREF _Toc199797401 \h </w:instrText>
        </w:r>
        <w:r>
          <w:rPr>
            <w:noProof/>
            <w:webHidden/>
          </w:rPr>
        </w:r>
        <w:r>
          <w:rPr>
            <w:noProof/>
            <w:webHidden/>
          </w:rPr>
          <w:fldChar w:fldCharType="separate"/>
        </w:r>
        <w:r w:rsidR="001644E0">
          <w:rPr>
            <w:noProof/>
            <w:webHidden/>
          </w:rPr>
          <w:t>31</w:t>
        </w:r>
        <w:r>
          <w:rPr>
            <w:noProof/>
            <w:webHidden/>
          </w:rPr>
          <w:fldChar w:fldCharType="end"/>
        </w:r>
      </w:hyperlink>
    </w:p>
    <w:p w14:paraId="51FF4A36" w14:textId="475A4653" w:rsidR="00C84CA0" w:rsidRDefault="00C84CA0">
      <w:pPr>
        <w:pStyle w:val="Verzeichnis2"/>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7402" w:history="1">
        <w:r w:rsidRPr="007B261F">
          <w:rPr>
            <w:rStyle w:val="Hyperlink"/>
            <w:i/>
            <w:noProof/>
          </w:rPr>
          <w:t>5.3</w:t>
        </w:r>
        <w:r>
          <w:rPr>
            <w:rFonts w:asciiTheme="minorHAnsi" w:eastAsiaTheme="minorEastAsia" w:hAnsiTheme="minorHAnsi" w:cstheme="minorBidi"/>
            <w:noProof/>
            <w:kern w:val="2"/>
            <w:sz w:val="24"/>
            <w:szCs w:val="24"/>
            <w:lang w:eastAsia="ja-JP"/>
            <w14:ligatures w14:val="standardContextual"/>
          </w:rPr>
          <w:tab/>
        </w:r>
        <w:r w:rsidRPr="007B261F">
          <w:rPr>
            <w:rStyle w:val="Hyperlink"/>
            <w:noProof/>
          </w:rPr>
          <w:t>Planung der nächsten Phase</w:t>
        </w:r>
        <w:r>
          <w:rPr>
            <w:noProof/>
            <w:webHidden/>
          </w:rPr>
          <w:tab/>
        </w:r>
        <w:r>
          <w:rPr>
            <w:noProof/>
            <w:webHidden/>
          </w:rPr>
          <w:fldChar w:fldCharType="begin"/>
        </w:r>
        <w:r>
          <w:rPr>
            <w:noProof/>
            <w:webHidden/>
          </w:rPr>
          <w:instrText xml:space="preserve"> PAGEREF _Toc199797402 \h </w:instrText>
        </w:r>
        <w:r>
          <w:rPr>
            <w:noProof/>
            <w:webHidden/>
          </w:rPr>
        </w:r>
        <w:r>
          <w:rPr>
            <w:noProof/>
            <w:webHidden/>
          </w:rPr>
          <w:fldChar w:fldCharType="separate"/>
        </w:r>
        <w:r w:rsidR="001644E0">
          <w:rPr>
            <w:noProof/>
            <w:webHidden/>
          </w:rPr>
          <w:t>31</w:t>
        </w:r>
        <w:r>
          <w:rPr>
            <w:noProof/>
            <w:webHidden/>
          </w:rPr>
          <w:fldChar w:fldCharType="end"/>
        </w:r>
      </w:hyperlink>
    </w:p>
    <w:p w14:paraId="6D98A12B" w14:textId="49CEEC2F" w:rsidR="00A33095" w:rsidRPr="006C3DD6" w:rsidRDefault="00A33095" w:rsidP="00730C41">
      <w:pPr>
        <w:pStyle w:val="Verzeichnis1"/>
        <w:tabs>
          <w:tab w:val="right" w:leader="dot" w:pos="9639"/>
        </w:tabs>
        <w:ind w:right="-2"/>
        <w:rPr>
          <w:b/>
        </w:rPr>
      </w:pPr>
      <w:r w:rsidRPr="006C3DD6">
        <w:rPr>
          <w:rStyle w:val="Hyperlink"/>
        </w:rPr>
        <w:fldChar w:fldCharType="end"/>
      </w:r>
    </w:p>
    <w:p w14:paraId="6AB1179A" w14:textId="53419D05" w:rsidR="00C276D0" w:rsidRDefault="00C276D0">
      <w:pPr>
        <w:suppressAutoHyphens w:val="0"/>
        <w:rPr>
          <w:b/>
        </w:rPr>
      </w:pPr>
    </w:p>
    <w:p w14:paraId="28110658" w14:textId="77777777" w:rsidR="00C24A37" w:rsidRDefault="00C24A37">
      <w:pPr>
        <w:suppressAutoHyphens w:val="0"/>
        <w:rPr>
          <w:b/>
        </w:rPr>
      </w:pPr>
      <w:r>
        <w:rPr>
          <w:b/>
        </w:rPr>
        <w:br w:type="page"/>
      </w:r>
    </w:p>
    <w:p w14:paraId="3542C3DE" w14:textId="064586E1" w:rsidR="001501D4" w:rsidRDefault="00BF627B">
      <w:pPr>
        <w:spacing w:before="200" w:after="200"/>
        <w:rPr>
          <w:b/>
        </w:rPr>
      </w:pPr>
      <w:r>
        <w:rPr>
          <w:b/>
        </w:rPr>
        <w:lastRenderedPageBreak/>
        <w:t>Tabellen</w:t>
      </w:r>
      <w:r w:rsidR="001501D4" w:rsidRPr="006C3DD6">
        <w:rPr>
          <w:b/>
        </w:rPr>
        <w:t>verzeichnis</w:t>
      </w:r>
    </w:p>
    <w:p w14:paraId="5E831B4E" w14:textId="1B2BCCE9" w:rsidR="00854A3F" w:rsidRDefault="0064335C">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r>
        <w:rPr>
          <w:b/>
        </w:rPr>
        <w:fldChar w:fldCharType="begin"/>
      </w:r>
      <w:r>
        <w:rPr>
          <w:b/>
        </w:rPr>
        <w:instrText xml:space="preserve"> TOC \h \z \c "Tabelle" </w:instrText>
      </w:r>
      <w:r>
        <w:rPr>
          <w:b/>
        </w:rPr>
        <w:fldChar w:fldCharType="separate"/>
      </w:r>
      <w:hyperlink w:anchor="_Toc199795264" w:history="1">
        <w:r w:rsidR="00854A3F" w:rsidRPr="00347D8A">
          <w:rPr>
            <w:rStyle w:val="Hyperlink"/>
            <w:noProof/>
          </w:rPr>
          <w:t>Tabelle 1: Subsystem NAS</w:t>
        </w:r>
        <w:r w:rsidR="00854A3F">
          <w:rPr>
            <w:noProof/>
            <w:webHidden/>
          </w:rPr>
          <w:tab/>
        </w:r>
        <w:r w:rsidR="00854A3F">
          <w:rPr>
            <w:noProof/>
            <w:webHidden/>
          </w:rPr>
          <w:fldChar w:fldCharType="begin"/>
        </w:r>
        <w:r w:rsidR="00854A3F">
          <w:rPr>
            <w:noProof/>
            <w:webHidden/>
          </w:rPr>
          <w:instrText xml:space="preserve"> PAGEREF _Toc199795264 \h </w:instrText>
        </w:r>
        <w:r w:rsidR="00854A3F">
          <w:rPr>
            <w:noProof/>
            <w:webHidden/>
          </w:rPr>
        </w:r>
        <w:r w:rsidR="00854A3F">
          <w:rPr>
            <w:noProof/>
            <w:webHidden/>
          </w:rPr>
          <w:fldChar w:fldCharType="separate"/>
        </w:r>
        <w:r w:rsidR="001644E0">
          <w:rPr>
            <w:noProof/>
            <w:webHidden/>
          </w:rPr>
          <w:t>5</w:t>
        </w:r>
        <w:r w:rsidR="00854A3F">
          <w:rPr>
            <w:noProof/>
            <w:webHidden/>
          </w:rPr>
          <w:fldChar w:fldCharType="end"/>
        </w:r>
      </w:hyperlink>
    </w:p>
    <w:p w14:paraId="66BB6F0D" w14:textId="6FADDC71"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65" w:history="1">
        <w:r w:rsidRPr="00347D8A">
          <w:rPr>
            <w:rStyle w:val="Hyperlink"/>
            <w:noProof/>
          </w:rPr>
          <w:t>Tabelle 2: Subsystem Webserver</w:t>
        </w:r>
        <w:r>
          <w:rPr>
            <w:noProof/>
            <w:webHidden/>
          </w:rPr>
          <w:tab/>
        </w:r>
        <w:r>
          <w:rPr>
            <w:noProof/>
            <w:webHidden/>
          </w:rPr>
          <w:fldChar w:fldCharType="begin"/>
        </w:r>
        <w:r>
          <w:rPr>
            <w:noProof/>
            <w:webHidden/>
          </w:rPr>
          <w:instrText xml:space="preserve"> PAGEREF _Toc199795265 \h </w:instrText>
        </w:r>
        <w:r>
          <w:rPr>
            <w:noProof/>
            <w:webHidden/>
          </w:rPr>
        </w:r>
        <w:r>
          <w:rPr>
            <w:noProof/>
            <w:webHidden/>
          </w:rPr>
          <w:fldChar w:fldCharType="separate"/>
        </w:r>
        <w:r w:rsidR="001644E0">
          <w:rPr>
            <w:noProof/>
            <w:webHidden/>
          </w:rPr>
          <w:t>5</w:t>
        </w:r>
        <w:r>
          <w:rPr>
            <w:noProof/>
            <w:webHidden/>
          </w:rPr>
          <w:fldChar w:fldCharType="end"/>
        </w:r>
      </w:hyperlink>
    </w:p>
    <w:p w14:paraId="3FA03F42" w14:textId="15979BC7"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66" w:history="1">
        <w:r w:rsidRPr="00347D8A">
          <w:rPr>
            <w:rStyle w:val="Hyperlink"/>
            <w:noProof/>
          </w:rPr>
          <w:t>Tabelle 3: Externe Schnittstellen</w:t>
        </w:r>
        <w:r>
          <w:rPr>
            <w:noProof/>
            <w:webHidden/>
          </w:rPr>
          <w:tab/>
        </w:r>
        <w:r>
          <w:rPr>
            <w:noProof/>
            <w:webHidden/>
          </w:rPr>
          <w:fldChar w:fldCharType="begin"/>
        </w:r>
        <w:r>
          <w:rPr>
            <w:noProof/>
            <w:webHidden/>
          </w:rPr>
          <w:instrText xml:space="preserve"> PAGEREF _Toc199795266 \h </w:instrText>
        </w:r>
        <w:r>
          <w:rPr>
            <w:noProof/>
            <w:webHidden/>
          </w:rPr>
        </w:r>
        <w:r>
          <w:rPr>
            <w:noProof/>
            <w:webHidden/>
          </w:rPr>
          <w:fldChar w:fldCharType="separate"/>
        </w:r>
        <w:r w:rsidR="001644E0">
          <w:rPr>
            <w:noProof/>
            <w:webHidden/>
          </w:rPr>
          <w:t>6</w:t>
        </w:r>
        <w:r>
          <w:rPr>
            <w:noProof/>
            <w:webHidden/>
          </w:rPr>
          <w:fldChar w:fldCharType="end"/>
        </w:r>
      </w:hyperlink>
    </w:p>
    <w:p w14:paraId="01A79249" w14:textId="4FF4D9B0"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67" w:history="1">
        <w:r w:rsidRPr="00347D8A">
          <w:rPr>
            <w:rStyle w:val="Hyperlink"/>
            <w:noProof/>
          </w:rPr>
          <w:t>Tabelle 4: Interne Schnittstellen</w:t>
        </w:r>
        <w:r>
          <w:rPr>
            <w:noProof/>
            <w:webHidden/>
          </w:rPr>
          <w:tab/>
        </w:r>
        <w:r>
          <w:rPr>
            <w:noProof/>
            <w:webHidden/>
          </w:rPr>
          <w:fldChar w:fldCharType="begin"/>
        </w:r>
        <w:r>
          <w:rPr>
            <w:noProof/>
            <w:webHidden/>
          </w:rPr>
          <w:instrText xml:space="preserve"> PAGEREF _Toc199795267 \h </w:instrText>
        </w:r>
        <w:r>
          <w:rPr>
            <w:noProof/>
            <w:webHidden/>
          </w:rPr>
        </w:r>
        <w:r>
          <w:rPr>
            <w:noProof/>
            <w:webHidden/>
          </w:rPr>
          <w:fldChar w:fldCharType="separate"/>
        </w:r>
        <w:r w:rsidR="001644E0">
          <w:rPr>
            <w:noProof/>
            <w:webHidden/>
          </w:rPr>
          <w:t>6</w:t>
        </w:r>
        <w:r>
          <w:rPr>
            <w:noProof/>
            <w:webHidden/>
          </w:rPr>
          <w:fldChar w:fldCharType="end"/>
        </w:r>
      </w:hyperlink>
    </w:p>
    <w:p w14:paraId="14A39CB1" w14:textId="3B9ECD9F"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68" w:history="1">
        <w:r w:rsidRPr="00347D8A">
          <w:rPr>
            <w:rStyle w:val="Hyperlink"/>
            <w:noProof/>
          </w:rPr>
          <w:t>Tabelle 5: Risikoanalyse</w:t>
        </w:r>
        <w:r>
          <w:rPr>
            <w:noProof/>
            <w:webHidden/>
          </w:rPr>
          <w:tab/>
        </w:r>
        <w:r>
          <w:rPr>
            <w:noProof/>
            <w:webHidden/>
          </w:rPr>
          <w:fldChar w:fldCharType="begin"/>
        </w:r>
        <w:r>
          <w:rPr>
            <w:noProof/>
            <w:webHidden/>
          </w:rPr>
          <w:instrText xml:space="preserve"> PAGEREF _Toc199795268 \h </w:instrText>
        </w:r>
        <w:r>
          <w:rPr>
            <w:noProof/>
            <w:webHidden/>
          </w:rPr>
        </w:r>
        <w:r>
          <w:rPr>
            <w:noProof/>
            <w:webHidden/>
          </w:rPr>
          <w:fldChar w:fldCharType="separate"/>
        </w:r>
        <w:r w:rsidR="001644E0">
          <w:rPr>
            <w:noProof/>
            <w:webHidden/>
          </w:rPr>
          <w:t>8</w:t>
        </w:r>
        <w:r>
          <w:rPr>
            <w:noProof/>
            <w:webHidden/>
          </w:rPr>
          <w:fldChar w:fldCharType="end"/>
        </w:r>
      </w:hyperlink>
    </w:p>
    <w:p w14:paraId="63BEDF2F" w14:textId="6B041E68"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69" w:history="1">
        <w:r w:rsidRPr="00347D8A">
          <w:rPr>
            <w:rStyle w:val="Hyperlink"/>
            <w:noProof/>
          </w:rPr>
          <w:t>Tabelle 6: Zugriffskontrolle</w:t>
        </w:r>
        <w:r>
          <w:rPr>
            <w:noProof/>
            <w:webHidden/>
          </w:rPr>
          <w:tab/>
        </w:r>
        <w:r>
          <w:rPr>
            <w:noProof/>
            <w:webHidden/>
          </w:rPr>
          <w:fldChar w:fldCharType="begin"/>
        </w:r>
        <w:r>
          <w:rPr>
            <w:noProof/>
            <w:webHidden/>
          </w:rPr>
          <w:instrText xml:space="preserve"> PAGEREF _Toc199795269 \h </w:instrText>
        </w:r>
        <w:r>
          <w:rPr>
            <w:noProof/>
            <w:webHidden/>
          </w:rPr>
        </w:r>
        <w:r>
          <w:rPr>
            <w:noProof/>
            <w:webHidden/>
          </w:rPr>
          <w:fldChar w:fldCharType="separate"/>
        </w:r>
        <w:r w:rsidR="001644E0">
          <w:rPr>
            <w:noProof/>
            <w:webHidden/>
          </w:rPr>
          <w:t>8</w:t>
        </w:r>
        <w:r>
          <w:rPr>
            <w:noProof/>
            <w:webHidden/>
          </w:rPr>
          <w:fldChar w:fldCharType="end"/>
        </w:r>
      </w:hyperlink>
    </w:p>
    <w:p w14:paraId="2C84EBD9" w14:textId="2176ADF0"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0" w:history="1">
        <w:r w:rsidRPr="00347D8A">
          <w:rPr>
            <w:rStyle w:val="Hyperlink"/>
            <w:noProof/>
          </w:rPr>
          <w:t>Tabelle 7 : Anforderungszuordnung</w:t>
        </w:r>
        <w:r>
          <w:rPr>
            <w:noProof/>
            <w:webHidden/>
          </w:rPr>
          <w:tab/>
        </w:r>
        <w:r>
          <w:rPr>
            <w:noProof/>
            <w:webHidden/>
          </w:rPr>
          <w:fldChar w:fldCharType="begin"/>
        </w:r>
        <w:r>
          <w:rPr>
            <w:noProof/>
            <w:webHidden/>
          </w:rPr>
          <w:instrText xml:space="preserve"> PAGEREF _Toc199795270 \h </w:instrText>
        </w:r>
        <w:r>
          <w:rPr>
            <w:noProof/>
            <w:webHidden/>
          </w:rPr>
        </w:r>
        <w:r>
          <w:rPr>
            <w:noProof/>
            <w:webHidden/>
          </w:rPr>
          <w:fldChar w:fldCharType="separate"/>
        </w:r>
        <w:r w:rsidR="001644E0">
          <w:rPr>
            <w:noProof/>
            <w:webHidden/>
          </w:rPr>
          <w:t>10</w:t>
        </w:r>
        <w:r>
          <w:rPr>
            <w:noProof/>
            <w:webHidden/>
          </w:rPr>
          <w:fldChar w:fldCharType="end"/>
        </w:r>
      </w:hyperlink>
    </w:p>
    <w:p w14:paraId="0258B6DB" w14:textId="30551020"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1" w:history="1">
        <w:r w:rsidRPr="00347D8A">
          <w:rPr>
            <w:rStyle w:val="Hyperlink"/>
            <w:noProof/>
          </w:rPr>
          <w:t>Tabelle 8: Kritikalität der Funktionseinheit</w:t>
        </w:r>
        <w:r>
          <w:rPr>
            <w:noProof/>
            <w:webHidden/>
          </w:rPr>
          <w:tab/>
        </w:r>
        <w:r>
          <w:rPr>
            <w:noProof/>
            <w:webHidden/>
          </w:rPr>
          <w:fldChar w:fldCharType="begin"/>
        </w:r>
        <w:r>
          <w:rPr>
            <w:noProof/>
            <w:webHidden/>
          </w:rPr>
          <w:instrText xml:space="preserve"> PAGEREF _Toc199795271 \h </w:instrText>
        </w:r>
        <w:r>
          <w:rPr>
            <w:noProof/>
            <w:webHidden/>
          </w:rPr>
        </w:r>
        <w:r>
          <w:rPr>
            <w:noProof/>
            <w:webHidden/>
          </w:rPr>
          <w:fldChar w:fldCharType="separate"/>
        </w:r>
        <w:r w:rsidR="001644E0">
          <w:rPr>
            <w:noProof/>
            <w:webHidden/>
          </w:rPr>
          <w:t>22</w:t>
        </w:r>
        <w:r>
          <w:rPr>
            <w:noProof/>
            <w:webHidden/>
          </w:rPr>
          <w:fldChar w:fldCharType="end"/>
        </w:r>
      </w:hyperlink>
    </w:p>
    <w:p w14:paraId="206BACED" w14:textId="3A077CCC"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2" w:history="1">
        <w:r w:rsidRPr="00347D8A">
          <w:rPr>
            <w:rStyle w:val="Hyperlink"/>
            <w:noProof/>
          </w:rPr>
          <w:t>Tabelle 9: Testverfahren -&gt; Vorbereitung</w:t>
        </w:r>
        <w:r>
          <w:rPr>
            <w:noProof/>
            <w:webHidden/>
          </w:rPr>
          <w:tab/>
        </w:r>
        <w:r>
          <w:rPr>
            <w:noProof/>
            <w:webHidden/>
          </w:rPr>
          <w:fldChar w:fldCharType="begin"/>
        </w:r>
        <w:r>
          <w:rPr>
            <w:noProof/>
            <w:webHidden/>
          </w:rPr>
          <w:instrText xml:space="preserve"> PAGEREF _Toc199795272 \h </w:instrText>
        </w:r>
        <w:r>
          <w:rPr>
            <w:noProof/>
            <w:webHidden/>
          </w:rPr>
        </w:r>
        <w:r>
          <w:rPr>
            <w:noProof/>
            <w:webHidden/>
          </w:rPr>
          <w:fldChar w:fldCharType="separate"/>
        </w:r>
        <w:r w:rsidR="001644E0">
          <w:rPr>
            <w:noProof/>
            <w:webHidden/>
          </w:rPr>
          <w:t>23</w:t>
        </w:r>
        <w:r>
          <w:rPr>
            <w:noProof/>
            <w:webHidden/>
          </w:rPr>
          <w:fldChar w:fldCharType="end"/>
        </w:r>
      </w:hyperlink>
    </w:p>
    <w:p w14:paraId="5DD5D0DF" w14:textId="05D55BFF"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3" w:history="1">
        <w:r w:rsidRPr="00347D8A">
          <w:rPr>
            <w:rStyle w:val="Hyperlink"/>
            <w:noProof/>
          </w:rPr>
          <w:t>Tabelle 10: Testverfahren -&gt; Durchführung</w:t>
        </w:r>
        <w:r>
          <w:rPr>
            <w:noProof/>
            <w:webHidden/>
          </w:rPr>
          <w:tab/>
        </w:r>
        <w:r>
          <w:rPr>
            <w:noProof/>
            <w:webHidden/>
          </w:rPr>
          <w:fldChar w:fldCharType="begin"/>
        </w:r>
        <w:r>
          <w:rPr>
            <w:noProof/>
            <w:webHidden/>
          </w:rPr>
          <w:instrText xml:space="preserve"> PAGEREF _Toc199795273 \h </w:instrText>
        </w:r>
        <w:r>
          <w:rPr>
            <w:noProof/>
            <w:webHidden/>
          </w:rPr>
        </w:r>
        <w:r>
          <w:rPr>
            <w:noProof/>
            <w:webHidden/>
          </w:rPr>
          <w:fldChar w:fldCharType="separate"/>
        </w:r>
        <w:r w:rsidR="001644E0">
          <w:rPr>
            <w:noProof/>
            <w:webHidden/>
          </w:rPr>
          <w:t>23</w:t>
        </w:r>
        <w:r>
          <w:rPr>
            <w:noProof/>
            <w:webHidden/>
          </w:rPr>
          <w:fldChar w:fldCharType="end"/>
        </w:r>
      </w:hyperlink>
    </w:p>
    <w:p w14:paraId="6EBAE482" w14:textId="0A053371"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4" w:history="1">
        <w:r w:rsidRPr="00347D8A">
          <w:rPr>
            <w:rStyle w:val="Hyperlink"/>
            <w:noProof/>
          </w:rPr>
          <w:t>Tabelle 11: Testverfahren -&gt; Auswertung</w:t>
        </w:r>
        <w:r>
          <w:rPr>
            <w:noProof/>
            <w:webHidden/>
          </w:rPr>
          <w:tab/>
        </w:r>
        <w:r>
          <w:rPr>
            <w:noProof/>
            <w:webHidden/>
          </w:rPr>
          <w:fldChar w:fldCharType="begin"/>
        </w:r>
        <w:r>
          <w:rPr>
            <w:noProof/>
            <w:webHidden/>
          </w:rPr>
          <w:instrText xml:space="preserve"> PAGEREF _Toc199795274 \h </w:instrText>
        </w:r>
        <w:r>
          <w:rPr>
            <w:noProof/>
            <w:webHidden/>
          </w:rPr>
        </w:r>
        <w:r>
          <w:rPr>
            <w:noProof/>
            <w:webHidden/>
          </w:rPr>
          <w:fldChar w:fldCharType="separate"/>
        </w:r>
        <w:r w:rsidR="001644E0">
          <w:rPr>
            <w:noProof/>
            <w:webHidden/>
          </w:rPr>
          <w:t>23</w:t>
        </w:r>
        <w:r>
          <w:rPr>
            <w:noProof/>
            <w:webHidden/>
          </w:rPr>
          <w:fldChar w:fldCharType="end"/>
        </w:r>
      </w:hyperlink>
    </w:p>
    <w:p w14:paraId="12DD45D7" w14:textId="1DE6439F"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5" w:history="1">
        <w:r w:rsidRPr="00347D8A">
          <w:rPr>
            <w:rStyle w:val="Hyperlink"/>
            <w:noProof/>
          </w:rPr>
          <w:t>Tabelle 12: Testverfahren -&gt; Testkriterien</w:t>
        </w:r>
        <w:r>
          <w:rPr>
            <w:noProof/>
            <w:webHidden/>
          </w:rPr>
          <w:tab/>
        </w:r>
        <w:r>
          <w:rPr>
            <w:noProof/>
            <w:webHidden/>
          </w:rPr>
          <w:fldChar w:fldCharType="begin"/>
        </w:r>
        <w:r>
          <w:rPr>
            <w:noProof/>
            <w:webHidden/>
          </w:rPr>
          <w:instrText xml:space="preserve"> PAGEREF _Toc199795275 \h </w:instrText>
        </w:r>
        <w:r>
          <w:rPr>
            <w:noProof/>
            <w:webHidden/>
          </w:rPr>
        </w:r>
        <w:r>
          <w:rPr>
            <w:noProof/>
            <w:webHidden/>
          </w:rPr>
          <w:fldChar w:fldCharType="separate"/>
        </w:r>
        <w:r w:rsidR="001644E0">
          <w:rPr>
            <w:noProof/>
            <w:webHidden/>
          </w:rPr>
          <w:t>23</w:t>
        </w:r>
        <w:r>
          <w:rPr>
            <w:noProof/>
            <w:webHidden/>
          </w:rPr>
          <w:fldChar w:fldCharType="end"/>
        </w:r>
      </w:hyperlink>
    </w:p>
    <w:p w14:paraId="4DCD1143" w14:textId="5B41A956"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6" w:history="1">
        <w:r w:rsidRPr="00347D8A">
          <w:rPr>
            <w:rStyle w:val="Hyperlink"/>
            <w:noProof/>
          </w:rPr>
          <w:t>Tabelle 13: Testverfahren -&gt; Checkliste</w:t>
        </w:r>
        <w:r>
          <w:rPr>
            <w:noProof/>
            <w:webHidden/>
          </w:rPr>
          <w:tab/>
        </w:r>
        <w:r>
          <w:rPr>
            <w:noProof/>
            <w:webHidden/>
          </w:rPr>
          <w:fldChar w:fldCharType="begin"/>
        </w:r>
        <w:r>
          <w:rPr>
            <w:noProof/>
            <w:webHidden/>
          </w:rPr>
          <w:instrText xml:space="preserve"> PAGEREF _Toc199795276 \h </w:instrText>
        </w:r>
        <w:r>
          <w:rPr>
            <w:noProof/>
            <w:webHidden/>
          </w:rPr>
        </w:r>
        <w:r>
          <w:rPr>
            <w:noProof/>
            <w:webHidden/>
          </w:rPr>
          <w:fldChar w:fldCharType="separate"/>
        </w:r>
        <w:r w:rsidR="001644E0">
          <w:rPr>
            <w:noProof/>
            <w:webHidden/>
          </w:rPr>
          <w:t>24</w:t>
        </w:r>
        <w:r>
          <w:rPr>
            <w:noProof/>
            <w:webHidden/>
          </w:rPr>
          <w:fldChar w:fldCharType="end"/>
        </w:r>
      </w:hyperlink>
    </w:p>
    <w:p w14:paraId="4F1C0E1B" w14:textId="006507CB"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7" w:history="1">
        <w:r w:rsidRPr="00347D8A">
          <w:rPr>
            <w:rStyle w:val="Hyperlink"/>
            <w:noProof/>
          </w:rPr>
          <w:t>Tabelle 14: Testfälle</w:t>
        </w:r>
        <w:r>
          <w:rPr>
            <w:noProof/>
            <w:webHidden/>
          </w:rPr>
          <w:tab/>
        </w:r>
        <w:r>
          <w:rPr>
            <w:noProof/>
            <w:webHidden/>
          </w:rPr>
          <w:fldChar w:fldCharType="begin"/>
        </w:r>
        <w:r>
          <w:rPr>
            <w:noProof/>
            <w:webHidden/>
          </w:rPr>
          <w:instrText xml:space="preserve"> PAGEREF _Toc199795277 \h </w:instrText>
        </w:r>
        <w:r>
          <w:rPr>
            <w:noProof/>
            <w:webHidden/>
          </w:rPr>
        </w:r>
        <w:r>
          <w:rPr>
            <w:noProof/>
            <w:webHidden/>
          </w:rPr>
          <w:fldChar w:fldCharType="separate"/>
        </w:r>
        <w:r w:rsidR="001644E0">
          <w:rPr>
            <w:noProof/>
            <w:webHidden/>
          </w:rPr>
          <w:t>24</w:t>
        </w:r>
        <w:r>
          <w:rPr>
            <w:noProof/>
            <w:webHidden/>
          </w:rPr>
          <w:fldChar w:fldCharType="end"/>
        </w:r>
      </w:hyperlink>
    </w:p>
    <w:p w14:paraId="025608B0" w14:textId="7BFFEA98"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8" w:history="1">
        <w:r w:rsidRPr="00347D8A">
          <w:rPr>
            <w:rStyle w:val="Hyperlink"/>
            <w:noProof/>
          </w:rPr>
          <w:t>Tabelle 15: Vorbereitung</w:t>
        </w:r>
        <w:r>
          <w:rPr>
            <w:noProof/>
            <w:webHidden/>
          </w:rPr>
          <w:tab/>
        </w:r>
        <w:r>
          <w:rPr>
            <w:noProof/>
            <w:webHidden/>
          </w:rPr>
          <w:fldChar w:fldCharType="begin"/>
        </w:r>
        <w:r>
          <w:rPr>
            <w:noProof/>
            <w:webHidden/>
          </w:rPr>
          <w:instrText xml:space="preserve"> PAGEREF _Toc199795278 \h </w:instrText>
        </w:r>
        <w:r>
          <w:rPr>
            <w:noProof/>
            <w:webHidden/>
          </w:rPr>
        </w:r>
        <w:r>
          <w:rPr>
            <w:noProof/>
            <w:webHidden/>
          </w:rPr>
          <w:fldChar w:fldCharType="separate"/>
        </w:r>
        <w:r w:rsidR="001644E0">
          <w:rPr>
            <w:noProof/>
            <w:webHidden/>
          </w:rPr>
          <w:t>25</w:t>
        </w:r>
        <w:r>
          <w:rPr>
            <w:noProof/>
            <w:webHidden/>
          </w:rPr>
          <w:fldChar w:fldCharType="end"/>
        </w:r>
      </w:hyperlink>
    </w:p>
    <w:p w14:paraId="39980A79" w14:textId="2879846E"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279" w:history="1">
        <w:r w:rsidRPr="00347D8A">
          <w:rPr>
            <w:rStyle w:val="Hyperlink"/>
            <w:noProof/>
          </w:rPr>
          <w:t>Tabelle 16: Testobjekte</w:t>
        </w:r>
        <w:r>
          <w:rPr>
            <w:noProof/>
            <w:webHidden/>
          </w:rPr>
          <w:tab/>
        </w:r>
        <w:r>
          <w:rPr>
            <w:noProof/>
            <w:webHidden/>
          </w:rPr>
          <w:fldChar w:fldCharType="begin"/>
        </w:r>
        <w:r>
          <w:rPr>
            <w:noProof/>
            <w:webHidden/>
          </w:rPr>
          <w:instrText xml:space="preserve"> PAGEREF _Toc199795279 \h </w:instrText>
        </w:r>
        <w:r>
          <w:rPr>
            <w:noProof/>
            <w:webHidden/>
          </w:rPr>
        </w:r>
        <w:r>
          <w:rPr>
            <w:noProof/>
            <w:webHidden/>
          </w:rPr>
          <w:fldChar w:fldCharType="separate"/>
        </w:r>
        <w:r w:rsidR="001644E0">
          <w:rPr>
            <w:noProof/>
            <w:webHidden/>
          </w:rPr>
          <w:t>27</w:t>
        </w:r>
        <w:r>
          <w:rPr>
            <w:noProof/>
            <w:webHidden/>
          </w:rPr>
          <w:fldChar w:fldCharType="end"/>
        </w:r>
      </w:hyperlink>
    </w:p>
    <w:p w14:paraId="3454182B" w14:textId="18D6A931" w:rsidR="00BF627B" w:rsidRDefault="0064335C" w:rsidP="00BF627B">
      <w:pPr>
        <w:spacing w:before="200" w:after="200"/>
        <w:rPr>
          <w:b/>
        </w:rPr>
      </w:pPr>
      <w:r>
        <w:rPr>
          <w:b/>
        </w:rPr>
        <w:fldChar w:fldCharType="end"/>
      </w:r>
      <w:r w:rsidR="00BF627B" w:rsidRPr="00BF627B">
        <w:rPr>
          <w:b/>
        </w:rPr>
        <w:t xml:space="preserve"> </w:t>
      </w:r>
      <w:r w:rsidR="00BF627B" w:rsidRPr="006C3DD6">
        <w:rPr>
          <w:b/>
        </w:rPr>
        <w:t>Abbildungsverzeichnis</w:t>
      </w:r>
    </w:p>
    <w:p w14:paraId="443B8110" w14:textId="489EB708" w:rsidR="00854A3F" w:rsidRDefault="00BF627B">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r>
        <w:rPr>
          <w:b/>
        </w:rPr>
        <w:fldChar w:fldCharType="begin"/>
      </w:r>
      <w:r>
        <w:rPr>
          <w:b/>
        </w:rPr>
        <w:instrText xml:space="preserve"> TOC \h \z \c "Abbildung" </w:instrText>
      </w:r>
      <w:r>
        <w:rPr>
          <w:b/>
        </w:rPr>
        <w:fldChar w:fldCharType="separate"/>
      </w:r>
      <w:hyperlink w:anchor="_Toc199795365" w:history="1">
        <w:r w:rsidR="00854A3F" w:rsidRPr="00027792">
          <w:rPr>
            <w:rStyle w:val="Hyperlink"/>
            <w:noProof/>
          </w:rPr>
          <w:t>Abbildung 1: Architektur -&gt; Aufbau des Systems</w:t>
        </w:r>
        <w:r w:rsidR="00854A3F">
          <w:rPr>
            <w:noProof/>
            <w:webHidden/>
          </w:rPr>
          <w:tab/>
        </w:r>
        <w:r w:rsidR="00854A3F">
          <w:rPr>
            <w:noProof/>
            <w:webHidden/>
          </w:rPr>
          <w:fldChar w:fldCharType="begin"/>
        </w:r>
        <w:r w:rsidR="00854A3F">
          <w:rPr>
            <w:noProof/>
            <w:webHidden/>
          </w:rPr>
          <w:instrText xml:space="preserve"> PAGEREF _Toc199795365 \h </w:instrText>
        </w:r>
        <w:r w:rsidR="00854A3F">
          <w:rPr>
            <w:noProof/>
            <w:webHidden/>
          </w:rPr>
        </w:r>
        <w:r w:rsidR="00854A3F">
          <w:rPr>
            <w:noProof/>
            <w:webHidden/>
          </w:rPr>
          <w:fldChar w:fldCharType="separate"/>
        </w:r>
        <w:r w:rsidR="001644E0">
          <w:rPr>
            <w:noProof/>
            <w:webHidden/>
          </w:rPr>
          <w:t>7</w:t>
        </w:r>
        <w:r w:rsidR="00854A3F">
          <w:rPr>
            <w:noProof/>
            <w:webHidden/>
          </w:rPr>
          <w:fldChar w:fldCharType="end"/>
        </w:r>
      </w:hyperlink>
    </w:p>
    <w:p w14:paraId="39D3099F" w14:textId="42E0B83C"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66" w:history="1">
        <w:r w:rsidRPr="00027792">
          <w:rPr>
            <w:rStyle w:val="Hyperlink"/>
            <w:noProof/>
          </w:rPr>
          <w:t>Abbildung 2:  Caddy</w:t>
        </w:r>
        <w:r>
          <w:rPr>
            <w:noProof/>
            <w:webHidden/>
          </w:rPr>
          <w:tab/>
        </w:r>
        <w:r>
          <w:rPr>
            <w:noProof/>
            <w:webHidden/>
          </w:rPr>
          <w:fldChar w:fldCharType="begin"/>
        </w:r>
        <w:r>
          <w:rPr>
            <w:noProof/>
            <w:webHidden/>
          </w:rPr>
          <w:instrText xml:space="preserve"> PAGEREF _Toc199795366 \h </w:instrText>
        </w:r>
        <w:r>
          <w:rPr>
            <w:noProof/>
            <w:webHidden/>
          </w:rPr>
        </w:r>
        <w:r>
          <w:rPr>
            <w:noProof/>
            <w:webHidden/>
          </w:rPr>
          <w:fldChar w:fldCharType="separate"/>
        </w:r>
        <w:r w:rsidR="001644E0">
          <w:rPr>
            <w:noProof/>
            <w:webHidden/>
          </w:rPr>
          <w:t>13</w:t>
        </w:r>
        <w:r>
          <w:rPr>
            <w:noProof/>
            <w:webHidden/>
          </w:rPr>
          <w:fldChar w:fldCharType="end"/>
        </w:r>
      </w:hyperlink>
    </w:p>
    <w:p w14:paraId="7024E530" w14:textId="639CE27F"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67" w:history="1">
        <w:r w:rsidRPr="00027792">
          <w:rPr>
            <w:rStyle w:val="Hyperlink"/>
            <w:noProof/>
          </w:rPr>
          <w:t>Abbildung 3: Tailscale</w:t>
        </w:r>
        <w:r>
          <w:rPr>
            <w:noProof/>
            <w:webHidden/>
          </w:rPr>
          <w:tab/>
        </w:r>
        <w:r>
          <w:rPr>
            <w:noProof/>
            <w:webHidden/>
          </w:rPr>
          <w:fldChar w:fldCharType="begin"/>
        </w:r>
        <w:r>
          <w:rPr>
            <w:noProof/>
            <w:webHidden/>
          </w:rPr>
          <w:instrText xml:space="preserve"> PAGEREF _Toc199795367 \h </w:instrText>
        </w:r>
        <w:r>
          <w:rPr>
            <w:noProof/>
            <w:webHidden/>
          </w:rPr>
        </w:r>
        <w:r>
          <w:rPr>
            <w:noProof/>
            <w:webHidden/>
          </w:rPr>
          <w:fldChar w:fldCharType="separate"/>
        </w:r>
        <w:r w:rsidR="001644E0">
          <w:rPr>
            <w:noProof/>
            <w:webHidden/>
          </w:rPr>
          <w:t>14</w:t>
        </w:r>
        <w:r>
          <w:rPr>
            <w:noProof/>
            <w:webHidden/>
          </w:rPr>
          <w:fldChar w:fldCharType="end"/>
        </w:r>
      </w:hyperlink>
    </w:p>
    <w:p w14:paraId="527946C4" w14:textId="596249E9"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68" w:history="1">
        <w:r w:rsidRPr="00027792">
          <w:rPr>
            <w:rStyle w:val="Hyperlink"/>
            <w:noProof/>
          </w:rPr>
          <w:t>Abbildung 4: Ordnerstruktur</w:t>
        </w:r>
        <w:r>
          <w:rPr>
            <w:noProof/>
            <w:webHidden/>
          </w:rPr>
          <w:tab/>
        </w:r>
        <w:r>
          <w:rPr>
            <w:noProof/>
            <w:webHidden/>
          </w:rPr>
          <w:fldChar w:fldCharType="begin"/>
        </w:r>
        <w:r>
          <w:rPr>
            <w:noProof/>
            <w:webHidden/>
          </w:rPr>
          <w:instrText xml:space="preserve"> PAGEREF _Toc199795368 \h </w:instrText>
        </w:r>
        <w:r>
          <w:rPr>
            <w:noProof/>
            <w:webHidden/>
          </w:rPr>
        </w:r>
        <w:r>
          <w:rPr>
            <w:noProof/>
            <w:webHidden/>
          </w:rPr>
          <w:fldChar w:fldCharType="separate"/>
        </w:r>
        <w:r w:rsidR="001644E0">
          <w:rPr>
            <w:noProof/>
            <w:webHidden/>
          </w:rPr>
          <w:t>15</w:t>
        </w:r>
        <w:r>
          <w:rPr>
            <w:noProof/>
            <w:webHidden/>
          </w:rPr>
          <w:fldChar w:fldCharType="end"/>
        </w:r>
      </w:hyperlink>
    </w:p>
    <w:p w14:paraId="119CAF70" w14:textId="4BB55CC6"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69" w:history="1">
        <w:r w:rsidRPr="00027792">
          <w:rPr>
            <w:rStyle w:val="Hyperlink"/>
            <w:noProof/>
          </w:rPr>
          <w:t>Abbildung 5: Ordnerstruktur -&gt; NAS</w:t>
        </w:r>
        <w:r>
          <w:rPr>
            <w:noProof/>
            <w:webHidden/>
          </w:rPr>
          <w:tab/>
        </w:r>
        <w:r>
          <w:rPr>
            <w:noProof/>
            <w:webHidden/>
          </w:rPr>
          <w:fldChar w:fldCharType="begin"/>
        </w:r>
        <w:r>
          <w:rPr>
            <w:noProof/>
            <w:webHidden/>
          </w:rPr>
          <w:instrText xml:space="preserve"> PAGEREF _Toc199795369 \h </w:instrText>
        </w:r>
        <w:r>
          <w:rPr>
            <w:noProof/>
            <w:webHidden/>
          </w:rPr>
        </w:r>
        <w:r>
          <w:rPr>
            <w:noProof/>
            <w:webHidden/>
          </w:rPr>
          <w:fldChar w:fldCharType="separate"/>
        </w:r>
        <w:r w:rsidR="001644E0">
          <w:rPr>
            <w:noProof/>
            <w:webHidden/>
          </w:rPr>
          <w:t>16</w:t>
        </w:r>
        <w:r>
          <w:rPr>
            <w:noProof/>
            <w:webHidden/>
          </w:rPr>
          <w:fldChar w:fldCharType="end"/>
        </w:r>
      </w:hyperlink>
    </w:p>
    <w:p w14:paraId="4303142F" w14:textId="43A344A0"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0" w:history="1">
        <w:r w:rsidRPr="00027792">
          <w:rPr>
            <w:rStyle w:val="Hyperlink"/>
            <w:noProof/>
          </w:rPr>
          <w:t>Abbildung 6: DNS-Config</w:t>
        </w:r>
        <w:r>
          <w:rPr>
            <w:noProof/>
            <w:webHidden/>
          </w:rPr>
          <w:tab/>
        </w:r>
        <w:r>
          <w:rPr>
            <w:noProof/>
            <w:webHidden/>
          </w:rPr>
          <w:fldChar w:fldCharType="begin"/>
        </w:r>
        <w:r>
          <w:rPr>
            <w:noProof/>
            <w:webHidden/>
          </w:rPr>
          <w:instrText xml:space="preserve"> PAGEREF _Toc199795370 \h </w:instrText>
        </w:r>
        <w:r>
          <w:rPr>
            <w:noProof/>
            <w:webHidden/>
          </w:rPr>
        </w:r>
        <w:r>
          <w:rPr>
            <w:noProof/>
            <w:webHidden/>
          </w:rPr>
          <w:fldChar w:fldCharType="separate"/>
        </w:r>
        <w:r w:rsidR="001644E0">
          <w:rPr>
            <w:noProof/>
            <w:webHidden/>
          </w:rPr>
          <w:t>17</w:t>
        </w:r>
        <w:r>
          <w:rPr>
            <w:noProof/>
            <w:webHidden/>
          </w:rPr>
          <w:fldChar w:fldCharType="end"/>
        </w:r>
      </w:hyperlink>
    </w:p>
    <w:p w14:paraId="682A2743" w14:textId="5111EBD7"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1" w:history="1">
        <w:r w:rsidRPr="00027792">
          <w:rPr>
            <w:rStyle w:val="Hyperlink"/>
            <w:noProof/>
          </w:rPr>
          <w:t>Abbildung 7: Firewall-Config</w:t>
        </w:r>
        <w:r>
          <w:rPr>
            <w:noProof/>
            <w:webHidden/>
          </w:rPr>
          <w:tab/>
        </w:r>
        <w:r>
          <w:rPr>
            <w:noProof/>
            <w:webHidden/>
          </w:rPr>
          <w:fldChar w:fldCharType="begin"/>
        </w:r>
        <w:r>
          <w:rPr>
            <w:noProof/>
            <w:webHidden/>
          </w:rPr>
          <w:instrText xml:space="preserve"> PAGEREF _Toc199795371 \h </w:instrText>
        </w:r>
        <w:r>
          <w:rPr>
            <w:noProof/>
            <w:webHidden/>
          </w:rPr>
        </w:r>
        <w:r>
          <w:rPr>
            <w:noProof/>
            <w:webHidden/>
          </w:rPr>
          <w:fldChar w:fldCharType="separate"/>
        </w:r>
        <w:r w:rsidR="001644E0">
          <w:rPr>
            <w:noProof/>
            <w:webHidden/>
          </w:rPr>
          <w:t>18</w:t>
        </w:r>
        <w:r>
          <w:rPr>
            <w:noProof/>
            <w:webHidden/>
          </w:rPr>
          <w:fldChar w:fldCharType="end"/>
        </w:r>
      </w:hyperlink>
    </w:p>
    <w:p w14:paraId="34312D87" w14:textId="611FABAA"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2" w:history="1">
        <w:r w:rsidRPr="00027792">
          <w:rPr>
            <w:rStyle w:val="Hyperlink"/>
            <w:noProof/>
          </w:rPr>
          <w:t>Abbildung 8: Testresultat -&gt; Webserver</w:t>
        </w:r>
        <w:r>
          <w:rPr>
            <w:noProof/>
            <w:webHidden/>
          </w:rPr>
          <w:tab/>
        </w:r>
        <w:r>
          <w:rPr>
            <w:noProof/>
            <w:webHidden/>
          </w:rPr>
          <w:fldChar w:fldCharType="begin"/>
        </w:r>
        <w:r>
          <w:rPr>
            <w:noProof/>
            <w:webHidden/>
          </w:rPr>
          <w:instrText xml:space="preserve"> PAGEREF _Toc199795372 \h </w:instrText>
        </w:r>
        <w:r>
          <w:rPr>
            <w:noProof/>
            <w:webHidden/>
          </w:rPr>
        </w:r>
        <w:r>
          <w:rPr>
            <w:noProof/>
            <w:webHidden/>
          </w:rPr>
          <w:fldChar w:fldCharType="separate"/>
        </w:r>
        <w:r w:rsidR="001644E0">
          <w:rPr>
            <w:noProof/>
            <w:webHidden/>
          </w:rPr>
          <w:t>28</w:t>
        </w:r>
        <w:r>
          <w:rPr>
            <w:noProof/>
            <w:webHidden/>
          </w:rPr>
          <w:fldChar w:fldCharType="end"/>
        </w:r>
      </w:hyperlink>
    </w:p>
    <w:p w14:paraId="5DAC5501" w14:textId="60B4C6CC"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3" w:history="1">
        <w:r w:rsidRPr="00027792">
          <w:rPr>
            <w:rStyle w:val="Hyperlink"/>
            <w:noProof/>
          </w:rPr>
          <w:t>Abbildung 9: Testresultat -&gt; NAS &amp; Tailscale</w:t>
        </w:r>
        <w:r>
          <w:rPr>
            <w:noProof/>
            <w:webHidden/>
          </w:rPr>
          <w:tab/>
        </w:r>
        <w:r>
          <w:rPr>
            <w:noProof/>
            <w:webHidden/>
          </w:rPr>
          <w:fldChar w:fldCharType="begin"/>
        </w:r>
        <w:r>
          <w:rPr>
            <w:noProof/>
            <w:webHidden/>
          </w:rPr>
          <w:instrText xml:space="preserve"> PAGEREF _Toc199795373 \h </w:instrText>
        </w:r>
        <w:r>
          <w:rPr>
            <w:noProof/>
            <w:webHidden/>
          </w:rPr>
        </w:r>
        <w:r>
          <w:rPr>
            <w:noProof/>
            <w:webHidden/>
          </w:rPr>
          <w:fldChar w:fldCharType="separate"/>
        </w:r>
        <w:r w:rsidR="001644E0">
          <w:rPr>
            <w:noProof/>
            <w:webHidden/>
          </w:rPr>
          <w:t>28</w:t>
        </w:r>
        <w:r>
          <w:rPr>
            <w:noProof/>
            <w:webHidden/>
          </w:rPr>
          <w:fldChar w:fldCharType="end"/>
        </w:r>
      </w:hyperlink>
    </w:p>
    <w:p w14:paraId="3745F3B6" w14:textId="09A8F472"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4" w:history="1">
        <w:r w:rsidRPr="00027792">
          <w:rPr>
            <w:rStyle w:val="Hyperlink"/>
            <w:noProof/>
          </w:rPr>
          <w:t>Abbildung 10: Testresultat -&gt; Caddy_1</w:t>
        </w:r>
        <w:r>
          <w:rPr>
            <w:noProof/>
            <w:webHidden/>
          </w:rPr>
          <w:tab/>
        </w:r>
        <w:r>
          <w:rPr>
            <w:noProof/>
            <w:webHidden/>
          </w:rPr>
          <w:fldChar w:fldCharType="begin"/>
        </w:r>
        <w:r>
          <w:rPr>
            <w:noProof/>
            <w:webHidden/>
          </w:rPr>
          <w:instrText xml:space="preserve"> PAGEREF _Toc199795374 \h </w:instrText>
        </w:r>
        <w:r>
          <w:rPr>
            <w:noProof/>
            <w:webHidden/>
          </w:rPr>
        </w:r>
        <w:r>
          <w:rPr>
            <w:noProof/>
            <w:webHidden/>
          </w:rPr>
          <w:fldChar w:fldCharType="separate"/>
        </w:r>
        <w:r w:rsidR="001644E0">
          <w:rPr>
            <w:noProof/>
            <w:webHidden/>
          </w:rPr>
          <w:t>29</w:t>
        </w:r>
        <w:r>
          <w:rPr>
            <w:noProof/>
            <w:webHidden/>
          </w:rPr>
          <w:fldChar w:fldCharType="end"/>
        </w:r>
      </w:hyperlink>
    </w:p>
    <w:p w14:paraId="11A3599F" w14:textId="3DD85FDF"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5" w:history="1">
        <w:r w:rsidRPr="00027792">
          <w:rPr>
            <w:rStyle w:val="Hyperlink"/>
            <w:noProof/>
          </w:rPr>
          <w:t>Abbildung 11: Testresultat -&gt; Caddy_2</w:t>
        </w:r>
        <w:r>
          <w:rPr>
            <w:noProof/>
            <w:webHidden/>
          </w:rPr>
          <w:tab/>
        </w:r>
        <w:r>
          <w:rPr>
            <w:noProof/>
            <w:webHidden/>
          </w:rPr>
          <w:fldChar w:fldCharType="begin"/>
        </w:r>
        <w:r>
          <w:rPr>
            <w:noProof/>
            <w:webHidden/>
          </w:rPr>
          <w:instrText xml:space="preserve"> PAGEREF _Toc199795375 \h </w:instrText>
        </w:r>
        <w:r>
          <w:rPr>
            <w:noProof/>
            <w:webHidden/>
          </w:rPr>
        </w:r>
        <w:r>
          <w:rPr>
            <w:noProof/>
            <w:webHidden/>
          </w:rPr>
          <w:fldChar w:fldCharType="separate"/>
        </w:r>
        <w:r w:rsidR="001644E0">
          <w:rPr>
            <w:noProof/>
            <w:webHidden/>
          </w:rPr>
          <w:t>29</w:t>
        </w:r>
        <w:r>
          <w:rPr>
            <w:noProof/>
            <w:webHidden/>
          </w:rPr>
          <w:fldChar w:fldCharType="end"/>
        </w:r>
      </w:hyperlink>
    </w:p>
    <w:p w14:paraId="42B1EDB2" w14:textId="07BDA080"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6" w:history="1">
        <w:r w:rsidRPr="00027792">
          <w:rPr>
            <w:rStyle w:val="Hyperlink"/>
            <w:noProof/>
          </w:rPr>
          <w:t>Abbildung 12: Testresultat -&gt; SFTPgo</w:t>
        </w:r>
        <w:r>
          <w:rPr>
            <w:noProof/>
            <w:webHidden/>
          </w:rPr>
          <w:tab/>
        </w:r>
        <w:r>
          <w:rPr>
            <w:noProof/>
            <w:webHidden/>
          </w:rPr>
          <w:fldChar w:fldCharType="begin"/>
        </w:r>
        <w:r>
          <w:rPr>
            <w:noProof/>
            <w:webHidden/>
          </w:rPr>
          <w:instrText xml:space="preserve"> PAGEREF _Toc199795376 \h </w:instrText>
        </w:r>
        <w:r>
          <w:rPr>
            <w:noProof/>
            <w:webHidden/>
          </w:rPr>
        </w:r>
        <w:r>
          <w:rPr>
            <w:noProof/>
            <w:webHidden/>
          </w:rPr>
          <w:fldChar w:fldCharType="separate"/>
        </w:r>
        <w:r w:rsidR="001644E0">
          <w:rPr>
            <w:noProof/>
            <w:webHidden/>
          </w:rPr>
          <w:t>29</w:t>
        </w:r>
        <w:r>
          <w:rPr>
            <w:noProof/>
            <w:webHidden/>
          </w:rPr>
          <w:fldChar w:fldCharType="end"/>
        </w:r>
      </w:hyperlink>
    </w:p>
    <w:p w14:paraId="3EF8A3B3" w14:textId="23694E6B" w:rsidR="00854A3F" w:rsidRDefault="00854A3F">
      <w:pPr>
        <w:pStyle w:val="Abbildungsverzeichnis"/>
        <w:tabs>
          <w:tab w:val="left" w:pos="3881"/>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7" w:history="1">
        <w:r w:rsidRPr="00027792">
          <w:rPr>
            <w:rStyle w:val="Hyperlink"/>
            <w:noProof/>
            <w:lang w:val="en-US"/>
          </w:rPr>
          <w:t>Abbildung 13: Testresultat -&gt; Cronjobs_1</w:t>
        </w:r>
        <w:r>
          <w:rPr>
            <w:rFonts w:asciiTheme="minorHAnsi" w:eastAsiaTheme="minorEastAsia" w:hAnsiTheme="minorHAnsi" w:cstheme="minorBidi"/>
            <w:noProof/>
            <w:kern w:val="2"/>
            <w:sz w:val="24"/>
            <w:szCs w:val="24"/>
            <w:lang w:eastAsia="ja-JP"/>
            <w14:ligatures w14:val="standardContextual"/>
          </w:rPr>
          <w:tab/>
        </w:r>
        <w:r w:rsidRPr="00027792">
          <w:rPr>
            <w:rStyle w:val="Hyperlink"/>
            <w:noProof/>
            <w:lang w:val="en-US"/>
          </w:rPr>
          <w:t xml:space="preserve"> Abbildung : Testresultat -&gt; Cronjobs_2</w:t>
        </w:r>
        <w:r>
          <w:rPr>
            <w:noProof/>
            <w:webHidden/>
          </w:rPr>
          <w:tab/>
        </w:r>
        <w:r>
          <w:rPr>
            <w:noProof/>
            <w:webHidden/>
          </w:rPr>
          <w:fldChar w:fldCharType="begin"/>
        </w:r>
        <w:r>
          <w:rPr>
            <w:noProof/>
            <w:webHidden/>
          </w:rPr>
          <w:instrText xml:space="preserve"> PAGEREF _Toc199795377 \h </w:instrText>
        </w:r>
        <w:r>
          <w:rPr>
            <w:noProof/>
            <w:webHidden/>
          </w:rPr>
        </w:r>
        <w:r>
          <w:rPr>
            <w:noProof/>
            <w:webHidden/>
          </w:rPr>
          <w:fldChar w:fldCharType="separate"/>
        </w:r>
        <w:r w:rsidR="001644E0">
          <w:rPr>
            <w:noProof/>
            <w:webHidden/>
          </w:rPr>
          <w:t>29</w:t>
        </w:r>
        <w:r>
          <w:rPr>
            <w:noProof/>
            <w:webHidden/>
          </w:rPr>
          <w:fldChar w:fldCharType="end"/>
        </w:r>
      </w:hyperlink>
    </w:p>
    <w:p w14:paraId="63ACE24B" w14:textId="7903F77D" w:rsidR="00854A3F" w:rsidRDefault="00854A3F">
      <w:pPr>
        <w:pStyle w:val="Abbildungsverzeichnis"/>
        <w:tabs>
          <w:tab w:val="right" w:leader="dot" w:pos="9627"/>
        </w:tabs>
        <w:rPr>
          <w:rFonts w:asciiTheme="minorHAnsi" w:eastAsiaTheme="minorEastAsia" w:hAnsiTheme="minorHAnsi" w:cstheme="minorBidi"/>
          <w:noProof/>
          <w:kern w:val="2"/>
          <w:sz w:val="24"/>
          <w:szCs w:val="24"/>
          <w:lang w:eastAsia="ja-JP"/>
          <w14:ligatures w14:val="standardContextual"/>
        </w:rPr>
      </w:pPr>
      <w:hyperlink w:anchor="_Toc199795378" w:history="1">
        <w:r w:rsidRPr="00027792">
          <w:rPr>
            <w:rStyle w:val="Hyperlink"/>
            <w:noProof/>
          </w:rPr>
          <w:t>Abbildung 14: Testresultat -&gt; NMAP-Portscan</w:t>
        </w:r>
        <w:r>
          <w:rPr>
            <w:noProof/>
            <w:webHidden/>
          </w:rPr>
          <w:tab/>
        </w:r>
        <w:r>
          <w:rPr>
            <w:noProof/>
            <w:webHidden/>
          </w:rPr>
          <w:fldChar w:fldCharType="begin"/>
        </w:r>
        <w:r>
          <w:rPr>
            <w:noProof/>
            <w:webHidden/>
          </w:rPr>
          <w:instrText xml:space="preserve"> PAGEREF _Toc199795378 \h </w:instrText>
        </w:r>
        <w:r>
          <w:rPr>
            <w:noProof/>
            <w:webHidden/>
          </w:rPr>
        </w:r>
        <w:r>
          <w:rPr>
            <w:noProof/>
            <w:webHidden/>
          </w:rPr>
          <w:fldChar w:fldCharType="separate"/>
        </w:r>
        <w:r w:rsidR="001644E0">
          <w:rPr>
            <w:noProof/>
            <w:webHidden/>
          </w:rPr>
          <w:t>30</w:t>
        </w:r>
        <w:r>
          <w:rPr>
            <w:noProof/>
            <w:webHidden/>
          </w:rPr>
          <w:fldChar w:fldCharType="end"/>
        </w:r>
      </w:hyperlink>
    </w:p>
    <w:p w14:paraId="2AB013CC" w14:textId="7A723008" w:rsidR="0064335C" w:rsidRPr="006C3DD6" w:rsidRDefault="00BF627B" w:rsidP="00BF627B">
      <w:pPr>
        <w:spacing w:before="200" w:after="200"/>
        <w:jc w:val="both"/>
        <w:rPr>
          <w:b/>
        </w:rPr>
      </w:pPr>
      <w:r>
        <w:rPr>
          <w:b/>
        </w:rPr>
        <w:fldChar w:fldCharType="end"/>
      </w:r>
    </w:p>
    <w:p w14:paraId="5997CC1D" w14:textId="77777777" w:rsidR="001501D4" w:rsidRPr="006C3DD6" w:rsidRDefault="001501D4"/>
    <w:p w14:paraId="110FFD37" w14:textId="77777777" w:rsidR="00114661" w:rsidRPr="006C3DD6" w:rsidRDefault="00114661">
      <w:pPr>
        <w:suppressAutoHyphens w:val="0"/>
        <w:rPr>
          <w:rFonts w:cs="Arial"/>
          <w:b/>
          <w:bCs/>
          <w:kern w:val="1"/>
          <w:sz w:val="24"/>
          <w:szCs w:val="32"/>
        </w:rPr>
      </w:pPr>
      <w:bookmarkStart w:id="0" w:name="_Toc409788290"/>
      <w:bookmarkStart w:id="1" w:name="_Toc350764388"/>
      <w:r w:rsidRPr="006C3DD6">
        <w:br w:type="page"/>
      </w:r>
    </w:p>
    <w:p w14:paraId="7E722408" w14:textId="77777777" w:rsidR="00AC42EB" w:rsidRPr="006C3DD6" w:rsidRDefault="00AC42EB" w:rsidP="001A73F3">
      <w:pPr>
        <w:pStyle w:val="berschrift1"/>
      </w:pPr>
      <w:bookmarkStart w:id="2" w:name="_Toc377969926"/>
      <w:bookmarkStart w:id="3" w:name="_Toc288232293"/>
      <w:bookmarkStart w:id="4" w:name="_Toc286322560"/>
      <w:bookmarkStart w:id="5" w:name="_Toc199797321"/>
      <w:bookmarkEnd w:id="0"/>
      <w:bookmarkEnd w:id="1"/>
      <w:r w:rsidRPr="001A73F3">
        <w:lastRenderedPageBreak/>
        <w:t>Zusammenfassung</w:t>
      </w:r>
      <w:bookmarkEnd w:id="2"/>
      <w:bookmarkEnd w:id="3"/>
      <w:bookmarkEnd w:id="4"/>
      <w:bookmarkEnd w:id="5"/>
    </w:p>
    <w:p w14:paraId="1D7AFBA4" w14:textId="77777777" w:rsidR="005F7815" w:rsidRDefault="005F7815" w:rsidP="001A73F3"/>
    <w:p w14:paraId="6820537A" w14:textId="7F11791F" w:rsidR="5543F4FF" w:rsidRPr="006C3DD6" w:rsidRDefault="00CF05C2" w:rsidP="001A73F3">
      <w:r w:rsidRPr="006C3DD6">
        <w:t xml:space="preserve">Dieses Dokument bezieht sich auf </w:t>
      </w:r>
      <w:r w:rsidR="00D05464" w:rsidRPr="006C3DD6">
        <w:t xml:space="preserve">die Realisierung einer Webplattform </w:t>
      </w:r>
      <w:r w:rsidR="008125AC" w:rsidRPr="006C3DD6">
        <w:t xml:space="preserve">zur Freigabe von Fotos, welche auf einem NAS-System hinterlegt sind. Ziel ist es, dass </w:t>
      </w:r>
      <w:r w:rsidR="001066F2" w:rsidRPr="006C3DD6">
        <w:t xml:space="preserve">die in der Konzeptphase geplanten Anforderungen korrekt technischen umgesetzt werden. </w:t>
      </w:r>
    </w:p>
    <w:p w14:paraId="7E6F174A" w14:textId="4D69FD13" w:rsidR="001066F2" w:rsidRPr="006C3DD6" w:rsidRDefault="001066F2" w:rsidP="001A73F3"/>
    <w:p w14:paraId="0D4430FA" w14:textId="75A4640A" w:rsidR="001066F2" w:rsidRPr="006C3DD6" w:rsidRDefault="001066F2" w:rsidP="001A73F3">
      <w:r w:rsidRPr="006C3DD6">
        <w:t>Die Realisierungsphase umfasst die konkrete Implementierung der Systemarchitektur</w:t>
      </w:r>
      <w:r w:rsidR="00A93EFA" w:rsidRPr="006C3DD6">
        <w:t xml:space="preserve">, die Konfiguration der Server und Dienste, die Umsetzung </w:t>
      </w:r>
      <w:r w:rsidR="007B3A20" w:rsidRPr="006C3DD6">
        <w:t>sicherheitsrelevanter Massnahmen</w:t>
      </w:r>
      <w:r w:rsidR="003873F0" w:rsidRPr="006C3DD6">
        <w:t xml:space="preserve"> sowie die Durchführung </w:t>
      </w:r>
      <w:r w:rsidR="00566EEB" w:rsidRPr="006C3DD6">
        <w:t>von Funktionstest</w:t>
      </w:r>
      <w:r w:rsidR="00662610" w:rsidRPr="006C3DD6">
        <w:t xml:space="preserve">s. Zudem beinhaltet dieses Dokument die vollständige System-, Benutzer und Supportdokumentation. </w:t>
      </w:r>
    </w:p>
    <w:p w14:paraId="6D76B2F8" w14:textId="77777777" w:rsidR="00662610" w:rsidRPr="006C3DD6" w:rsidRDefault="00662610" w:rsidP="001A73F3"/>
    <w:p w14:paraId="6205F0C8" w14:textId="6864942E" w:rsidR="00A54C54" w:rsidRPr="006C3DD6" w:rsidRDefault="00B71546" w:rsidP="001A73F3">
      <w:r w:rsidRPr="006C3DD6">
        <w:t>Konzept, Planung</w:t>
      </w:r>
      <w:r w:rsidR="00CF30F8" w:rsidRPr="006C3DD6">
        <w:t xml:space="preserve"> und Projektgrundlagen wurden in </w:t>
      </w:r>
      <w:r w:rsidR="00AB5BBC" w:rsidRPr="006C3DD6">
        <w:t xml:space="preserve">dem Konzeptbericht dokumentiert und sind nicht Teil dieser Dokumentation. </w:t>
      </w:r>
    </w:p>
    <w:p w14:paraId="6B699379" w14:textId="77777777" w:rsidR="00AC42EB" w:rsidRPr="006C3DD6" w:rsidRDefault="00AC42EB" w:rsidP="00AC42EB"/>
    <w:p w14:paraId="3FE9F23F" w14:textId="77777777" w:rsidR="00AC42EB" w:rsidRPr="006C3DD6" w:rsidRDefault="00AC42EB" w:rsidP="00AC42EB"/>
    <w:p w14:paraId="323C3B30" w14:textId="77777777" w:rsidR="00AC42EB" w:rsidRDefault="00AC42EB" w:rsidP="001A73F3">
      <w:pPr>
        <w:pStyle w:val="berschrift1"/>
      </w:pPr>
      <w:bookmarkStart w:id="6" w:name="_Toc377969927"/>
      <w:bookmarkStart w:id="7" w:name="_Toc288232294"/>
      <w:bookmarkStart w:id="8" w:name="_Toc199797322"/>
      <w:r w:rsidRPr="006C3DD6">
        <w:t>Technische Detailspezifikation</w:t>
      </w:r>
      <w:bookmarkEnd w:id="6"/>
      <w:bookmarkEnd w:id="7"/>
      <w:bookmarkEnd w:id="8"/>
    </w:p>
    <w:p w14:paraId="1A5FCF2C" w14:textId="63A5877A" w:rsidR="00021953" w:rsidRDefault="00E80636" w:rsidP="00021953">
      <w:r>
        <w:t xml:space="preserve">Unter </w:t>
      </w:r>
      <w:r w:rsidR="00241A68">
        <w:t>der Detai</w:t>
      </w:r>
      <w:r w:rsidR="00640866">
        <w:t>l</w:t>
      </w:r>
      <w:r w:rsidR="00241A68">
        <w:t>spezifikation</w:t>
      </w:r>
      <w:r w:rsidR="00640866">
        <w:t xml:space="preserve"> werden die</w:t>
      </w:r>
      <w:r w:rsidR="002646B0">
        <w:t xml:space="preserve"> </w:t>
      </w:r>
      <w:r w:rsidR="00EF72CD">
        <w:t>H</w:t>
      </w:r>
      <w:r w:rsidR="002646B0">
        <w:t>aupt</w:t>
      </w:r>
      <w:r w:rsidR="00EF72CD">
        <w:t>- &amp; Nebenbestandteile</w:t>
      </w:r>
      <w:r w:rsidR="00640866">
        <w:t xml:space="preserve"> </w:t>
      </w:r>
      <w:r w:rsidR="00EF72CD">
        <w:t>des Systems aufgezeichnet.</w:t>
      </w:r>
    </w:p>
    <w:p w14:paraId="40C53BE9" w14:textId="77777777" w:rsidR="00EF72CD" w:rsidRPr="00021953" w:rsidRDefault="00EF72CD" w:rsidP="00021953"/>
    <w:p w14:paraId="1EC18C07" w14:textId="77777777" w:rsidR="00AC42EB" w:rsidRPr="006C3DD6" w:rsidRDefault="00AC42EB" w:rsidP="001A73F3">
      <w:pPr>
        <w:pStyle w:val="berschrift2"/>
      </w:pPr>
      <w:bookmarkStart w:id="9" w:name="_Toc377969928"/>
      <w:bookmarkStart w:id="10" w:name="_Toc288232295"/>
      <w:bookmarkStart w:id="11" w:name="_Toc199797323"/>
      <w:r w:rsidRPr="001A73F3">
        <w:t>Systemdesign</w:t>
      </w:r>
      <w:bookmarkEnd w:id="9"/>
      <w:bookmarkEnd w:id="10"/>
      <w:bookmarkEnd w:id="11"/>
    </w:p>
    <w:p w14:paraId="7EEE1392" w14:textId="1F8404D7" w:rsidR="00AC42EB" w:rsidRDefault="00646841" w:rsidP="00646841">
      <w:r>
        <w:t>In diesem Abschnitt wird unser Design aufgezeigt und bildlich dargestellt.</w:t>
      </w:r>
    </w:p>
    <w:p w14:paraId="1F72F646" w14:textId="77777777" w:rsidR="00AC42EB" w:rsidRPr="006C3DD6" w:rsidRDefault="00AC42EB" w:rsidP="00AC42EB"/>
    <w:p w14:paraId="1914616C" w14:textId="77777777" w:rsidR="00AC42EB" w:rsidRPr="006C3DD6" w:rsidRDefault="00AC42EB" w:rsidP="00AF1AA0">
      <w:pPr>
        <w:pStyle w:val="berschrift3"/>
      </w:pPr>
      <w:bookmarkStart w:id="12" w:name="_Toc377969929"/>
      <w:bookmarkStart w:id="13" w:name="_Toc288232296"/>
      <w:bookmarkStart w:id="14" w:name="_Toc199797324"/>
      <w:r w:rsidRPr="001A73F3">
        <w:t>Struktur</w:t>
      </w:r>
      <w:bookmarkEnd w:id="12"/>
      <w:bookmarkEnd w:id="13"/>
      <w:bookmarkEnd w:id="14"/>
    </w:p>
    <w:p w14:paraId="00652CB7" w14:textId="77777777" w:rsidR="001D04FC" w:rsidRDefault="001D04FC" w:rsidP="001D04FC">
      <w:pPr>
        <w:rPr>
          <w:lang w:eastAsia="de-CH"/>
        </w:rPr>
      </w:pPr>
      <w:r w:rsidRPr="001D04FC">
        <w:rPr>
          <w:lang w:eastAsia="de-CH"/>
        </w:rPr>
        <w:t>In diesem Teil des Dokuments werden wir die Systemarchitektur genauer in Module und Schnittstellen aufteilen. </w:t>
      </w:r>
    </w:p>
    <w:p w14:paraId="682F087A" w14:textId="77777777" w:rsidR="001D04FC" w:rsidRPr="001D04FC" w:rsidRDefault="001D04FC" w:rsidP="001D04FC">
      <w:pPr>
        <w:rPr>
          <w:rFonts w:ascii="Times New Roman" w:hAnsi="Times New Roman"/>
          <w:lang w:eastAsia="de-CH"/>
        </w:rPr>
      </w:pPr>
    </w:p>
    <w:p w14:paraId="44711A15" w14:textId="77777777" w:rsidR="001D04FC" w:rsidRPr="001D04FC" w:rsidRDefault="001D04FC" w:rsidP="001D04FC">
      <w:pPr>
        <w:rPr>
          <w:rFonts w:ascii="Times New Roman" w:hAnsi="Times New Roman"/>
          <w:lang w:eastAsia="de-CH"/>
        </w:rPr>
      </w:pPr>
      <w:r w:rsidRPr="001D04FC">
        <w:rPr>
          <w:lang w:eastAsia="de-CH"/>
        </w:rPr>
        <w:t>Gliederung der Lösung in Module </w:t>
      </w:r>
    </w:p>
    <w:p w14:paraId="42027AE9" w14:textId="77777777" w:rsidR="001D04FC" w:rsidRPr="001D04FC" w:rsidRDefault="001D04FC" w:rsidP="001D04FC">
      <w:pPr>
        <w:rPr>
          <w:rFonts w:ascii="Times New Roman" w:hAnsi="Times New Roman"/>
          <w:lang w:eastAsia="de-CH"/>
        </w:rPr>
      </w:pPr>
      <w:r w:rsidRPr="001D04FC">
        <w:rPr>
          <w:lang w:eastAsia="de-CH"/>
        </w:rPr>
        <w:t>Nachfolgend werden unsere beiden Subsysteme in ihre Module aufgeteilt und erklärt. </w:t>
      </w:r>
    </w:p>
    <w:p w14:paraId="7432185B"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p w14:paraId="40DD417C" w14:textId="77777777" w:rsidR="00EA2400" w:rsidRPr="00EA2400" w:rsidRDefault="001D04FC" w:rsidP="00EA2400">
      <w:pPr>
        <w:pStyle w:val="berschrift4"/>
        <w:rPr>
          <w:lang w:eastAsia="de-CH"/>
        </w:rPr>
      </w:pPr>
      <w:bookmarkStart w:id="15" w:name="_Toc199797325"/>
      <w:r w:rsidRPr="001D04FC">
        <w:rPr>
          <w:lang w:eastAsia="de-CH"/>
        </w:rPr>
        <w:t>Subsystem 1: NAS</w:t>
      </w:r>
      <w:bookmarkEnd w:id="15"/>
      <w:r w:rsidRPr="001D04FC">
        <w:rPr>
          <w:lang w:eastAsia="de-CH"/>
        </w:rPr>
        <w:t> </w:t>
      </w:r>
    </w:p>
    <w:p w14:paraId="0D07C43A" w14:textId="7E1478F7" w:rsidR="00EF72CD" w:rsidRDefault="00512716" w:rsidP="00EF72CD">
      <w:pPr>
        <w:rPr>
          <w:lang w:eastAsia="de-CH"/>
        </w:rPr>
      </w:pPr>
      <w:r>
        <w:rPr>
          <w:lang w:eastAsia="de-CH"/>
        </w:rPr>
        <w:t xml:space="preserve">Funktionen </w:t>
      </w:r>
      <w:r w:rsidR="002A66BC">
        <w:rPr>
          <w:lang w:eastAsia="de-CH"/>
        </w:rPr>
        <w:t>des Subsystems NAS:</w:t>
      </w:r>
    </w:p>
    <w:p w14:paraId="673DA034" w14:textId="77777777" w:rsidR="00EA2400" w:rsidRPr="00EF72CD" w:rsidRDefault="00EA2400" w:rsidP="00EF72CD">
      <w:pPr>
        <w:rPr>
          <w:lang w:eastAsia="de-CH"/>
        </w:rPr>
      </w:pPr>
    </w:p>
    <w:tbl>
      <w:tblPr>
        <w:tblStyle w:val="Listentabelle3Akzent1"/>
        <w:tblW w:w="0" w:type="dxa"/>
        <w:tblLook w:val="04A0" w:firstRow="1" w:lastRow="0" w:firstColumn="1" w:lastColumn="0" w:noHBand="0" w:noVBand="1"/>
      </w:tblPr>
      <w:tblGrid>
        <w:gridCol w:w="3270"/>
        <w:gridCol w:w="3270"/>
        <w:gridCol w:w="3285"/>
      </w:tblGrid>
      <w:tr w:rsidR="001D04FC" w:rsidRPr="001D04FC" w14:paraId="11CEC5AC" w14:textId="77777777" w:rsidTr="005F78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70" w:type="dxa"/>
            <w:hideMark/>
          </w:tcPr>
          <w:p w14:paraId="03261794" w14:textId="77777777" w:rsidR="001D04FC" w:rsidRPr="001D04FC" w:rsidRDefault="001D04FC" w:rsidP="00B11D1E">
            <w:pPr>
              <w:rPr>
                <w:rFonts w:ascii="Times New Roman" w:hAnsi="Times New Roman"/>
                <w:lang w:eastAsia="de-CH"/>
              </w:rPr>
            </w:pPr>
            <w:r w:rsidRPr="001D04FC">
              <w:rPr>
                <w:lang w:eastAsia="de-CH"/>
              </w:rPr>
              <w:t>Modul-Nummer </w:t>
            </w:r>
          </w:p>
        </w:tc>
        <w:tc>
          <w:tcPr>
            <w:tcW w:w="3270" w:type="dxa"/>
            <w:hideMark/>
          </w:tcPr>
          <w:p w14:paraId="676340F6"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Modulname </w:t>
            </w:r>
          </w:p>
        </w:tc>
        <w:tc>
          <w:tcPr>
            <w:tcW w:w="3285" w:type="dxa"/>
            <w:hideMark/>
          </w:tcPr>
          <w:p w14:paraId="65C0000C"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Funktion </w:t>
            </w:r>
          </w:p>
        </w:tc>
      </w:tr>
      <w:tr w:rsidR="001D04FC" w:rsidRPr="001D04FC" w14:paraId="56A9DA50"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44820DE2" w14:textId="77777777" w:rsidR="001D04FC" w:rsidRPr="001D04FC" w:rsidRDefault="001D04FC" w:rsidP="00B11D1E">
            <w:pPr>
              <w:rPr>
                <w:rFonts w:ascii="Times New Roman" w:hAnsi="Times New Roman"/>
                <w:lang w:eastAsia="de-CH"/>
              </w:rPr>
            </w:pPr>
            <w:r w:rsidRPr="001D04FC">
              <w:rPr>
                <w:lang w:eastAsia="de-CH"/>
              </w:rPr>
              <w:t>A1 </w:t>
            </w:r>
          </w:p>
        </w:tc>
        <w:tc>
          <w:tcPr>
            <w:tcW w:w="3270" w:type="dxa"/>
            <w:hideMark/>
          </w:tcPr>
          <w:p w14:paraId="4C5B6BFF"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NAS-Datenspeicher </w:t>
            </w:r>
          </w:p>
        </w:tc>
        <w:tc>
          <w:tcPr>
            <w:tcW w:w="3285" w:type="dxa"/>
            <w:hideMark/>
          </w:tcPr>
          <w:p w14:paraId="6A4AE7C2"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Lokaler Speicher für die Daten </w:t>
            </w:r>
          </w:p>
        </w:tc>
      </w:tr>
      <w:tr w:rsidR="001D04FC" w:rsidRPr="001D04FC" w14:paraId="6A605596"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4D290AED" w14:textId="77777777" w:rsidR="001D04FC" w:rsidRPr="001D04FC" w:rsidRDefault="001D04FC" w:rsidP="00B11D1E">
            <w:pPr>
              <w:rPr>
                <w:rFonts w:ascii="Times New Roman" w:hAnsi="Times New Roman"/>
                <w:lang w:eastAsia="de-CH"/>
              </w:rPr>
            </w:pPr>
            <w:r w:rsidRPr="001D04FC">
              <w:rPr>
                <w:lang w:eastAsia="de-CH"/>
              </w:rPr>
              <w:t>A2 </w:t>
            </w:r>
          </w:p>
        </w:tc>
        <w:tc>
          <w:tcPr>
            <w:tcW w:w="3270" w:type="dxa"/>
            <w:hideMark/>
          </w:tcPr>
          <w:p w14:paraId="3A94F419"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proofErr w:type="spellStart"/>
            <w:r w:rsidRPr="001D04FC">
              <w:rPr>
                <w:lang w:eastAsia="de-CH"/>
              </w:rPr>
              <w:t>Tailscale</w:t>
            </w:r>
            <w:proofErr w:type="spellEnd"/>
            <w:r w:rsidRPr="001D04FC">
              <w:rPr>
                <w:lang w:eastAsia="de-CH"/>
              </w:rPr>
              <w:t>-Client </w:t>
            </w:r>
          </w:p>
        </w:tc>
        <w:tc>
          <w:tcPr>
            <w:tcW w:w="3285" w:type="dxa"/>
            <w:hideMark/>
          </w:tcPr>
          <w:p w14:paraId="7F65404A"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Stellt VPN-Verbindung zwischen NAS und Webserver her </w:t>
            </w:r>
          </w:p>
        </w:tc>
      </w:tr>
      <w:tr w:rsidR="001D04FC" w:rsidRPr="001D04FC" w14:paraId="3880BE7B"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0CC03B54" w14:textId="77777777" w:rsidR="001D04FC" w:rsidRPr="001D04FC" w:rsidRDefault="001D04FC" w:rsidP="00B11D1E">
            <w:pPr>
              <w:rPr>
                <w:rFonts w:ascii="Times New Roman" w:hAnsi="Times New Roman"/>
                <w:lang w:eastAsia="de-CH"/>
              </w:rPr>
            </w:pPr>
            <w:r w:rsidRPr="001D04FC">
              <w:rPr>
                <w:lang w:eastAsia="de-CH"/>
              </w:rPr>
              <w:t>A3 </w:t>
            </w:r>
          </w:p>
        </w:tc>
        <w:tc>
          <w:tcPr>
            <w:tcW w:w="3270" w:type="dxa"/>
            <w:hideMark/>
          </w:tcPr>
          <w:p w14:paraId="45B0C534"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Upload-Skript </w:t>
            </w:r>
          </w:p>
        </w:tc>
        <w:tc>
          <w:tcPr>
            <w:tcW w:w="3285" w:type="dxa"/>
            <w:hideMark/>
          </w:tcPr>
          <w:p w14:paraId="298A44DE"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Lädt Bilder auf den Webserver hoch </w:t>
            </w:r>
          </w:p>
        </w:tc>
      </w:tr>
      <w:tr w:rsidR="001D04FC" w:rsidRPr="001D04FC" w14:paraId="728FD239"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3E18599D" w14:textId="77777777" w:rsidR="001D04FC" w:rsidRPr="001D04FC" w:rsidRDefault="001D04FC" w:rsidP="00B11D1E">
            <w:pPr>
              <w:rPr>
                <w:rFonts w:ascii="Times New Roman" w:hAnsi="Times New Roman"/>
                <w:lang w:eastAsia="de-CH"/>
              </w:rPr>
            </w:pPr>
            <w:r w:rsidRPr="001D04FC">
              <w:rPr>
                <w:lang w:eastAsia="de-CH"/>
              </w:rPr>
              <w:t>A4 </w:t>
            </w:r>
          </w:p>
        </w:tc>
        <w:tc>
          <w:tcPr>
            <w:tcW w:w="3270" w:type="dxa"/>
            <w:hideMark/>
          </w:tcPr>
          <w:p w14:paraId="4732A93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Zeitsteuerung </w:t>
            </w:r>
          </w:p>
        </w:tc>
        <w:tc>
          <w:tcPr>
            <w:tcW w:w="3285" w:type="dxa"/>
            <w:hideMark/>
          </w:tcPr>
          <w:p w14:paraId="7D9259E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 xml:space="preserve">Triggert </w:t>
            </w:r>
            <w:proofErr w:type="spellStart"/>
            <w:r w:rsidRPr="001D04FC">
              <w:rPr>
                <w:lang w:eastAsia="de-CH"/>
              </w:rPr>
              <w:t>Skrips</w:t>
            </w:r>
            <w:proofErr w:type="spellEnd"/>
            <w:r w:rsidRPr="001D04FC">
              <w:rPr>
                <w:lang w:eastAsia="de-CH"/>
              </w:rPr>
              <w:t xml:space="preserve"> regelmässig (</w:t>
            </w:r>
            <w:proofErr w:type="spellStart"/>
            <w:r w:rsidRPr="001D04FC">
              <w:rPr>
                <w:lang w:eastAsia="de-CH"/>
              </w:rPr>
              <w:t>Cronjobs</w:t>
            </w:r>
            <w:proofErr w:type="spellEnd"/>
            <w:r w:rsidRPr="001D04FC">
              <w:rPr>
                <w:lang w:eastAsia="de-CH"/>
              </w:rPr>
              <w:t>) </w:t>
            </w:r>
          </w:p>
        </w:tc>
      </w:tr>
      <w:tr w:rsidR="001D04FC" w:rsidRPr="001D04FC" w14:paraId="7E805B0E"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1280D6B6" w14:textId="77777777" w:rsidR="001D04FC" w:rsidRPr="001D04FC" w:rsidRDefault="001D04FC" w:rsidP="00B11D1E">
            <w:pPr>
              <w:rPr>
                <w:rFonts w:ascii="Times New Roman" w:hAnsi="Times New Roman"/>
                <w:lang w:eastAsia="de-CH"/>
              </w:rPr>
            </w:pPr>
            <w:r w:rsidRPr="001D04FC">
              <w:rPr>
                <w:lang w:eastAsia="de-CH"/>
              </w:rPr>
              <w:t>A5 </w:t>
            </w:r>
          </w:p>
        </w:tc>
        <w:tc>
          <w:tcPr>
            <w:tcW w:w="3270" w:type="dxa"/>
            <w:hideMark/>
          </w:tcPr>
          <w:p w14:paraId="73B9BD49"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proofErr w:type="spellStart"/>
            <w:r w:rsidRPr="001D04FC">
              <w:rPr>
                <w:lang w:eastAsia="de-CH"/>
              </w:rPr>
              <w:t>Logging</w:t>
            </w:r>
            <w:proofErr w:type="spellEnd"/>
            <w:r w:rsidRPr="001D04FC">
              <w:rPr>
                <w:lang w:eastAsia="de-CH"/>
              </w:rPr>
              <w:t xml:space="preserve"> &amp; Monitoring </w:t>
            </w:r>
          </w:p>
        </w:tc>
        <w:tc>
          <w:tcPr>
            <w:tcW w:w="3285" w:type="dxa"/>
            <w:hideMark/>
          </w:tcPr>
          <w:p w14:paraId="379F8A10" w14:textId="77777777" w:rsidR="001D04FC" w:rsidRPr="001D04FC" w:rsidRDefault="001D04FC" w:rsidP="005F781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Protokolliert Uploads &amp; Fehler </w:t>
            </w:r>
          </w:p>
        </w:tc>
      </w:tr>
    </w:tbl>
    <w:p w14:paraId="659A048E" w14:textId="0FDEB501" w:rsidR="00475DBE" w:rsidRDefault="005F7815" w:rsidP="005F7815">
      <w:pPr>
        <w:pStyle w:val="Beschriftung"/>
        <w:rPr>
          <w:rFonts w:eastAsia="Times New Roman" w:cs="Arial"/>
          <w:b/>
          <w:bCs/>
          <w:sz w:val="26"/>
          <w:szCs w:val="26"/>
          <w:lang w:eastAsia="de-CH"/>
        </w:rPr>
      </w:pPr>
      <w:bookmarkStart w:id="16" w:name="_Toc199795264"/>
      <w:r>
        <w:t xml:space="preserve">Tabelle </w:t>
      </w:r>
      <w:r w:rsidR="001644E0">
        <w:fldChar w:fldCharType="begin"/>
      </w:r>
      <w:r w:rsidR="001644E0">
        <w:instrText xml:space="preserve"> SEQ Tabelle \* ARABIC </w:instrText>
      </w:r>
      <w:r w:rsidR="001644E0">
        <w:fldChar w:fldCharType="separate"/>
      </w:r>
      <w:r w:rsidR="001644E0">
        <w:rPr>
          <w:noProof/>
        </w:rPr>
        <w:t>1</w:t>
      </w:r>
      <w:r w:rsidR="001644E0">
        <w:rPr>
          <w:noProof/>
        </w:rPr>
        <w:fldChar w:fldCharType="end"/>
      </w:r>
      <w:r>
        <w:t>: Subsystem NAS</w:t>
      </w:r>
      <w:bookmarkEnd w:id="16"/>
    </w:p>
    <w:p w14:paraId="271E1DC5" w14:textId="28E49E4F" w:rsidR="001D04FC" w:rsidRDefault="001D04FC" w:rsidP="00475DBE">
      <w:pPr>
        <w:pStyle w:val="berschrift4"/>
        <w:rPr>
          <w:lang w:eastAsia="de-CH"/>
        </w:rPr>
      </w:pPr>
      <w:bookmarkStart w:id="17" w:name="_Toc199797326"/>
      <w:r w:rsidRPr="001D04FC">
        <w:rPr>
          <w:lang w:eastAsia="de-CH"/>
        </w:rPr>
        <w:t>Subsystem 2: Webserver</w:t>
      </w:r>
      <w:bookmarkEnd w:id="17"/>
      <w:r w:rsidRPr="001D04FC">
        <w:rPr>
          <w:lang w:eastAsia="de-CH"/>
        </w:rPr>
        <w:t> </w:t>
      </w:r>
    </w:p>
    <w:p w14:paraId="0886D375" w14:textId="533C17DC" w:rsidR="002A66BC" w:rsidRDefault="002A66BC" w:rsidP="002A66BC">
      <w:pPr>
        <w:rPr>
          <w:lang w:eastAsia="de-CH"/>
        </w:rPr>
      </w:pPr>
      <w:r>
        <w:rPr>
          <w:lang w:eastAsia="de-CH"/>
        </w:rPr>
        <w:t>Funktionen des Subsystems</w:t>
      </w:r>
      <w:r w:rsidR="00EA2400">
        <w:rPr>
          <w:lang w:eastAsia="de-CH"/>
        </w:rPr>
        <w:t xml:space="preserve"> Webserver:</w:t>
      </w:r>
    </w:p>
    <w:p w14:paraId="298AB4AB" w14:textId="77777777" w:rsidR="00EA2400" w:rsidRPr="002A66BC" w:rsidRDefault="00EA2400" w:rsidP="002A66BC">
      <w:pPr>
        <w:rPr>
          <w:lang w:eastAsia="de-CH"/>
        </w:rPr>
      </w:pPr>
    </w:p>
    <w:tbl>
      <w:tblPr>
        <w:tblStyle w:val="Listentabelle3Akzent1"/>
        <w:tblW w:w="0" w:type="dxa"/>
        <w:tblLook w:val="04A0" w:firstRow="1" w:lastRow="0" w:firstColumn="1" w:lastColumn="0" w:noHBand="0" w:noVBand="1"/>
      </w:tblPr>
      <w:tblGrid>
        <w:gridCol w:w="3270"/>
        <w:gridCol w:w="3270"/>
        <w:gridCol w:w="3285"/>
      </w:tblGrid>
      <w:tr w:rsidR="001D04FC" w:rsidRPr="001D04FC" w14:paraId="6396E2B3" w14:textId="77777777" w:rsidTr="005F78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270" w:type="dxa"/>
            <w:hideMark/>
          </w:tcPr>
          <w:p w14:paraId="4968C9C2" w14:textId="77777777" w:rsidR="001D04FC" w:rsidRPr="001D04FC" w:rsidRDefault="001D04FC" w:rsidP="00B11D1E">
            <w:pPr>
              <w:rPr>
                <w:rFonts w:ascii="Times New Roman" w:hAnsi="Times New Roman"/>
                <w:lang w:eastAsia="de-CH"/>
              </w:rPr>
            </w:pPr>
            <w:r w:rsidRPr="001D04FC">
              <w:rPr>
                <w:lang w:eastAsia="de-CH"/>
              </w:rPr>
              <w:t>Modul-Nummer </w:t>
            </w:r>
          </w:p>
        </w:tc>
        <w:tc>
          <w:tcPr>
            <w:tcW w:w="3270" w:type="dxa"/>
            <w:hideMark/>
          </w:tcPr>
          <w:p w14:paraId="54110459"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Modulname </w:t>
            </w:r>
          </w:p>
        </w:tc>
        <w:tc>
          <w:tcPr>
            <w:tcW w:w="3285" w:type="dxa"/>
            <w:hideMark/>
          </w:tcPr>
          <w:p w14:paraId="2BE0A140"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Funktion </w:t>
            </w:r>
          </w:p>
        </w:tc>
      </w:tr>
      <w:tr w:rsidR="001D04FC" w:rsidRPr="001D04FC" w14:paraId="2F381064"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2E83CDB0" w14:textId="77777777" w:rsidR="001D04FC" w:rsidRPr="001D04FC" w:rsidRDefault="001D04FC" w:rsidP="00B11D1E">
            <w:pPr>
              <w:rPr>
                <w:rFonts w:ascii="Times New Roman" w:hAnsi="Times New Roman"/>
                <w:lang w:eastAsia="de-CH"/>
              </w:rPr>
            </w:pPr>
            <w:r w:rsidRPr="001D04FC">
              <w:rPr>
                <w:lang w:eastAsia="de-CH"/>
              </w:rPr>
              <w:t>B1 </w:t>
            </w:r>
          </w:p>
        </w:tc>
        <w:tc>
          <w:tcPr>
            <w:tcW w:w="3270" w:type="dxa"/>
            <w:hideMark/>
          </w:tcPr>
          <w:p w14:paraId="1176988E"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proofErr w:type="spellStart"/>
            <w:r w:rsidRPr="001D04FC">
              <w:rPr>
                <w:lang w:eastAsia="de-CH"/>
              </w:rPr>
              <w:t>Tailscale</w:t>
            </w:r>
            <w:proofErr w:type="spellEnd"/>
            <w:r w:rsidRPr="001D04FC">
              <w:rPr>
                <w:lang w:eastAsia="de-CH"/>
              </w:rPr>
              <w:t>-Client </w:t>
            </w:r>
          </w:p>
        </w:tc>
        <w:tc>
          <w:tcPr>
            <w:tcW w:w="3285" w:type="dxa"/>
            <w:hideMark/>
          </w:tcPr>
          <w:p w14:paraId="0DC73B3B"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Stellt VPN-Verbindung zwischen NAS und Webserver her </w:t>
            </w:r>
          </w:p>
        </w:tc>
      </w:tr>
      <w:tr w:rsidR="001D04FC" w:rsidRPr="001D04FC" w14:paraId="00B077A0"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14D98A86" w14:textId="77777777" w:rsidR="001D04FC" w:rsidRPr="001D04FC" w:rsidRDefault="001D04FC" w:rsidP="00B11D1E">
            <w:pPr>
              <w:rPr>
                <w:rFonts w:ascii="Times New Roman" w:hAnsi="Times New Roman"/>
                <w:lang w:eastAsia="de-CH"/>
              </w:rPr>
            </w:pPr>
            <w:r w:rsidRPr="001D04FC">
              <w:rPr>
                <w:lang w:eastAsia="de-CH"/>
              </w:rPr>
              <w:t>B2 </w:t>
            </w:r>
          </w:p>
        </w:tc>
        <w:tc>
          <w:tcPr>
            <w:tcW w:w="3270" w:type="dxa"/>
            <w:hideMark/>
          </w:tcPr>
          <w:p w14:paraId="78A3E103"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SFTP-Server </w:t>
            </w:r>
          </w:p>
        </w:tc>
        <w:tc>
          <w:tcPr>
            <w:tcW w:w="3285" w:type="dxa"/>
            <w:hideMark/>
          </w:tcPr>
          <w:p w14:paraId="41FC21FB"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Stellt Weboberfläche für die Website dar </w:t>
            </w:r>
          </w:p>
        </w:tc>
      </w:tr>
      <w:tr w:rsidR="001D04FC" w:rsidRPr="001D04FC" w14:paraId="02B30F77"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0CE9D5A6" w14:textId="77777777" w:rsidR="001D04FC" w:rsidRPr="001D04FC" w:rsidRDefault="001D04FC" w:rsidP="00B11D1E">
            <w:pPr>
              <w:rPr>
                <w:rFonts w:ascii="Times New Roman" w:hAnsi="Times New Roman"/>
                <w:lang w:eastAsia="de-CH"/>
              </w:rPr>
            </w:pPr>
            <w:r w:rsidRPr="001D04FC">
              <w:rPr>
                <w:lang w:eastAsia="de-CH"/>
              </w:rPr>
              <w:t>B3 </w:t>
            </w:r>
          </w:p>
        </w:tc>
        <w:tc>
          <w:tcPr>
            <w:tcW w:w="3270" w:type="dxa"/>
            <w:hideMark/>
          </w:tcPr>
          <w:p w14:paraId="01B5EE58"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Caddy </w:t>
            </w:r>
          </w:p>
        </w:tc>
        <w:tc>
          <w:tcPr>
            <w:tcW w:w="3285" w:type="dxa"/>
            <w:hideMark/>
          </w:tcPr>
          <w:p w14:paraId="3B8544F4"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Produziert gültiges SSL </w:t>
            </w:r>
          </w:p>
        </w:tc>
      </w:tr>
      <w:tr w:rsidR="001D04FC" w:rsidRPr="001D04FC" w14:paraId="000B7F28"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3270" w:type="dxa"/>
            <w:hideMark/>
          </w:tcPr>
          <w:p w14:paraId="2A64E741" w14:textId="77777777" w:rsidR="001D04FC" w:rsidRPr="001D04FC" w:rsidRDefault="001D04FC" w:rsidP="00B11D1E">
            <w:pPr>
              <w:rPr>
                <w:rFonts w:ascii="Times New Roman" w:hAnsi="Times New Roman"/>
                <w:lang w:eastAsia="de-CH"/>
              </w:rPr>
            </w:pPr>
            <w:r w:rsidRPr="001D04FC">
              <w:rPr>
                <w:lang w:eastAsia="de-CH"/>
              </w:rPr>
              <w:t>B4 </w:t>
            </w:r>
          </w:p>
        </w:tc>
        <w:tc>
          <w:tcPr>
            <w:tcW w:w="3270" w:type="dxa"/>
            <w:hideMark/>
          </w:tcPr>
          <w:p w14:paraId="7C0863BB"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Reverse-Proxy </w:t>
            </w:r>
          </w:p>
        </w:tc>
        <w:tc>
          <w:tcPr>
            <w:tcW w:w="3285" w:type="dxa"/>
            <w:hideMark/>
          </w:tcPr>
          <w:p w14:paraId="68E6F9D6" w14:textId="77777777" w:rsidR="001D04FC" w:rsidRPr="001D04FC" w:rsidRDefault="001D04FC" w:rsidP="005F781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Leitet verschiedenste Dienste durch </w:t>
            </w:r>
          </w:p>
        </w:tc>
      </w:tr>
    </w:tbl>
    <w:p w14:paraId="40E6738F" w14:textId="72921D91" w:rsidR="005F7815" w:rsidRDefault="005F7815">
      <w:pPr>
        <w:pStyle w:val="Beschriftung"/>
      </w:pPr>
      <w:bookmarkStart w:id="18" w:name="_Toc199795265"/>
      <w:r>
        <w:t xml:space="preserve">Tabelle </w:t>
      </w:r>
      <w:r w:rsidR="001644E0">
        <w:fldChar w:fldCharType="begin"/>
      </w:r>
      <w:r w:rsidR="001644E0">
        <w:instrText xml:space="preserve"> SEQ Tabelle \* ARABIC </w:instrText>
      </w:r>
      <w:r w:rsidR="001644E0">
        <w:fldChar w:fldCharType="separate"/>
      </w:r>
      <w:r w:rsidR="001644E0">
        <w:rPr>
          <w:noProof/>
        </w:rPr>
        <w:t>2</w:t>
      </w:r>
      <w:r w:rsidR="001644E0">
        <w:rPr>
          <w:noProof/>
        </w:rPr>
        <w:fldChar w:fldCharType="end"/>
      </w:r>
      <w:r>
        <w:t>: Subsystem Webserver</w:t>
      </w:r>
      <w:bookmarkEnd w:id="18"/>
    </w:p>
    <w:p w14:paraId="7D752640"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p w14:paraId="183C0EA3" w14:textId="03CED637" w:rsidR="00B11D1E" w:rsidRPr="00EA2400" w:rsidRDefault="00B11D1E" w:rsidP="00EA2400">
      <w:pPr>
        <w:suppressAutoHyphens w:val="0"/>
        <w:textAlignment w:val="baseline"/>
        <w:rPr>
          <w:rFonts w:ascii="Times New Roman" w:eastAsia="Times New Roman" w:hAnsi="Times New Roman"/>
          <w:sz w:val="24"/>
          <w:szCs w:val="24"/>
          <w:lang w:eastAsia="de-CH"/>
        </w:rPr>
      </w:pPr>
    </w:p>
    <w:p w14:paraId="631A6AD1" w14:textId="77777777" w:rsidR="001D04FC" w:rsidRPr="001D04FC" w:rsidRDefault="001D04FC" w:rsidP="00F923FA">
      <w:pPr>
        <w:pStyle w:val="berschrift2"/>
        <w:rPr>
          <w:rFonts w:ascii="Times New Roman" w:hAnsi="Times New Roman"/>
          <w:sz w:val="24"/>
          <w:szCs w:val="24"/>
          <w:lang w:eastAsia="de-CH"/>
        </w:rPr>
      </w:pPr>
      <w:bookmarkStart w:id="19" w:name="_Toc199797327"/>
      <w:r w:rsidRPr="001D04FC">
        <w:rPr>
          <w:lang w:eastAsia="de-CH"/>
        </w:rPr>
        <w:lastRenderedPageBreak/>
        <w:t>Externe Schnittstellen</w:t>
      </w:r>
      <w:bookmarkEnd w:id="19"/>
      <w:r w:rsidRPr="001D04FC">
        <w:rPr>
          <w:lang w:eastAsia="de-CH"/>
        </w:rPr>
        <w:t> </w:t>
      </w:r>
    </w:p>
    <w:p w14:paraId="0780B75C" w14:textId="77777777" w:rsidR="001D04FC" w:rsidRPr="001D04FC" w:rsidRDefault="001D04FC" w:rsidP="00B11D1E">
      <w:pPr>
        <w:rPr>
          <w:rFonts w:ascii="Times New Roman" w:hAnsi="Times New Roman"/>
          <w:lang w:eastAsia="de-CH"/>
        </w:rPr>
      </w:pPr>
      <w:r w:rsidRPr="001D04FC">
        <w:rPr>
          <w:lang w:eastAsia="de-CH"/>
        </w:rPr>
        <w:t>Nachfolgend werden alle externen Schnittstellen aufgeführt. </w:t>
      </w:r>
    </w:p>
    <w:p w14:paraId="7006F952"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tbl>
      <w:tblPr>
        <w:tblStyle w:val="Listentabelle3Akzent1"/>
        <w:tblW w:w="9853" w:type="dxa"/>
        <w:tblLook w:val="04A0" w:firstRow="1" w:lastRow="0" w:firstColumn="1" w:lastColumn="0" w:noHBand="0" w:noVBand="1"/>
      </w:tblPr>
      <w:tblGrid>
        <w:gridCol w:w="1461"/>
        <w:gridCol w:w="1617"/>
        <w:gridCol w:w="2186"/>
        <w:gridCol w:w="717"/>
        <w:gridCol w:w="1357"/>
        <w:gridCol w:w="2515"/>
      </w:tblGrid>
      <w:tr w:rsidR="005F7815" w:rsidRPr="001D04FC" w14:paraId="549295CB" w14:textId="77777777" w:rsidTr="005F78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61" w:type="dxa"/>
            <w:hideMark/>
          </w:tcPr>
          <w:p w14:paraId="5697A1C5" w14:textId="77777777" w:rsidR="001D04FC" w:rsidRPr="001D04FC" w:rsidRDefault="001D04FC" w:rsidP="00B11D1E">
            <w:pPr>
              <w:rPr>
                <w:rFonts w:ascii="Times New Roman" w:hAnsi="Times New Roman"/>
                <w:lang w:eastAsia="de-CH"/>
              </w:rPr>
            </w:pPr>
            <w:r w:rsidRPr="001D04FC">
              <w:rPr>
                <w:lang w:eastAsia="de-CH"/>
              </w:rPr>
              <w:t>Schnittstelle </w:t>
            </w:r>
          </w:p>
        </w:tc>
        <w:tc>
          <w:tcPr>
            <w:tcW w:w="1617" w:type="dxa"/>
            <w:hideMark/>
          </w:tcPr>
          <w:p w14:paraId="1225DA76"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Bezeichnung </w:t>
            </w:r>
          </w:p>
        </w:tc>
        <w:tc>
          <w:tcPr>
            <w:tcW w:w="2186" w:type="dxa"/>
            <w:hideMark/>
          </w:tcPr>
          <w:p w14:paraId="513A96D1"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Verbindungspartner </w:t>
            </w:r>
          </w:p>
        </w:tc>
        <w:tc>
          <w:tcPr>
            <w:tcW w:w="717" w:type="dxa"/>
            <w:hideMark/>
          </w:tcPr>
          <w:p w14:paraId="4FB8A15F"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Port </w:t>
            </w:r>
          </w:p>
        </w:tc>
        <w:tc>
          <w:tcPr>
            <w:tcW w:w="1357" w:type="dxa"/>
            <w:hideMark/>
          </w:tcPr>
          <w:p w14:paraId="7913A45B"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Richtung </w:t>
            </w:r>
          </w:p>
        </w:tc>
        <w:tc>
          <w:tcPr>
            <w:tcW w:w="2515" w:type="dxa"/>
            <w:hideMark/>
          </w:tcPr>
          <w:p w14:paraId="01953804" w14:textId="77777777" w:rsidR="001D04FC" w:rsidRPr="001D04FC" w:rsidRDefault="001D04FC" w:rsidP="00B11D1E">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Zweck </w:t>
            </w:r>
          </w:p>
        </w:tc>
      </w:tr>
      <w:tr w:rsidR="005F7815" w:rsidRPr="001D04FC" w14:paraId="2A9CB126"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16896A43" w14:textId="77777777" w:rsidR="001D04FC" w:rsidRPr="001D04FC" w:rsidRDefault="001D04FC" w:rsidP="00B11D1E">
            <w:pPr>
              <w:rPr>
                <w:rFonts w:ascii="Times New Roman" w:hAnsi="Times New Roman"/>
                <w:lang w:eastAsia="de-CH"/>
              </w:rPr>
            </w:pPr>
            <w:r w:rsidRPr="001D04FC">
              <w:rPr>
                <w:lang w:eastAsia="de-CH"/>
              </w:rPr>
              <w:t>SSE-01 </w:t>
            </w:r>
          </w:p>
        </w:tc>
        <w:tc>
          <w:tcPr>
            <w:tcW w:w="1617" w:type="dxa"/>
            <w:hideMark/>
          </w:tcPr>
          <w:p w14:paraId="30BE3F4B"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VPN-Gateway </w:t>
            </w:r>
          </w:p>
        </w:tc>
        <w:tc>
          <w:tcPr>
            <w:tcW w:w="2186" w:type="dxa"/>
            <w:hideMark/>
          </w:tcPr>
          <w:p w14:paraId="0D8EE782"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NAS </w:t>
            </w:r>
          </w:p>
        </w:tc>
        <w:tc>
          <w:tcPr>
            <w:tcW w:w="717" w:type="dxa"/>
            <w:hideMark/>
          </w:tcPr>
          <w:p w14:paraId="3E540FBD"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1194 </w:t>
            </w:r>
          </w:p>
        </w:tc>
        <w:tc>
          <w:tcPr>
            <w:tcW w:w="1357" w:type="dxa"/>
            <w:hideMark/>
          </w:tcPr>
          <w:p w14:paraId="39EC9143"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Eingehend / Ausgehend </w:t>
            </w:r>
          </w:p>
        </w:tc>
        <w:tc>
          <w:tcPr>
            <w:tcW w:w="2515" w:type="dxa"/>
            <w:hideMark/>
          </w:tcPr>
          <w:p w14:paraId="438D9BBE"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Aufbau einer Verbindung von externem Netz zu internem Netz </w:t>
            </w:r>
          </w:p>
        </w:tc>
      </w:tr>
      <w:tr w:rsidR="005F7815" w:rsidRPr="001D04FC" w14:paraId="4100DDBD"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5844D293" w14:textId="77777777" w:rsidR="001D04FC" w:rsidRPr="001D04FC" w:rsidRDefault="001D04FC" w:rsidP="00B11D1E">
            <w:pPr>
              <w:rPr>
                <w:rFonts w:ascii="Times New Roman" w:hAnsi="Times New Roman"/>
                <w:lang w:eastAsia="de-CH"/>
              </w:rPr>
            </w:pPr>
            <w:r w:rsidRPr="001D04FC">
              <w:rPr>
                <w:lang w:eastAsia="de-CH"/>
              </w:rPr>
              <w:t>SSE-02 </w:t>
            </w:r>
          </w:p>
        </w:tc>
        <w:tc>
          <w:tcPr>
            <w:tcW w:w="1617" w:type="dxa"/>
            <w:hideMark/>
          </w:tcPr>
          <w:p w14:paraId="634F2E1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SFTP-Server </w:t>
            </w:r>
          </w:p>
        </w:tc>
        <w:tc>
          <w:tcPr>
            <w:tcW w:w="2186" w:type="dxa"/>
            <w:hideMark/>
          </w:tcPr>
          <w:p w14:paraId="6FA7F647"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Externe Clients </w:t>
            </w:r>
          </w:p>
        </w:tc>
        <w:tc>
          <w:tcPr>
            <w:tcW w:w="717" w:type="dxa"/>
            <w:hideMark/>
          </w:tcPr>
          <w:p w14:paraId="199FFE67"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22 / 443 </w:t>
            </w:r>
          </w:p>
        </w:tc>
        <w:tc>
          <w:tcPr>
            <w:tcW w:w="1357" w:type="dxa"/>
            <w:hideMark/>
          </w:tcPr>
          <w:p w14:paraId="29EF6B98"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Eingehend </w:t>
            </w:r>
          </w:p>
        </w:tc>
        <w:tc>
          <w:tcPr>
            <w:tcW w:w="2515" w:type="dxa"/>
            <w:hideMark/>
          </w:tcPr>
          <w:p w14:paraId="60FF6635"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Zugriff von Extern auf den Webserver und Möglichkeit Bilder per SFTP herunterzuladen </w:t>
            </w:r>
          </w:p>
        </w:tc>
      </w:tr>
      <w:tr w:rsidR="005F7815" w:rsidRPr="001D04FC" w14:paraId="03CC459C"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5947775F" w14:textId="77777777" w:rsidR="001D04FC" w:rsidRPr="001D04FC" w:rsidRDefault="001D04FC" w:rsidP="00B11D1E">
            <w:pPr>
              <w:rPr>
                <w:rFonts w:ascii="Times New Roman" w:hAnsi="Times New Roman"/>
                <w:lang w:eastAsia="de-CH"/>
              </w:rPr>
            </w:pPr>
            <w:r w:rsidRPr="001D04FC">
              <w:rPr>
                <w:lang w:eastAsia="de-CH"/>
              </w:rPr>
              <w:t>SSE-03 </w:t>
            </w:r>
          </w:p>
        </w:tc>
        <w:tc>
          <w:tcPr>
            <w:tcW w:w="1617" w:type="dxa"/>
            <w:hideMark/>
          </w:tcPr>
          <w:p w14:paraId="25BB5DF1"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Admin-Zugriff </w:t>
            </w:r>
          </w:p>
        </w:tc>
        <w:tc>
          <w:tcPr>
            <w:tcW w:w="2186" w:type="dxa"/>
            <w:hideMark/>
          </w:tcPr>
          <w:p w14:paraId="200FA5A5"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Autorisierte Admin-Clients </w:t>
            </w:r>
          </w:p>
        </w:tc>
        <w:tc>
          <w:tcPr>
            <w:tcW w:w="717" w:type="dxa"/>
            <w:hideMark/>
          </w:tcPr>
          <w:p w14:paraId="13525C2C"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22 </w:t>
            </w:r>
          </w:p>
        </w:tc>
        <w:tc>
          <w:tcPr>
            <w:tcW w:w="1357" w:type="dxa"/>
            <w:hideMark/>
          </w:tcPr>
          <w:p w14:paraId="59A6C46C"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Eingehend </w:t>
            </w:r>
          </w:p>
        </w:tc>
        <w:tc>
          <w:tcPr>
            <w:tcW w:w="2515" w:type="dxa"/>
            <w:hideMark/>
          </w:tcPr>
          <w:p w14:paraId="6DCA452A"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Möglichkeit per SSH auf Server zuzugreifen (benötigt dazugehörigen Schlüssel) </w:t>
            </w:r>
          </w:p>
        </w:tc>
      </w:tr>
      <w:tr w:rsidR="005F7815" w:rsidRPr="001D04FC" w14:paraId="63BB87B7"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4E973422" w14:textId="77777777" w:rsidR="001D04FC" w:rsidRPr="001D04FC" w:rsidRDefault="001D04FC" w:rsidP="00B11D1E">
            <w:pPr>
              <w:rPr>
                <w:rFonts w:ascii="Times New Roman" w:hAnsi="Times New Roman"/>
                <w:lang w:eastAsia="de-CH"/>
              </w:rPr>
            </w:pPr>
            <w:r w:rsidRPr="001D04FC">
              <w:rPr>
                <w:lang w:eastAsia="de-CH"/>
              </w:rPr>
              <w:t>SSE-04 </w:t>
            </w:r>
          </w:p>
        </w:tc>
        <w:tc>
          <w:tcPr>
            <w:tcW w:w="1617" w:type="dxa"/>
            <w:hideMark/>
          </w:tcPr>
          <w:p w14:paraId="19B7DA9D"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Monitoring-Output </w:t>
            </w:r>
          </w:p>
        </w:tc>
        <w:tc>
          <w:tcPr>
            <w:tcW w:w="2186" w:type="dxa"/>
            <w:hideMark/>
          </w:tcPr>
          <w:p w14:paraId="3D4A7FD8"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NAS </w:t>
            </w:r>
          </w:p>
        </w:tc>
        <w:tc>
          <w:tcPr>
            <w:tcW w:w="717" w:type="dxa"/>
            <w:hideMark/>
          </w:tcPr>
          <w:p w14:paraId="6E174DE5"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514 </w:t>
            </w:r>
          </w:p>
        </w:tc>
        <w:tc>
          <w:tcPr>
            <w:tcW w:w="1357" w:type="dxa"/>
            <w:hideMark/>
          </w:tcPr>
          <w:p w14:paraId="0F142E8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Ausgehend </w:t>
            </w:r>
          </w:p>
        </w:tc>
        <w:tc>
          <w:tcPr>
            <w:tcW w:w="2515" w:type="dxa"/>
            <w:hideMark/>
          </w:tcPr>
          <w:p w14:paraId="1449868D"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Möglichkeit, Server zu loggen </w:t>
            </w:r>
          </w:p>
        </w:tc>
      </w:tr>
      <w:tr w:rsidR="005F7815" w:rsidRPr="001D04FC" w14:paraId="128DB525"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2C527609" w14:textId="77777777" w:rsidR="001D04FC" w:rsidRPr="001D04FC" w:rsidRDefault="001D04FC" w:rsidP="00B11D1E">
            <w:pPr>
              <w:rPr>
                <w:rFonts w:ascii="Times New Roman" w:hAnsi="Times New Roman"/>
                <w:lang w:eastAsia="de-CH"/>
              </w:rPr>
            </w:pPr>
            <w:r w:rsidRPr="001D04FC">
              <w:rPr>
                <w:lang w:eastAsia="de-CH"/>
              </w:rPr>
              <w:t>SSE-05 </w:t>
            </w:r>
          </w:p>
        </w:tc>
        <w:tc>
          <w:tcPr>
            <w:tcW w:w="1617" w:type="dxa"/>
            <w:hideMark/>
          </w:tcPr>
          <w:p w14:paraId="72870917"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Reverse-Proxy Dashboard </w:t>
            </w:r>
          </w:p>
        </w:tc>
        <w:tc>
          <w:tcPr>
            <w:tcW w:w="2186" w:type="dxa"/>
            <w:hideMark/>
          </w:tcPr>
          <w:p w14:paraId="41749EAF"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Autorisierte Admin-Clients </w:t>
            </w:r>
          </w:p>
        </w:tc>
        <w:tc>
          <w:tcPr>
            <w:tcW w:w="717" w:type="dxa"/>
            <w:hideMark/>
          </w:tcPr>
          <w:p w14:paraId="31F865A2"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8443 </w:t>
            </w:r>
          </w:p>
        </w:tc>
        <w:tc>
          <w:tcPr>
            <w:tcW w:w="1357" w:type="dxa"/>
            <w:hideMark/>
          </w:tcPr>
          <w:p w14:paraId="215FCB53"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Eingehend </w:t>
            </w:r>
          </w:p>
        </w:tc>
        <w:tc>
          <w:tcPr>
            <w:tcW w:w="2515" w:type="dxa"/>
            <w:hideMark/>
          </w:tcPr>
          <w:p w14:paraId="7307EFF6" w14:textId="77777777" w:rsidR="001D04FC" w:rsidRPr="001D04FC" w:rsidRDefault="001D04FC" w:rsidP="00B11D1E">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Zugriff auf ein Web-Interface für den Reverse-Proxy </w:t>
            </w:r>
          </w:p>
        </w:tc>
      </w:tr>
      <w:tr w:rsidR="005F7815" w:rsidRPr="001D04FC" w14:paraId="26C8EBD8"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1461" w:type="dxa"/>
            <w:hideMark/>
          </w:tcPr>
          <w:p w14:paraId="616AFAD2" w14:textId="77777777" w:rsidR="001D04FC" w:rsidRPr="001D04FC" w:rsidRDefault="001D04FC" w:rsidP="00B11D1E">
            <w:pPr>
              <w:rPr>
                <w:rFonts w:ascii="Times New Roman" w:hAnsi="Times New Roman"/>
                <w:lang w:eastAsia="de-CH"/>
              </w:rPr>
            </w:pPr>
            <w:r w:rsidRPr="001D04FC">
              <w:rPr>
                <w:lang w:eastAsia="de-CH"/>
              </w:rPr>
              <w:t>SSE-06 </w:t>
            </w:r>
          </w:p>
        </w:tc>
        <w:tc>
          <w:tcPr>
            <w:tcW w:w="1617" w:type="dxa"/>
            <w:hideMark/>
          </w:tcPr>
          <w:p w14:paraId="602534D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Reverse Proxy backend </w:t>
            </w:r>
          </w:p>
        </w:tc>
        <w:tc>
          <w:tcPr>
            <w:tcW w:w="2186" w:type="dxa"/>
            <w:hideMark/>
          </w:tcPr>
          <w:p w14:paraId="0E68DAD3"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NAS </w:t>
            </w:r>
          </w:p>
        </w:tc>
        <w:tc>
          <w:tcPr>
            <w:tcW w:w="717" w:type="dxa"/>
            <w:hideMark/>
          </w:tcPr>
          <w:p w14:paraId="679F856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3000 </w:t>
            </w:r>
          </w:p>
        </w:tc>
        <w:tc>
          <w:tcPr>
            <w:tcW w:w="1357" w:type="dxa"/>
            <w:hideMark/>
          </w:tcPr>
          <w:p w14:paraId="6DCD9576" w14:textId="77777777" w:rsidR="001D04FC" w:rsidRPr="001D04FC" w:rsidRDefault="001D04FC" w:rsidP="00B11D1E">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Ausgehend / Eingehend </w:t>
            </w:r>
          </w:p>
        </w:tc>
        <w:tc>
          <w:tcPr>
            <w:tcW w:w="2515" w:type="dxa"/>
            <w:hideMark/>
          </w:tcPr>
          <w:p w14:paraId="02EBAFEE" w14:textId="77777777" w:rsidR="001D04FC" w:rsidRPr="001D04FC" w:rsidRDefault="001D04FC" w:rsidP="00C276D0">
            <w:pPr>
              <w:keepNext/>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Reverse-Proxy leitet verschiedene Dienste weiter </w:t>
            </w:r>
          </w:p>
        </w:tc>
      </w:tr>
    </w:tbl>
    <w:p w14:paraId="39FA809E" w14:textId="4CC862EE" w:rsidR="00C276D0" w:rsidRDefault="00C276D0">
      <w:pPr>
        <w:pStyle w:val="Beschriftung"/>
      </w:pPr>
      <w:bookmarkStart w:id="20" w:name="_Toc199795266"/>
      <w:r>
        <w:t xml:space="preserve">Tabelle </w:t>
      </w:r>
      <w:r w:rsidR="001644E0">
        <w:fldChar w:fldCharType="begin"/>
      </w:r>
      <w:r w:rsidR="001644E0">
        <w:instrText xml:space="preserve"> SEQ Tabelle \* ARABIC </w:instrText>
      </w:r>
      <w:r w:rsidR="001644E0">
        <w:fldChar w:fldCharType="separate"/>
      </w:r>
      <w:r w:rsidR="001644E0">
        <w:rPr>
          <w:noProof/>
        </w:rPr>
        <w:t>3</w:t>
      </w:r>
      <w:r w:rsidR="001644E0">
        <w:rPr>
          <w:noProof/>
        </w:rPr>
        <w:fldChar w:fldCharType="end"/>
      </w:r>
      <w:r>
        <w:t>: Externe Schnittstellen</w:t>
      </w:r>
      <w:bookmarkEnd w:id="20"/>
    </w:p>
    <w:p w14:paraId="4BD6DFC0"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p w14:paraId="0D529ACD" w14:textId="77777777" w:rsidR="001D04FC" w:rsidRPr="001D04FC" w:rsidRDefault="001D04FC" w:rsidP="00F923FA">
      <w:pPr>
        <w:pStyle w:val="berschrift2"/>
        <w:rPr>
          <w:rFonts w:ascii="Times New Roman" w:hAnsi="Times New Roman"/>
          <w:sz w:val="24"/>
          <w:szCs w:val="24"/>
          <w:lang w:eastAsia="de-CH"/>
        </w:rPr>
      </w:pPr>
      <w:bookmarkStart w:id="21" w:name="_Toc199797328"/>
      <w:r w:rsidRPr="001D04FC">
        <w:rPr>
          <w:lang w:eastAsia="de-CH"/>
        </w:rPr>
        <w:t>Interne Schnittstellen</w:t>
      </w:r>
      <w:bookmarkEnd w:id="21"/>
      <w:r w:rsidRPr="001D04FC">
        <w:rPr>
          <w:lang w:eastAsia="de-CH"/>
        </w:rPr>
        <w:t> </w:t>
      </w:r>
    </w:p>
    <w:p w14:paraId="350959FA" w14:textId="77777777" w:rsidR="001D04FC" w:rsidRPr="001D04FC" w:rsidRDefault="001D04FC" w:rsidP="00B11D1E">
      <w:pPr>
        <w:rPr>
          <w:rFonts w:ascii="Times New Roman" w:hAnsi="Times New Roman"/>
          <w:lang w:eastAsia="de-CH"/>
        </w:rPr>
      </w:pPr>
      <w:r w:rsidRPr="001D04FC">
        <w:rPr>
          <w:lang w:eastAsia="de-CH"/>
        </w:rPr>
        <w:t>Nachfolgend werden alle internen Schnittstellen aufgeführt. </w:t>
      </w:r>
    </w:p>
    <w:p w14:paraId="42CDABCE"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tbl>
      <w:tblPr>
        <w:tblStyle w:val="Listentabelle3Akzent1"/>
        <w:tblW w:w="9853" w:type="dxa"/>
        <w:tblLayout w:type="fixed"/>
        <w:tblLook w:val="04A0" w:firstRow="1" w:lastRow="0" w:firstColumn="1" w:lastColumn="0" w:noHBand="0" w:noVBand="1"/>
      </w:tblPr>
      <w:tblGrid>
        <w:gridCol w:w="1668"/>
        <w:gridCol w:w="1755"/>
        <w:gridCol w:w="1788"/>
        <w:gridCol w:w="709"/>
        <w:gridCol w:w="1559"/>
        <w:gridCol w:w="2374"/>
      </w:tblGrid>
      <w:tr w:rsidR="005F7815" w:rsidRPr="001D04FC" w14:paraId="3B734F0A" w14:textId="77777777" w:rsidTr="005F78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68" w:type="dxa"/>
            <w:hideMark/>
          </w:tcPr>
          <w:p w14:paraId="6744CB76" w14:textId="77777777" w:rsidR="001D04FC" w:rsidRPr="001D04FC" w:rsidRDefault="001D04FC" w:rsidP="005F7815">
            <w:pPr>
              <w:rPr>
                <w:rFonts w:ascii="Times New Roman" w:hAnsi="Times New Roman"/>
                <w:lang w:eastAsia="de-CH"/>
              </w:rPr>
            </w:pPr>
            <w:r w:rsidRPr="001D04FC">
              <w:rPr>
                <w:lang w:eastAsia="de-CH"/>
              </w:rPr>
              <w:t>Schnittstelle </w:t>
            </w:r>
          </w:p>
        </w:tc>
        <w:tc>
          <w:tcPr>
            <w:tcW w:w="1755" w:type="dxa"/>
            <w:hideMark/>
          </w:tcPr>
          <w:p w14:paraId="553E4E99" w14:textId="77777777" w:rsidR="001D04FC" w:rsidRPr="001D04FC" w:rsidRDefault="001D04FC" w:rsidP="005F7815">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Bezeichnung </w:t>
            </w:r>
          </w:p>
        </w:tc>
        <w:tc>
          <w:tcPr>
            <w:tcW w:w="1788" w:type="dxa"/>
            <w:hideMark/>
          </w:tcPr>
          <w:p w14:paraId="525A3087" w14:textId="2B3D18A8" w:rsidR="001D04FC" w:rsidRPr="001D04FC" w:rsidRDefault="001D04FC" w:rsidP="005F7815">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Verbindungs</w:t>
            </w:r>
            <w:r w:rsidR="005F7815">
              <w:rPr>
                <w:lang w:eastAsia="de-CH"/>
              </w:rPr>
              <w:t>-</w:t>
            </w:r>
            <w:r w:rsidRPr="001D04FC">
              <w:rPr>
                <w:lang w:eastAsia="de-CH"/>
              </w:rPr>
              <w:t>partner </w:t>
            </w:r>
          </w:p>
        </w:tc>
        <w:tc>
          <w:tcPr>
            <w:tcW w:w="709" w:type="dxa"/>
            <w:hideMark/>
          </w:tcPr>
          <w:p w14:paraId="690488ED" w14:textId="77777777" w:rsidR="001D04FC" w:rsidRPr="001D04FC" w:rsidRDefault="001D04FC" w:rsidP="005F7815">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Port </w:t>
            </w:r>
          </w:p>
        </w:tc>
        <w:tc>
          <w:tcPr>
            <w:tcW w:w="1559" w:type="dxa"/>
            <w:hideMark/>
          </w:tcPr>
          <w:p w14:paraId="6E05DCCA" w14:textId="77777777" w:rsidR="001D04FC" w:rsidRPr="001D04FC" w:rsidRDefault="001D04FC" w:rsidP="005F7815">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Richtung </w:t>
            </w:r>
          </w:p>
        </w:tc>
        <w:tc>
          <w:tcPr>
            <w:tcW w:w="2374" w:type="dxa"/>
            <w:hideMark/>
          </w:tcPr>
          <w:p w14:paraId="71F4126A" w14:textId="77777777" w:rsidR="001D04FC" w:rsidRPr="001D04FC" w:rsidRDefault="001D04FC" w:rsidP="005F7815">
            <w:pPr>
              <w:cnfStyle w:val="100000000000" w:firstRow="1"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Zweck </w:t>
            </w:r>
          </w:p>
        </w:tc>
      </w:tr>
      <w:tr w:rsidR="005F7815" w:rsidRPr="001D04FC" w14:paraId="38C984F1"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51AC0714" w14:textId="77777777" w:rsidR="001D04FC" w:rsidRPr="001D04FC" w:rsidRDefault="001D04FC" w:rsidP="005F7815">
            <w:pPr>
              <w:rPr>
                <w:rFonts w:ascii="Times New Roman" w:hAnsi="Times New Roman"/>
                <w:lang w:eastAsia="de-CH"/>
              </w:rPr>
            </w:pPr>
            <w:r w:rsidRPr="001D04FC">
              <w:rPr>
                <w:lang w:eastAsia="de-CH"/>
              </w:rPr>
              <w:t>SSI-01 </w:t>
            </w:r>
          </w:p>
        </w:tc>
        <w:tc>
          <w:tcPr>
            <w:tcW w:w="1755" w:type="dxa"/>
            <w:hideMark/>
          </w:tcPr>
          <w:p w14:paraId="4F9858F1"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proofErr w:type="spellStart"/>
            <w:r w:rsidRPr="001D04FC">
              <w:rPr>
                <w:lang w:eastAsia="de-CH"/>
              </w:rPr>
              <w:t>Tailscale</w:t>
            </w:r>
            <w:proofErr w:type="spellEnd"/>
            <w:r w:rsidRPr="001D04FC">
              <w:rPr>
                <w:lang w:eastAsia="de-CH"/>
              </w:rPr>
              <w:t>-Netzwerk </w:t>
            </w:r>
          </w:p>
        </w:tc>
        <w:tc>
          <w:tcPr>
            <w:tcW w:w="1788" w:type="dxa"/>
            <w:hideMark/>
          </w:tcPr>
          <w:p w14:paraId="2298E4C1"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Webserver  </w:t>
            </w:r>
          </w:p>
        </w:tc>
        <w:tc>
          <w:tcPr>
            <w:tcW w:w="709" w:type="dxa"/>
            <w:hideMark/>
          </w:tcPr>
          <w:p w14:paraId="5E8C735D"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1194 </w:t>
            </w:r>
          </w:p>
        </w:tc>
        <w:tc>
          <w:tcPr>
            <w:tcW w:w="1559" w:type="dxa"/>
            <w:hideMark/>
          </w:tcPr>
          <w:p w14:paraId="4D3299EA"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Ausgehend / Eingehend </w:t>
            </w:r>
          </w:p>
        </w:tc>
        <w:tc>
          <w:tcPr>
            <w:tcW w:w="2374" w:type="dxa"/>
            <w:hideMark/>
          </w:tcPr>
          <w:p w14:paraId="29478BC3"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Aufbau einer Verbindung von internem Netz zu externem Netz </w:t>
            </w:r>
          </w:p>
        </w:tc>
      </w:tr>
      <w:tr w:rsidR="005F7815" w:rsidRPr="001D04FC" w14:paraId="014B67A6" w14:textId="77777777" w:rsidTr="005F7815">
        <w:trPr>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25FDE7DF" w14:textId="77777777" w:rsidR="001D04FC" w:rsidRPr="001D04FC" w:rsidRDefault="001D04FC" w:rsidP="005F7815">
            <w:pPr>
              <w:rPr>
                <w:rFonts w:ascii="Times New Roman" w:hAnsi="Times New Roman"/>
                <w:lang w:eastAsia="de-CH"/>
              </w:rPr>
            </w:pPr>
            <w:r w:rsidRPr="001D04FC">
              <w:rPr>
                <w:lang w:eastAsia="de-CH"/>
              </w:rPr>
              <w:t>SSI-02 </w:t>
            </w:r>
          </w:p>
        </w:tc>
        <w:tc>
          <w:tcPr>
            <w:tcW w:w="1755" w:type="dxa"/>
            <w:hideMark/>
          </w:tcPr>
          <w:p w14:paraId="18B51315" w14:textId="77777777" w:rsidR="001D04FC" w:rsidRPr="001D04FC" w:rsidRDefault="001D04FC" w:rsidP="005F7815">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 xml:space="preserve">Bild-Upload </w:t>
            </w:r>
            <w:proofErr w:type="spellStart"/>
            <w:r w:rsidRPr="001D04FC">
              <w:rPr>
                <w:lang w:eastAsia="de-CH"/>
              </w:rPr>
              <w:t>Script</w:t>
            </w:r>
            <w:proofErr w:type="spellEnd"/>
            <w:r w:rsidRPr="001D04FC">
              <w:rPr>
                <w:lang w:eastAsia="de-CH"/>
              </w:rPr>
              <w:t> </w:t>
            </w:r>
          </w:p>
        </w:tc>
        <w:tc>
          <w:tcPr>
            <w:tcW w:w="1788" w:type="dxa"/>
            <w:hideMark/>
          </w:tcPr>
          <w:p w14:paraId="75A9C186" w14:textId="77777777" w:rsidR="001D04FC" w:rsidRPr="001D04FC" w:rsidRDefault="001D04FC" w:rsidP="005F7815">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Webserver </w:t>
            </w:r>
          </w:p>
        </w:tc>
        <w:tc>
          <w:tcPr>
            <w:tcW w:w="709" w:type="dxa"/>
            <w:hideMark/>
          </w:tcPr>
          <w:p w14:paraId="0C723B07" w14:textId="77777777" w:rsidR="001D04FC" w:rsidRPr="001D04FC" w:rsidRDefault="001D04FC" w:rsidP="005F7815">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22 </w:t>
            </w:r>
          </w:p>
        </w:tc>
        <w:tc>
          <w:tcPr>
            <w:tcW w:w="1559" w:type="dxa"/>
            <w:hideMark/>
          </w:tcPr>
          <w:p w14:paraId="154F2D13" w14:textId="77777777" w:rsidR="001D04FC" w:rsidRPr="001D04FC" w:rsidRDefault="001D04FC" w:rsidP="005F7815">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Ausgehend </w:t>
            </w:r>
          </w:p>
        </w:tc>
        <w:tc>
          <w:tcPr>
            <w:tcW w:w="2374" w:type="dxa"/>
            <w:hideMark/>
          </w:tcPr>
          <w:p w14:paraId="1980E7DA" w14:textId="77777777" w:rsidR="001D04FC" w:rsidRPr="001D04FC" w:rsidRDefault="001D04FC" w:rsidP="005F7815">
            <w:pPr>
              <w:cnfStyle w:val="000000000000" w:firstRow="0" w:lastRow="0" w:firstColumn="0" w:lastColumn="0" w:oddVBand="0" w:evenVBand="0" w:oddHBand="0" w:evenHBand="0" w:firstRowFirstColumn="0" w:firstRowLastColumn="0" w:lastRowFirstColumn="0" w:lastRowLastColumn="0"/>
              <w:rPr>
                <w:rFonts w:ascii="Times New Roman" w:hAnsi="Times New Roman"/>
                <w:lang w:eastAsia="de-CH"/>
              </w:rPr>
            </w:pPr>
            <w:r w:rsidRPr="001D04FC">
              <w:rPr>
                <w:lang w:eastAsia="de-CH"/>
              </w:rPr>
              <w:t>Übertragung der Bilddateien </w:t>
            </w:r>
          </w:p>
        </w:tc>
      </w:tr>
      <w:tr w:rsidR="005F7815" w:rsidRPr="001D04FC" w14:paraId="51784C37" w14:textId="77777777" w:rsidTr="005F78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hideMark/>
          </w:tcPr>
          <w:p w14:paraId="44D3E96D" w14:textId="77777777" w:rsidR="001D04FC" w:rsidRPr="001D04FC" w:rsidRDefault="001D04FC" w:rsidP="005F7815">
            <w:pPr>
              <w:rPr>
                <w:rFonts w:ascii="Times New Roman" w:hAnsi="Times New Roman"/>
                <w:lang w:eastAsia="de-CH"/>
              </w:rPr>
            </w:pPr>
            <w:r w:rsidRPr="001D04FC">
              <w:rPr>
                <w:lang w:eastAsia="de-CH"/>
              </w:rPr>
              <w:t>SSI-03 </w:t>
            </w:r>
          </w:p>
        </w:tc>
        <w:tc>
          <w:tcPr>
            <w:tcW w:w="1755" w:type="dxa"/>
            <w:hideMark/>
          </w:tcPr>
          <w:p w14:paraId="10AED531"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Webinterface NAS </w:t>
            </w:r>
          </w:p>
        </w:tc>
        <w:tc>
          <w:tcPr>
            <w:tcW w:w="1788" w:type="dxa"/>
            <w:hideMark/>
          </w:tcPr>
          <w:p w14:paraId="59FCA055" w14:textId="77777777" w:rsidR="005F7815" w:rsidRDefault="001D04FC" w:rsidP="005F7815">
            <w:pPr>
              <w:cnfStyle w:val="000000100000" w:firstRow="0" w:lastRow="0" w:firstColumn="0" w:lastColumn="0" w:oddVBand="0" w:evenVBand="0" w:oddHBand="1" w:evenHBand="0" w:firstRowFirstColumn="0" w:firstRowLastColumn="0" w:lastRowFirstColumn="0" w:lastRowLastColumn="0"/>
              <w:rPr>
                <w:lang w:eastAsia="de-CH"/>
              </w:rPr>
            </w:pPr>
            <w:r w:rsidRPr="001D04FC">
              <w:rPr>
                <w:lang w:eastAsia="de-CH"/>
              </w:rPr>
              <w:t xml:space="preserve">Autorisierte interne </w:t>
            </w:r>
          </w:p>
          <w:p w14:paraId="1E356888" w14:textId="5B475109"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Admin-Clients </w:t>
            </w:r>
          </w:p>
        </w:tc>
        <w:tc>
          <w:tcPr>
            <w:tcW w:w="709" w:type="dxa"/>
            <w:hideMark/>
          </w:tcPr>
          <w:p w14:paraId="01F7F7EF"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443 </w:t>
            </w:r>
          </w:p>
        </w:tc>
        <w:tc>
          <w:tcPr>
            <w:tcW w:w="1559" w:type="dxa"/>
            <w:hideMark/>
          </w:tcPr>
          <w:p w14:paraId="20EF4D17" w14:textId="77777777" w:rsidR="001D04FC" w:rsidRPr="001D04FC" w:rsidRDefault="001D04FC" w:rsidP="005F7815">
            <w:pPr>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Eingehend </w:t>
            </w:r>
          </w:p>
        </w:tc>
        <w:tc>
          <w:tcPr>
            <w:tcW w:w="2374" w:type="dxa"/>
            <w:hideMark/>
          </w:tcPr>
          <w:p w14:paraId="176D26DB" w14:textId="77777777" w:rsidR="001D04FC" w:rsidRPr="001D04FC" w:rsidRDefault="001D04FC" w:rsidP="00C276D0">
            <w:pPr>
              <w:keepNext/>
              <w:cnfStyle w:val="000000100000" w:firstRow="0" w:lastRow="0" w:firstColumn="0" w:lastColumn="0" w:oddVBand="0" w:evenVBand="0" w:oddHBand="1" w:evenHBand="0" w:firstRowFirstColumn="0" w:firstRowLastColumn="0" w:lastRowFirstColumn="0" w:lastRowLastColumn="0"/>
              <w:rPr>
                <w:rFonts w:ascii="Times New Roman" w:hAnsi="Times New Roman"/>
                <w:lang w:eastAsia="de-CH"/>
              </w:rPr>
            </w:pPr>
            <w:r w:rsidRPr="001D04FC">
              <w:rPr>
                <w:lang w:eastAsia="de-CH"/>
              </w:rPr>
              <w:t>Webinterface für eine vereinfachte Bedienung des NAS. Hier werden Bilder lokal auch über Drag-and-Drop hochgeladen </w:t>
            </w:r>
          </w:p>
        </w:tc>
      </w:tr>
    </w:tbl>
    <w:p w14:paraId="4F68B2C1" w14:textId="7CB087CC" w:rsidR="00B11D1E" w:rsidRDefault="00C276D0" w:rsidP="00C276D0">
      <w:pPr>
        <w:pStyle w:val="Beschriftung"/>
        <w:rPr>
          <w:rFonts w:eastAsia="Times New Roman" w:cs="Arial"/>
          <w:b/>
          <w:bCs/>
          <w:color w:val="4F81BD"/>
          <w:lang w:eastAsia="de-CH"/>
        </w:rPr>
      </w:pPr>
      <w:bookmarkStart w:id="22" w:name="_Toc199795267"/>
      <w:r>
        <w:t xml:space="preserve">Tabelle </w:t>
      </w:r>
      <w:r w:rsidR="001644E0">
        <w:fldChar w:fldCharType="begin"/>
      </w:r>
      <w:r w:rsidR="001644E0">
        <w:instrText xml:space="preserve"> SEQ Tabelle \* ARABIC </w:instrText>
      </w:r>
      <w:r w:rsidR="001644E0">
        <w:fldChar w:fldCharType="separate"/>
      </w:r>
      <w:r w:rsidR="001644E0">
        <w:rPr>
          <w:noProof/>
        </w:rPr>
        <w:t>4</w:t>
      </w:r>
      <w:r w:rsidR="001644E0">
        <w:rPr>
          <w:noProof/>
        </w:rPr>
        <w:fldChar w:fldCharType="end"/>
      </w:r>
      <w:r>
        <w:t>: Interne Schnittstellen</w:t>
      </w:r>
      <w:bookmarkEnd w:id="22"/>
    </w:p>
    <w:p w14:paraId="7C5D62A3" w14:textId="77777777" w:rsidR="00F923FA" w:rsidRDefault="00F923FA">
      <w:pPr>
        <w:suppressAutoHyphens w:val="0"/>
        <w:rPr>
          <w:rFonts w:cs="Arial"/>
          <w:b/>
          <w:bCs/>
          <w:iCs/>
          <w:kern w:val="1"/>
          <w:sz w:val="22"/>
          <w:szCs w:val="28"/>
          <w:lang w:eastAsia="de-CH"/>
        </w:rPr>
      </w:pPr>
      <w:r>
        <w:rPr>
          <w:lang w:eastAsia="de-CH"/>
        </w:rPr>
        <w:br w:type="page"/>
      </w:r>
    </w:p>
    <w:p w14:paraId="104ABFE5" w14:textId="77777777" w:rsidR="001D04FC" w:rsidRPr="001D04FC" w:rsidRDefault="001D04FC" w:rsidP="00F923FA">
      <w:pPr>
        <w:pStyle w:val="berschrift2"/>
        <w:rPr>
          <w:rFonts w:ascii="Times New Roman" w:hAnsi="Times New Roman"/>
          <w:sz w:val="24"/>
          <w:szCs w:val="24"/>
          <w:lang w:eastAsia="de-CH"/>
        </w:rPr>
      </w:pPr>
      <w:bookmarkStart w:id="23" w:name="_Toc199797329"/>
      <w:r w:rsidRPr="001D04FC">
        <w:rPr>
          <w:lang w:eastAsia="de-CH"/>
        </w:rPr>
        <w:lastRenderedPageBreak/>
        <w:t>Bildliche Darstellung der Architektur</w:t>
      </w:r>
      <w:bookmarkEnd w:id="23"/>
      <w:r w:rsidRPr="001D04FC">
        <w:rPr>
          <w:lang w:eastAsia="de-CH"/>
        </w:rPr>
        <w:t> </w:t>
      </w:r>
    </w:p>
    <w:p w14:paraId="1EB06054" w14:textId="77777777" w:rsidR="001D04FC" w:rsidRPr="001D04FC" w:rsidRDefault="001D04FC" w:rsidP="00B11D1E">
      <w:pPr>
        <w:rPr>
          <w:rFonts w:ascii="Times New Roman" w:hAnsi="Times New Roman"/>
          <w:lang w:eastAsia="de-CH"/>
        </w:rPr>
      </w:pPr>
      <w:r w:rsidRPr="001D04FC">
        <w:rPr>
          <w:lang w:eastAsia="de-CH"/>
        </w:rPr>
        <w:t>Nachfolgend ist noch eine bildliche Darstellung der Systemarchitektur abgebildet </w:t>
      </w:r>
    </w:p>
    <w:p w14:paraId="6F6C2977" w14:textId="77777777" w:rsidR="001D04FC" w:rsidRPr="001D04FC" w:rsidRDefault="001D04FC" w:rsidP="001D04FC">
      <w:pPr>
        <w:suppressAutoHyphens w:val="0"/>
        <w:textAlignment w:val="baseline"/>
        <w:rPr>
          <w:rFonts w:ascii="Times New Roman" w:eastAsia="Times New Roman" w:hAnsi="Times New Roman"/>
          <w:sz w:val="24"/>
          <w:szCs w:val="24"/>
          <w:lang w:eastAsia="de-CH"/>
        </w:rPr>
      </w:pPr>
      <w:r w:rsidRPr="001D04FC">
        <w:rPr>
          <w:rFonts w:eastAsia="Times New Roman" w:cs="Arial"/>
          <w:sz w:val="24"/>
          <w:szCs w:val="24"/>
          <w:lang w:eastAsia="de-CH"/>
        </w:rPr>
        <w:t> </w:t>
      </w:r>
    </w:p>
    <w:p w14:paraId="095AC113" w14:textId="77777777" w:rsidR="00C276D0" w:rsidRDefault="001D04FC" w:rsidP="00C276D0">
      <w:pPr>
        <w:pStyle w:val="Textkrper"/>
        <w:keepNext/>
      </w:pPr>
      <w:r w:rsidRPr="001D04FC">
        <w:rPr>
          <w:rFonts w:ascii="Segoe UI" w:eastAsia="Times New Roman" w:hAnsi="Segoe UI" w:cs="Segoe UI"/>
          <w:noProof/>
          <w:color w:val="000000"/>
          <w:sz w:val="18"/>
          <w:szCs w:val="18"/>
          <w:shd w:val="clear" w:color="auto" w:fill="FFFFFF"/>
          <w:lang w:eastAsia="de-CH"/>
        </w:rPr>
        <w:drawing>
          <wp:inline distT="0" distB="0" distL="0" distR="0" wp14:anchorId="69D3E0D5" wp14:editId="368DA203">
            <wp:extent cx="6119495" cy="1258570"/>
            <wp:effectExtent l="0" t="0" r="0" b="0"/>
            <wp:docPr id="919978816" name="Grafik 2" descr="A cloud with lights and a black arrow&#10;&#10;AI-generated content may be incorrect.,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loud with lights and a black arrow&#10;&#10;AI-generated content may be incorrect., Bi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495" cy="1258570"/>
                    </a:xfrm>
                    <a:prstGeom prst="rect">
                      <a:avLst/>
                    </a:prstGeom>
                    <a:noFill/>
                    <a:ln>
                      <a:noFill/>
                    </a:ln>
                  </pic:spPr>
                </pic:pic>
              </a:graphicData>
            </a:graphic>
          </wp:inline>
        </w:drawing>
      </w:r>
    </w:p>
    <w:p w14:paraId="79ADA5A1" w14:textId="57235659" w:rsidR="00C276D0" w:rsidRDefault="00C276D0" w:rsidP="00C276D0">
      <w:pPr>
        <w:pStyle w:val="Beschriftung"/>
      </w:pPr>
      <w:bookmarkStart w:id="24" w:name="_Toc199793697"/>
      <w:bookmarkStart w:id="25" w:name="_Toc199795365"/>
      <w:r>
        <w:t xml:space="preserve">Abbildung </w:t>
      </w:r>
      <w:r w:rsidR="001644E0">
        <w:fldChar w:fldCharType="begin"/>
      </w:r>
      <w:r w:rsidR="001644E0">
        <w:instrText xml:space="preserve"> SEQ Abbildung \* ARABIC </w:instrText>
      </w:r>
      <w:r w:rsidR="001644E0">
        <w:fldChar w:fldCharType="separate"/>
      </w:r>
      <w:r w:rsidR="001644E0">
        <w:rPr>
          <w:noProof/>
        </w:rPr>
        <w:t>1</w:t>
      </w:r>
      <w:r w:rsidR="001644E0">
        <w:rPr>
          <w:noProof/>
        </w:rPr>
        <w:fldChar w:fldCharType="end"/>
      </w:r>
      <w:r>
        <w:t>: Architektur -&gt; Aufbau des Systems</w:t>
      </w:r>
      <w:bookmarkEnd w:id="24"/>
      <w:bookmarkEnd w:id="25"/>
    </w:p>
    <w:p w14:paraId="6BB9E253" w14:textId="3F4B409E" w:rsidR="00AC42EB" w:rsidRPr="006C3DD6" w:rsidRDefault="00AC42EB" w:rsidP="00AC42EB">
      <w:pPr>
        <w:pStyle w:val="Textkrper"/>
      </w:pPr>
    </w:p>
    <w:p w14:paraId="0A0CB8AB" w14:textId="77777777" w:rsidR="00AC42EB" w:rsidRPr="002A102D" w:rsidRDefault="00AC42EB" w:rsidP="001A73F3">
      <w:pPr>
        <w:pStyle w:val="berschrift2"/>
      </w:pPr>
      <w:bookmarkStart w:id="26" w:name="_Toc217803049"/>
      <w:bookmarkStart w:id="27" w:name="_Toc199797330"/>
      <w:r w:rsidRPr="002A102D">
        <w:t>Sicherheit</w:t>
      </w:r>
      <w:bookmarkEnd w:id="26"/>
      <w:r w:rsidR="007F519D" w:rsidRPr="002A102D">
        <w:t xml:space="preserve"> (ISDS)</w:t>
      </w:r>
      <w:bookmarkEnd w:id="27"/>
    </w:p>
    <w:p w14:paraId="27290083" w14:textId="77777777" w:rsidR="001948FE" w:rsidRPr="00DF6E48" w:rsidRDefault="001948FE" w:rsidP="001948FE">
      <w:r>
        <w:t>Im folgenden Abschnitt werden die Konzeptpunkte für die ISDS geschildert und detailliert erklärt.</w:t>
      </w:r>
    </w:p>
    <w:p w14:paraId="6B0572A9" w14:textId="77777777" w:rsidR="001948FE" w:rsidRDefault="001948FE" w:rsidP="001948FE">
      <w:pPr>
        <w:pStyle w:val="berschrift3"/>
      </w:pPr>
      <w:bookmarkStart w:id="28" w:name="_Toc196344819"/>
      <w:bookmarkStart w:id="29" w:name="_Toc199797331"/>
      <w:r>
        <w:t>Schutzbedarfsanalyse</w:t>
      </w:r>
      <w:bookmarkEnd w:id="28"/>
      <w:bookmarkEnd w:id="29"/>
    </w:p>
    <w:p w14:paraId="4B0CABC3" w14:textId="77777777" w:rsidR="001948FE" w:rsidRPr="00115E45" w:rsidRDefault="001948FE" w:rsidP="001948FE">
      <w:r>
        <w:t>Die Dateien, respektiv die Fotos und Videos, die auf dieser Infrastruktur behandelt werden, sind personenbezogen. Demnach sind die Vertraulichkeit und die Sicherheit derer sehr hoch gestuft.</w:t>
      </w:r>
    </w:p>
    <w:p w14:paraId="4026471C" w14:textId="77777777" w:rsidR="001948FE" w:rsidRPr="00115E45" w:rsidRDefault="001948FE" w:rsidP="001948FE">
      <w:r>
        <w:t>Deren Integrität kann jedoch nichts angehabt werden, da nur der Admin Zugriff auf Änderungen der Webseite hat und nur dieser die Dateien hochladen kann.</w:t>
      </w:r>
    </w:p>
    <w:p w14:paraId="1782CCE6" w14:textId="77777777" w:rsidR="001948FE" w:rsidRPr="00115E45" w:rsidRDefault="001948FE" w:rsidP="001948FE">
      <w:r>
        <w:t>Die Dateien der Kunden sollten jederzeit ab Freigabe zugänglich sein und laufen auf einem Cloud-Server.</w:t>
      </w:r>
    </w:p>
    <w:p w14:paraId="0FFB5139" w14:textId="77777777" w:rsidR="001948FE" w:rsidRDefault="001948FE" w:rsidP="001948FE">
      <w:pPr>
        <w:pStyle w:val="berschrift3"/>
      </w:pPr>
      <w:bookmarkStart w:id="30" w:name="_Toc196344820"/>
      <w:bookmarkStart w:id="31" w:name="_Toc199797332"/>
      <w:r>
        <w:t xml:space="preserve">Privacy </w:t>
      </w:r>
      <w:proofErr w:type="spellStart"/>
      <w:r>
        <w:t>by</w:t>
      </w:r>
      <w:proofErr w:type="spellEnd"/>
      <w:r>
        <w:t xml:space="preserve"> design</w:t>
      </w:r>
      <w:bookmarkEnd w:id="30"/>
      <w:bookmarkEnd w:id="31"/>
    </w:p>
    <w:p w14:paraId="3767BDFE" w14:textId="77777777" w:rsidR="001948FE" w:rsidRDefault="001948FE" w:rsidP="001948FE">
      <w:r>
        <w:t xml:space="preserve">Wie bereits im Dokument weiter oben erwähnt, ist das Projekt mit dem Prinzip «Privacy </w:t>
      </w:r>
      <w:proofErr w:type="spellStart"/>
      <w:r>
        <w:t>by</w:t>
      </w:r>
      <w:proofErr w:type="spellEnd"/>
      <w:r>
        <w:t xml:space="preserve"> Design» erstellt worden. Jeder Schnittstelle wird auf das Nötigste beschränkt, Verbindung zwischen internen Maschinen wird nur über VPN ermöglicht, und Zugriff auf das System von Extern wird so klein wie möglich gehalten. </w:t>
      </w:r>
    </w:p>
    <w:p w14:paraId="21F07B4A" w14:textId="77777777" w:rsidR="001948FE" w:rsidRDefault="001948FE" w:rsidP="001948FE"/>
    <w:p w14:paraId="21B67A56" w14:textId="77777777" w:rsidR="001948FE" w:rsidRDefault="001948FE" w:rsidP="001948FE">
      <w:r>
        <w:t>Für jede Maschine sieht das nachher so aus:</w:t>
      </w:r>
    </w:p>
    <w:p w14:paraId="707FEE69" w14:textId="77777777" w:rsidR="001948FE" w:rsidRDefault="001948FE" w:rsidP="00CA6373">
      <w:pPr>
        <w:pStyle w:val="Listenabsatz"/>
        <w:numPr>
          <w:ilvl w:val="0"/>
          <w:numId w:val="12"/>
        </w:numPr>
        <w:suppressAutoHyphens w:val="0"/>
      </w:pPr>
      <w:r>
        <w:t>NAS</w:t>
      </w:r>
    </w:p>
    <w:p w14:paraId="76EA22AF" w14:textId="77777777" w:rsidR="001948FE" w:rsidRDefault="001948FE" w:rsidP="00CA6373">
      <w:pPr>
        <w:pStyle w:val="Listenabsatz"/>
        <w:numPr>
          <w:ilvl w:val="1"/>
          <w:numId w:val="12"/>
        </w:numPr>
        <w:suppressAutoHyphens w:val="0"/>
      </w:pPr>
      <w:r>
        <w:t>Liegt in einem privaten Netzwerk, welches zu jedem Zeitpunkt überwacht und auf höchste Sicherheit geprüft wird.</w:t>
      </w:r>
    </w:p>
    <w:p w14:paraId="0F418D30" w14:textId="77777777" w:rsidR="001948FE" w:rsidRDefault="001948FE" w:rsidP="00CA6373">
      <w:pPr>
        <w:pStyle w:val="Listenabsatz"/>
        <w:numPr>
          <w:ilvl w:val="1"/>
          <w:numId w:val="12"/>
        </w:numPr>
        <w:suppressAutoHyphens w:val="0"/>
      </w:pPr>
      <w:r>
        <w:t xml:space="preserve">Verbindung auf Webserver funktioniert </w:t>
      </w:r>
      <w:r w:rsidRPr="001B247D">
        <w:rPr>
          <w:b/>
          <w:bCs/>
        </w:rPr>
        <w:t>nur</w:t>
      </w:r>
      <w:r>
        <w:t xml:space="preserve"> über VPN.</w:t>
      </w:r>
    </w:p>
    <w:p w14:paraId="60D2166B" w14:textId="77777777" w:rsidR="001948FE" w:rsidRDefault="001948FE" w:rsidP="00CA6373">
      <w:pPr>
        <w:pStyle w:val="Listenabsatz"/>
        <w:numPr>
          <w:ilvl w:val="0"/>
          <w:numId w:val="12"/>
        </w:numPr>
        <w:suppressAutoHyphens w:val="0"/>
      </w:pPr>
      <w:r>
        <w:t>Webserver</w:t>
      </w:r>
    </w:p>
    <w:p w14:paraId="76B2F89C" w14:textId="77777777" w:rsidR="001948FE" w:rsidRDefault="001948FE" w:rsidP="00CA6373">
      <w:pPr>
        <w:pStyle w:val="Listenabsatz"/>
        <w:numPr>
          <w:ilvl w:val="1"/>
          <w:numId w:val="12"/>
        </w:numPr>
        <w:suppressAutoHyphens w:val="0"/>
      </w:pPr>
      <w:r>
        <w:t>Firewall-Regelungen werden überprüft; nur nötigstes wird freigegeben,</w:t>
      </w:r>
    </w:p>
    <w:p w14:paraId="4AF86E89" w14:textId="77777777" w:rsidR="001948FE" w:rsidRDefault="001948FE" w:rsidP="00CA6373">
      <w:pPr>
        <w:pStyle w:val="Listenabsatz"/>
        <w:numPr>
          <w:ilvl w:val="1"/>
          <w:numId w:val="12"/>
        </w:numPr>
        <w:suppressAutoHyphens w:val="0"/>
      </w:pPr>
      <w:proofErr w:type="spellStart"/>
      <w:r>
        <w:t>SFTPgo</w:t>
      </w:r>
      <w:proofErr w:type="spellEnd"/>
      <w:r>
        <w:t xml:space="preserve"> regelt Userberechtigungen und sorgt dafür, dass nur mit gültigem Username und Passwort auf Bilder zugegriffen werden kann.</w:t>
      </w:r>
    </w:p>
    <w:p w14:paraId="37B54CF8" w14:textId="77777777" w:rsidR="001948FE" w:rsidRDefault="001948FE" w:rsidP="00CA6373">
      <w:pPr>
        <w:pStyle w:val="Listenabsatz"/>
        <w:numPr>
          <w:ilvl w:val="1"/>
          <w:numId w:val="12"/>
        </w:numPr>
        <w:suppressAutoHyphens w:val="0"/>
      </w:pPr>
      <w:r>
        <w:t xml:space="preserve">Zugriff auf den Webserver selbst ist </w:t>
      </w:r>
      <w:r>
        <w:rPr>
          <w:b/>
        </w:rPr>
        <w:t xml:space="preserve">nur </w:t>
      </w:r>
      <w:r>
        <w:t xml:space="preserve">über SSH mit gültigem </w:t>
      </w:r>
      <w:proofErr w:type="spellStart"/>
      <w:r>
        <w:t>Keypar</w:t>
      </w:r>
      <w:proofErr w:type="spellEnd"/>
      <w:r>
        <w:t xml:space="preserve"> möglich; zudem können Befehle via «</w:t>
      </w:r>
      <w:proofErr w:type="spellStart"/>
      <w:r>
        <w:t>sudo</w:t>
      </w:r>
      <w:proofErr w:type="spellEnd"/>
      <w:r>
        <w:t>» nur mit zusätzlichem Passwort ausgeführt werden.</w:t>
      </w:r>
    </w:p>
    <w:p w14:paraId="41569FB5" w14:textId="77777777" w:rsidR="001948FE" w:rsidRDefault="001948FE" w:rsidP="00CA6373">
      <w:pPr>
        <w:pStyle w:val="Listenabsatz"/>
        <w:numPr>
          <w:ilvl w:val="1"/>
          <w:numId w:val="12"/>
        </w:numPr>
        <w:suppressAutoHyphens w:val="0"/>
      </w:pPr>
      <w:r>
        <w:t>Via Caddy wird dafür gesorgt, dass die Website ein gültiges SSL hat und nur über HTTPS erreichbar ist.</w:t>
      </w:r>
    </w:p>
    <w:p w14:paraId="3339C5E3" w14:textId="77777777" w:rsidR="001948FE" w:rsidRDefault="001948FE" w:rsidP="00CA6373">
      <w:pPr>
        <w:pStyle w:val="Listenabsatz"/>
        <w:numPr>
          <w:ilvl w:val="1"/>
          <w:numId w:val="12"/>
        </w:numPr>
        <w:suppressAutoHyphens w:val="0"/>
      </w:pPr>
      <w:r>
        <w:t xml:space="preserve">Verbindung auf NAS funktioniert </w:t>
      </w:r>
      <w:r>
        <w:rPr>
          <w:b/>
        </w:rPr>
        <w:t xml:space="preserve">nur </w:t>
      </w:r>
      <w:r>
        <w:t>über VPN.</w:t>
      </w:r>
    </w:p>
    <w:p w14:paraId="4A6954DB" w14:textId="77777777" w:rsidR="001948FE" w:rsidRDefault="001948FE" w:rsidP="001948FE">
      <w:pPr>
        <w:pStyle w:val="berschrift3"/>
      </w:pPr>
      <w:bookmarkStart w:id="32" w:name="_Toc196344821"/>
      <w:bookmarkStart w:id="33" w:name="_Toc199797333"/>
      <w:r>
        <w:t>Risikoanalyse</w:t>
      </w:r>
      <w:bookmarkEnd w:id="32"/>
      <w:bookmarkEnd w:id="33"/>
    </w:p>
    <w:tbl>
      <w:tblPr>
        <w:tblStyle w:val="Gitternetztabelle4Akzent1"/>
        <w:tblW w:w="0" w:type="auto"/>
        <w:tblLook w:val="04A0" w:firstRow="1" w:lastRow="0" w:firstColumn="1" w:lastColumn="0" w:noHBand="0" w:noVBand="1"/>
      </w:tblPr>
      <w:tblGrid>
        <w:gridCol w:w="2444"/>
        <w:gridCol w:w="2444"/>
        <w:gridCol w:w="2444"/>
        <w:gridCol w:w="2445"/>
      </w:tblGrid>
      <w:tr w:rsidR="001948FE" w14:paraId="4EB706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45E922A9" w14:textId="77777777" w:rsidR="001948FE" w:rsidRDefault="001948FE">
            <w:r>
              <w:t>Risiko</w:t>
            </w:r>
          </w:p>
        </w:tc>
        <w:tc>
          <w:tcPr>
            <w:tcW w:w="2444" w:type="dxa"/>
          </w:tcPr>
          <w:p w14:paraId="1BE383B7" w14:textId="77777777" w:rsidR="001948FE" w:rsidRDefault="001948FE">
            <w:pPr>
              <w:cnfStyle w:val="100000000000" w:firstRow="1" w:lastRow="0" w:firstColumn="0" w:lastColumn="0" w:oddVBand="0" w:evenVBand="0" w:oddHBand="0" w:evenHBand="0" w:firstRowFirstColumn="0" w:firstRowLastColumn="0" w:lastRowFirstColumn="0" w:lastRowLastColumn="0"/>
            </w:pPr>
            <w:r>
              <w:t>Auswirkung</w:t>
            </w:r>
          </w:p>
        </w:tc>
        <w:tc>
          <w:tcPr>
            <w:tcW w:w="2444" w:type="dxa"/>
          </w:tcPr>
          <w:p w14:paraId="0240C08D" w14:textId="77777777" w:rsidR="001948FE" w:rsidRDefault="001948FE">
            <w:pPr>
              <w:cnfStyle w:val="100000000000" w:firstRow="1" w:lastRow="0" w:firstColumn="0" w:lastColumn="0" w:oddVBand="0" w:evenVBand="0" w:oddHBand="0" w:evenHBand="0" w:firstRowFirstColumn="0" w:firstRowLastColumn="0" w:lastRowFirstColumn="0" w:lastRowLastColumn="0"/>
            </w:pPr>
            <w:r>
              <w:t>Wahrscheinlichkeit</w:t>
            </w:r>
          </w:p>
        </w:tc>
        <w:tc>
          <w:tcPr>
            <w:tcW w:w="2445" w:type="dxa"/>
          </w:tcPr>
          <w:p w14:paraId="09279620" w14:textId="77777777" w:rsidR="001948FE" w:rsidRDefault="001948FE">
            <w:pPr>
              <w:cnfStyle w:val="100000000000" w:firstRow="1" w:lastRow="0" w:firstColumn="0" w:lastColumn="0" w:oddVBand="0" w:evenVBand="0" w:oddHBand="0" w:evenHBand="0" w:firstRowFirstColumn="0" w:firstRowLastColumn="0" w:lastRowFirstColumn="0" w:lastRowLastColumn="0"/>
            </w:pPr>
            <w:r>
              <w:t>Massnahme</w:t>
            </w:r>
          </w:p>
        </w:tc>
      </w:tr>
      <w:tr w:rsidR="001948FE" w14:paraId="61DCCD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5E776755" w14:textId="77777777" w:rsidR="001948FE" w:rsidRDefault="001948FE">
            <w:r>
              <w:t>Unbefugter Zugriff auf Fotos / Videos</w:t>
            </w:r>
          </w:p>
        </w:tc>
        <w:tc>
          <w:tcPr>
            <w:tcW w:w="2444" w:type="dxa"/>
          </w:tcPr>
          <w:p w14:paraId="25C40B3C" w14:textId="77777777" w:rsidR="001948FE" w:rsidRDefault="001948FE">
            <w:pPr>
              <w:cnfStyle w:val="000000100000" w:firstRow="0" w:lastRow="0" w:firstColumn="0" w:lastColumn="0" w:oddVBand="0" w:evenVBand="0" w:oddHBand="1" w:evenHBand="0" w:firstRowFirstColumn="0" w:firstRowLastColumn="0" w:lastRowFirstColumn="0" w:lastRowLastColumn="0"/>
            </w:pPr>
            <w:r>
              <w:t>Hoch</w:t>
            </w:r>
          </w:p>
        </w:tc>
        <w:tc>
          <w:tcPr>
            <w:tcW w:w="2444" w:type="dxa"/>
          </w:tcPr>
          <w:p w14:paraId="6CEFD117" w14:textId="77777777" w:rsidR="001948FE" w:rsidRDefault="001948FE">
            <w:pPr>
              <w:cnfStyle w:val="000000100000" w:firstRow="0" w:lastRow="0" w:firstColumn="0" w:lastColumn="0" w:oddVBand="0" w:evenVBand="0" w:oddHBand="1" w:evenHBand="0" w:firstRowFirstColumn="0" w:firstRowLastColumn="0" w:lastRowFirstColumn="0" w:lastRowLastColumn="0"/>
            </w:pPr>
            <w:r>
              <w:t>Sehr klein</w:t>
            </w:r>
          </w:p>
        </w:tc>
        <w:tc>
          <w:tcPr>
            <w:tcW w:w="2445" w:type="dxa"/>
          </w:tcPr>
          <w:p w14:paraId="47354675" w14:textId="77777777" w:rsidR="001948FE" w:rsidRDefault="001948FE">
            <w:pPr>
              <w:cnfStyle w:val="000000100000" w:firstRow="0" w:lastRow="0" w:firstColumn="0" w:lastColumn="0" w:oddVBand="0" w:evenVBand="0" w:oddHBand="1" w:evenHBand="0" w:firstRowFirstColumn="0" w:firstRowLastColumn="0" w:lastRowFirstColumn="0" w:lastRowLastColumn="0"/>
            </w:pPr>
            <w:r>
              <w:t>HTTPS-Verbindung &amp; sicheres Zugriffsnetzwerk</w:t>
            </w:r>
          </w:p>
        </w:tc>
      </w:tr>
      <w:tr w:rsidR="001948FE" w14:paraId="7517835B" w14:textId="77777777">
        <w:tc>
          <w:tcPr>
            <w:cnfStyle w:val="001000000000" w:firstRow="0" w:lastRow="0" w:firstColumn="1" w:lastColumn="0" w:oddVBand="0" w:evenVBand="0" w:oddHBand="0" w:evenHBand="0" w:firstRowFirstColumn="0" w:firstRowLastColumn="0" w:lastRowFirstColumn="0" w:lastRowLastColumn="0"/>
            <w:tcW w:w="2444" w:type="dxa"/>
          </w:tcPr>
          <w:p w14:paraId="6ED595C7" w14:textId="77777777" w:rsidR="001948FE" w:rsidRDefault="001948FE">
            <w:r>
              <w:t>Datenverlust durch Ausfall von Cloudservice</w:t>
            </w:r>
          </w:p>
        </w:tc>
        <w:tc>
          <w:tcPr>
            <w:tcW w:w="2444" w:type="dxa"/>
          </w:tcPr>
          <w:p w14:paraId="12DFDD78" w14:textId="77777777" w:rsidR="001948FE" w:rsidRDefault="001948FE">
            <w:pPr>
              <w:cnfStyle w:val="000000000000" w:firstRow="0" w:lastRow="0" w:firstColumn="0" w:lastColumn="0" w:oddVBand="0" w:evenVBand="0" w:oddHBand="0" w:evenHBand="0" w:firstRowFirstColumn="0" w:firstRowLastColumn="0" w:lastRowFirstColumn="0" w:lastRowLastColumn="0"/>
            </w:pPr>
            <w:r>
              <w:t>Hoch</w:t>
            </w:r>
          </w:p>
        </w:tc>
        <w:tc>
          <w:tcPr>
            <w:tcW w:w="2444" w:type="dxa"/>
          </w:tcPr>
          <w:p w14:paraId="314006E8" w14:textId="77777777" w:rsidR="001948FE" w:rsidRDefault="001948FE">
            <w:pPr>
              <w:cnfStyle w:val="000000000000" w:firstRow="0" w:lastRow="0" w:firstColumn="0" w:lastColumn="0" w:oddVBand="0" w:evenVBand="0" w:oddHBand="0" w:evenHBand="0" w:firstRowFirstColumn="0" w:firstRowLastColumn="0" w:lastRowFirstColumn="0" w:lastRowLastColumn="0"/>
            </w:pPr>
            <w:r>
              <w:t>Sehr klein</w:t>
            </w:r>
          </w:p>
        </w:tc>
        <w:tc>
          <w:tcPr>
            <w:tcW w:w="2445" w:type="dxa"/>
          </w:tcPr>
          <w:p w14:paraId="0055C29C" w14:textId="77777777" w:rsidR="001948FE" w:rsidRDefault="001948FE">
            <w:pPr>
              <w:cnfStyle w:val="000000000000" w:firstRow="0" w:lastRow="0" w:firstColumn="0" w:lastColumn="0" w:oddVBand="0" w:evenVBand="0" w:oddHBand="0" w:evenHBand="0" w:firstRowFirstColumn="0" w:firstRowLastColumn="0" w:lastRowFirstColumn="0" w:lastRowLastColumn="0"/>
            </w:pPr>
            <w:r>
              <w:t>Lokaler Speicherbackup aus NAS</w:t>
            </w:r>
          </w:p>
        </w:tc>
      </w:tr>
      <w:tr w:rsidR="001948FE" w14:paraId="1418FA9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2172C1A" w14:textId="77777777" w:rsidR="001948FE" w:rsidRDefault="001948FE">
            <w:r>
              <w:t>Passwortdiebstahl</w:t>
            </w:r>
          </w:p>
        </w:tc>
        <w:tc>
          <w:tcPr>
            <w:tcW w:w="2444" w:type="dxa"/>
          </w:tcPr>
          <w:p w14:paraId="6E03B4D7" w14:textId="77777777" w:rsidR="001948FE" w:rsidRDefault="001948FE">
            <w:pPr>
              <w:cnfStyle w:val="000000100000" w:firstRow="0" w:lastRow="0" w:firstColumn="0" w:lastColumn="0" w:oddVBand="0" w:evenVBand="0" w:oddHBand="1" w:evenHBand="0" w:firstRowFirstColumn="0" w:firstRowLastColumn="0" w:lastRowFirstColumn="0" w:lastRowLastColumn="0"/>
            </w:pPr>
            <w:r>
              <w:t>Hoch</w:t>
            </w:r>
          </w:p>
        </w:tc>
        <w:tc>
          <w:tcPr>
            <w:tcW w:w="2444" w:type="dxa"/>
          </w:tcPr>
          <w:p w14:paraId="1F3D7C51" w14:textId="77777777" w:rsidR="001948FE" w:rsidRDefault="001948FE">
            <w:pPr>
              <w:cnfStyle w:val="000000100000" w:firstRow="0" w:lastRow="0" w:firstColumn="0" w:lastColumn="0" w:oddVBand="0" w:evenVBand="0" w:oddHBand="1" w:evenHBand="0" w:firstRowFirstColumn="0" w:firstRowLastColumn="0" w:lastRowFirstColumn="0" w:lastRowLastColumn="0"/>
            </w:pPr>
            <w:r>
              <w:t>Klein</w:t>
            </w:r>
          </w:p>
        </w:tc>
        <w:tc>
          <w:tcPr>
            <w:tcW w:w="2445" w:type="dxa"/>
          </w:tcPr>
          <w:p w14:paraId="14D6EB99" w14:textId="77777777" w:rsidR="001948FE" w:rsidRDefault="001948FE" w:rsidP="002A102D">
            <w:pPr>
              <w:keepNext/>
              <w:cnfStyle w:val="000000100000" w:firstRow="0" w:lastRow="0" w:firstColumn="0" w:lastColumn="0" w:oddVBand="0" w:evenVBand="0" w:oddHBand="1" w:evenHBand="0" w:firstRowFirstColumn="0" w:firstRowLastColumn="0" w:lastRowFirstColumn="0" w:lastRowLastColumn="0"/>
            </w:pPr>
            <w:r>
              <w:t>Starke Passwortrichtlinien</w:t>
            </w:r>
          </w:p>
        </w:tc>
      </w:tr>
    </w:tbl>
    <w:p w14:paraId="39AF1148" w14:textId="77777777" w:rsidR="0035772A" w:rsidRDefault="0035772A">
      <w:pPr>
        <w:suppressAutoHyphens w:val="0"/>
        <w:rPr>
          <w:rFonts w:cs="Arial"/>
          <w:b/>
          <w:kern w:val="1"/>
          <w:szCs w:val="26"/>
        </w:rPr>
      </w:pPr>
      <w:bookmarkStart w:id="34" w:name="_Toc196344822"/>
      <w:r>
        <w:br w:type="page"/>
      </w:r>
    </w:p>
    <w:p w14:paraId="2770C52D" w14:textId="4D2E44BC" w:rsidR="002A102D" w:rsidRDefault="002A102D">
      <w:pPr>
        <w:pStyle w:val="Beschriftung"/>
      </w:pPr>
      <w:bookmarkStart w:id="35" w:name="_Toc199795268"/>
      <w:r>
        <w:lastRenderedPageBreak/>
        <w:t xml:space="preserve">Tabelle </w:t>
      </w:r>
      <w:r w:rsidR="001644E0">
        <w:fldChar w:fldCharType="begin"/>
      </w:r>
      <w:r w:rsidR="001644E0">
        <w:instrText xml:space="preserve"> SEQ Tabelle \* ARABIC </w:instrText>
      </w:r>
      <w:r w:rsidR="001644E0">
        <w:fldChar w:fldCharType="separate"/>
      </w:r>
      <w:r w:rsidR="001644E0">
        <w:rPr>
          <w:noProof/>
        </w:rPr>
        <w:t>5</w:t>
      </w:r>
      <w:r w:rsidR="001644E0">
        <w:rPr>
          <w:noProof/>
        </w:rPr>
        <w:fldChar w:fldCharType="end"/>
      </w:r>
      <w:r>
        <w:t>: Risikoanalyse</w:t>
      </w:r>
      <w:bookmarkEnd w:id="35"/>
    </w:p>
    <w:p w14:paraId="769D79A1" w14:textId="4BF2B8F9" w:rsidR="001948FE" w:rsidRDefault="001948FE" w:rsidP="001948FE">
      <w:pPr>
        <w:pStyle w:val="berschrift3"/>
      </w:pPr>
      <w:bookmarkStart w:id="36" w:name="_Toc199797334"/>
      <w:r>
        <w:t>Sicherheitsmassnahmen</w:t>
      </w:r>
      <w:bookmarkEnd w:id="34"/>
      <w:bookmarkEnd w:id="36"/>
    </w:p>
    <w:p w14:paraId="12501518" w14:textId="77777777" w:rsidR="001948FE" w:rsidRPr="009E017B" w:rsidRDefault="001948FE" w:rsidP="001948FE">
      <w:r>
        <w:t>Folgende Sicherheitsmassnahmen sind im Rahmen des Projekts &amp; der Laufzeit des Webservers einzuhalten</w:t>
      </w:r>
    </w:p>
    <w:p w14:paraId="2545FA16" w14:textId="77777777" w:rsidR="001948FE" w:rsidRPr="00206A98" w:rsidRDefault="001948FE" w:rsidP="001948FE">
      <w:pPr>
        <w:rPr>
          <w:b/>
        </w:rPr>
      </w:pPr>
      <w:r w:rsidRPr="00206A98">
        <w:rPr>
          <w:b/>
        </w:rPr>
        <w:t>Netzwerksicherheit:</w:t>
      </w:r>
    </w:p>
    <w:p w14:paraId="0897D298" w14:textId="77777777" w:rsidR="001948FE" w:rsidRDefault="001948FE" w:rsidP="00CA6373">
      <w:pPr>
        <w:pStyle w:val="Listenabsatz"/>
        <w:numPr>
          <w:ilvl w:val="0"/>
          <w:numId w:val="13"/>
        </w:numPr>
        <w:suppressAutoHyphens w:val="0"/>
      </w:pPr>
      <w:r>
        <w:t>Firewall-Regeln im Heimrouter gezielt öffnen für NAS</w:t>
      </w:r>
    </w:p>
    <w:p w14:paraId="4376D853" w14:textId="77777777" w:rsidR="001948FE" w:rsidRDefault="001948FE" w:rsidP="00CA6373">
      <w:pPr>
        <w:pStyle w:val="Listenabsatz"/>
        <w:numPr>
          <w:ilvl w:val="0"/>
          <w:numId w:val="13"/>
        </w:numPr>
        <w:suppressAutoHyphens w:val="0"/>
      </w:pPr>
      <w:r>
        <w:t>Nur nötige Ports freigeben (z. B. HTTPS 443)</w:t>
      </w:r>
    </w:p>
    <w:p w14:paraId="4155D074" w14:textId="77777777" w:rsidR="001948FE" w:rsidRDefault="001948FE" w:rsidP="001948FE"/>
    <w:p w14:paraId="142AC5FD" w14:textId="77777777" w:rsidR="001948FE" w:rsidRPr="00206A98" w:rsidRDefault="001948FE" w:rsidP="001948FE">
      <w:pPr>
        <w:rPr>
          <w:b/>
        </w:rPr>
      </w:pPr>
      <w:r w:rsidRPr="00206A98">
        <w:rPr>
          <w:b/>
        </w:rPr>
        <w:t>Webserver-Schutz:</w:t>
      </w:r>
    </w:p>
    <w:p w14:paraId="47FA3834" w14:textId="77777777" w:rsidR="001948FE" w:rsidRDefault="001948FE" w:rsidP="00CA6373">
      <w:pPr>
        <w:pStyle w:val="Listenabsatz"/>
        <w:numPr>
          <w:ilvl w:val="0"/>
          <w:numId w:val="14"/>
        </w:numPr>
        <w:suppressAutoHyphens w:val="0"/>
      </w:pPr>
      <w:r>
        <w:t>Verwendung von HTTPS (SSL-Zertifikat)</w:t>
      </w:r>
    </w:p>
    <w:p w14:paraId="654AECB1" w14:textId="77777777" w:rsidR="001948FE" w:rsidRDefault="001948FE" w:rsidP="001948FE"/>
    <w:p w14:paraId="06673F49" w14:textId="77777777" w:rsidR="001948FE" w:rsidRPr="00206A98" w:rsidRDefault="001948FE" w:rsidP="001948FE">
      <w:pPr>
        <w:rPr>
          <w:b/>
        </w:rPr>
      </w:pPr>
      <w:r w:rsidRPr="00206A98">
        <w:rPr>
          <w:b/>
        </w:rPr>
        <w:t>Login- &amp; Zugangssicherheit:</w:t>
      </w:r>
    </w:p>
    <w:p w14:paraId="41F38619" w14:textId="77777777" w:rsidR="001948FE" w:rsidRDefault="001948FE" w:rsidP="00CA6373">
      <w:pPr>
        <w:pStyle w:val="Listenabsatz"/>
        <w:numPr>
          <w:ilvl w:val="0"/>
          <w:numId w:val="15"/>
        </w:numPr>
        <w:suppressAutoHyphens w:val="0"/>
      </w:pPr>
      <w:r>
        <w:t>Benutzerregistrierung mit E-Mail-Bestätigung</w:t>
      </w:r>
    </w:p>
    <w:p w14:paraId="366C37DD" w14:textId="77777777" w:rsidR="001948FE" w:rsidRDefault="001948FE" w:rsidP="00CA6373">
      <w:pPr>
        <w:pStyle w:val="Listenabsatz"/>
        <w:numPr>
          <w:ilvl w:val="0"/>
          <w:numId w:val="15"/>
        </w:numPr>
        <w:suppressAutoHyphens w:val="0"/>
      </w:pPr>
      <w:r>
        <w:t>Passwortregeln (Länge, Komplexität)</w:t>
      </w:r>
    </w:p>
    <w:p w14:paraId="70A7D766" w14:textId="77777777" w:rsidR="001948FE" w:rsidRDefault="001948FE" w:rsidP="00CA6373">
      <w:pPr>
        <w:pStyle w:val="Listenabsatz"/>
        <w:numPr>
          <w:ilvl w:val="0"/>
          <w:numId w:val="15"/>
        </w:numPr>
        <w:suppressAutoHyphens w:val="0"/>
      </w:pPr>
      <w:r>
        <w:t>Optional: Zwei-Faktor-Authentifizierung (z. B. TOTP via App)</w:t>
      </w:r>
    </w:p>
    <w:p w14:paraId="71FF5425" w14:textId="77777777" w:rsidR="001948FE" w:rsidRDefault="001948FE" w:rsidP="00CA6373">
      <w:pPr>
        <w:pStyle w:val="Listenabsatz"/>
        <w:numPr>
          <w:ilvl w:val="0"/>
          <w:numId w:val="15"/>
        </w:numPr>
        <w:suppressAutoHyphens w:val="0"/>
      </w:pPr>
      <w:r>
        <w:t xml:space="preserve">Keine Speicherung von Klartext-Passwörtern </w:t>
      </w:r>
    </w:p>
    <w:p w14:paraId="6B4C0573" w14:textId="77777777" w:rsidR="001948FE" w:rsidRDefault="001948FE" w:rsidP="001948FE"/>
    <w:p w14:paraId="5E7A1046" w14:textId="77777777" w:rsidR="001948FE" w:rsidRPr="00206A98" w:rsidRDefault="001948FE" w:rsidP="001948FE">
      <w:pPr>
        <w:rPr>
          <w:b/>
        </w:rPr>
      </w:pPr>
      <w:r w:rsidRPr="00206A98">
        <w:rPr>
          <w:b/>
        </w:rPr>
        <w:t>Datenschutz:</w:t>
      </w:r>
    </w:p>
    <w:p w14:paraId="0BCF453E" w14:textId="77777777" w:rsidR="001948FE" w:rsidRDefault="001948FE" w:rsidP="00CA6373">
      <w:pPr>
        <w:pStyle w:val="Listenabsatz"/>
        <w:numPr>
          <w:ilvl w:val="0"/>
          <w:numId w:val="16"/>
        </w:numPr>
        <w:suppressAutoHyphens w:val="0"/>
      </w:pPr>
      <w:r>
        <w:t>Datenschutzerklärung auf der Webseite</w:t>
      </w:r>
    </w:p>
    <w:p w14:paraId="29A02002" w14:textId="77777777" w:rsidR="001948FE" w:rsidRPr="00C04693" w:rsidRDefault="001948FE" w:rsidP="00CA6373">
      <w:pPr>
        <w:pStyle w:val="Listenabsatz"/>
        <w:numPr>
          <w:ilvl w:val="0"/>
          <w:numId w:val="16"/>
        </w:numPr>
        <w:suppressAutoHyphens w:val="0"/>
      </w:pPr>
      <w:r>
        <w:t>Kunden geben aktiv Einwilligung zur Speicherung ihrer Fotos und Nutzerdaten</w:t>
      </w:r>
    </w:p>
    <w:p w14:paraId="7EF8C750" w14:textId="77777777" w:rsidR="001948FE" w:rsidRDefault="001948FE" w:rsidP="001948FE">
      <w:pPr>
        <w:pStyle w:val="berschrift3"/>
      </w:pPr>
      <w:bookmarkStart w:id="37" w:name="_Toc196344823"/>
      <w:bookmarkStart w:id="38" w:name="_Toc199797335"/>
      <w:r>
        <w:t>Zugriffskontrolle</w:t>
      </w:r>
      <w:bookmarkEnd w:id="37"/>
      <w:bookmarkEnd w:id="38"/>
    </w:p>
    <w:p w14:paraId="2903390E" w14:textId="77777777" w:rsidR="001948FE" w:rsidRDefault="001948FE" w:rsidP="001948FE">
      <w:r>
        <w:t>Mit der Folgenden Matrix wird gezeigt wer auf welche Daten / Prozesse Zugriff hat.</w:t>
      </w:r>
    </w:p>
    <w:p w14:paraId="7BB0A4A0" w14:textId="77777777" w:rsidR="001948FE" w:rsidRDefault="001948FE" w:rsidP="001948FE">
      <w:r>
        <w:t xml:space="preserve">Der </w:t>
      </w:r>
      <w:proofErr w:type="spellStart"/>
      <w:r>
        <w:t>Systemadmin</w:t>
      </w:r>
      <w:proofErr w:type="spellEnd"/>
      <w:r>
        <w:t xml:space="preserve"> hat zusätzlich zu seinem Login eine 2FA, welche den Unbefugten Zugriff verhindert.</w:t>
      </w:r>
    </w:p>
    <w:p w14:paraId="42A88676" w14:textId="77777777" w:rsidR="001948FE" w:rsidRDefault="001948FE" w:rsidP="001948FE"/>
    <w:tbl>
      <w:tblPr>
        <w:tblStyle w:val="Gitternetztabelle4Akzent1"/>
        <w:tblW w:w="0" w:type="auto"/>
        <w:tblLook w:val="04A0" w:firstRow="1" w:lastRow="0" w:firstColumn="1" w:lastColumn="0" w:noHBand="0" w:noVBand="1"/>
      </w:tblPr>
      <w:tblGrid>
        <w:gridCol w:w="2352"/>
        <w:gridCol w:w="2122"/>
        <w:gridCol w:w="1416"/>
        <w:gridCol w:w="3963"/>
      </w:tblGrid>
      <w:tr w:rsidR="001948FE" w14:paraId="4855A6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3B2BEA" w14:textId="77777777" w:rsidR="001948FE" w:rsidRDefault="001948FE">
            <w:r>
              <w:t>Prozess / Datei</w:t>
            </w:r>
          </w:p>
        </w:tc>
        <w:tc>
          <w:tcPr>
            <w:tcW w:w="2122" w:type="dxa"/>
          </w:tcPr>
          <w:p w14:paraId="3710A20D" w14:textId="77777777" w:rsidR="001948FE" w:rsidRDefault="001948FE">
            <w:pPr>
              <w:cnfStyle w:val="100000000000" w:firstRow="1" w:lastRow="0" w:firstColumn="0" w:lastColumn="0" w:oddVBand="0" w:evenVBand="0" w:oddHBand="0" w:evenHBand="0" w:firstRowFirstColumn="0" w:firstRowLastColumn="0" w:lastRowFirstColumn="0" w:lastRowLastColumn="0"/>
            </w:pPr>
            <w:r>
              <w:t>Wer ist befugt?</w:t>
            </w:r>
          </w:p>
        </w:tc>
        <w:tc>
          <w:tcPr>
            <w:tcW w:w="1416" w:type="dxa"/>
          </w:tcPr>
          <w:p w14:paraId="142591BC" w14:textId="77777777" w:rsidR="001948FE" w:rsidRDefault="001948FE">
            <w:pPr>
              <w:cnfStyle w:val="100000000000" w:firstRow="1" w:lastRow="0" w:firstColumn="0" w:lastColumn="0" w:oddVBand="0" w:evenVBand="0" w:oddHBand="0" w:evenHBand="0" w:firstRowFirstColumn="0" w:firstRowLastColumn="0" w:lastRowFirstColumn="0" w:lastRowLastColumn="0"/>
            </w:pPr>
            <w:r>
              <w:t>Zugriffsart</w:t>
            </w:r>
          </w:p>
        </w:tc>
        <w:tc>
          <w:tcPr>
            <w:tcW w:w="3963" w:type="dxa"/>
          </w:tcPr>
          <w:p w14:paraId="005497F1" w14:textId="77777777" w:rsidR="001948FE" w:rsidRDefault="001948FE">
            <w:pPr>
              <w:cnfStyle w:val="100000000000" w:firstRow="1" w:lastRow="0" w:firstColumn="0" w:lastColumn="0" w:oddVBand="0" w:evenVBand="0" w:oddHBand="0" w:evenHBand="0" w:firstRowFirstColumn="0" w:firstRowLastColumn="0" w:lastRowFirstColumn="0" w:lastRowLastColumn="0"/>
            </w:pPr>
            <w:r>
              <w:t>Sicherheitsmassnahme</w:t>
            </w:r>
          </w:p>
        </w:tc>
      </w:tr>
      <w:tr w:rsidR="001948FE" w14:paraId="6DA3A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8DAE40C" w14:textId="77777777" w:rsidR="001948FE" w:rsidRPr="00CA3BC5" w:rsidRDefault="001948FE">
            <w:pPr>
              <w:rPr>
                <w:b w:val="0"/>
              </w:rPr>
            </w:pPr>
            <w:r>
              <w:t>User Erstellen &amp; Passwort setzen</w:t>
            </w:r>
          </w:p>
        </w:tc>
        <w:tc>
          <w:tcPr>
            <w:tcW w:w="2122" w:type="dxa"/>
          </w:tcPr>
          <w:p w14:paraId="206B6811" w14:textId="77777777" w:rsidR="001948FE" w:rsidRDefault="001948FE">
            <w:pPr>
              <w:cnfStyle w:val="000000100000" w:firstRow="0" w:lastRow="0" w:firstColumn="0" w:lastColumn="0" w:oddVBand="0" w:evenVBand="0" w:oddHBand="1" w:evenHBand="0" w:firstRowFirstColumn="0" w:firstRowLastColumn="0" w:lastRowFirstColumn="0" w:lastRowLastColumn="0"/>
            </w:pPr>
            <w:r>
              <w:t>Kunden der Software</w:t>
            </w:r>
          </w:p>
        </w:tc>
        <w:tc>
          <w:tcPr>
            <w:tcW w:w="1416" w:type="dxa"/>
          </w:tcPr>
          <w:p w14:paraId="5384277F" w14:textId="77777777" w:rsidR="001948FE" w:rsidRDefault="001948FE">
            <w:pPr>
              <w:cnfStyle w:val="000000100000" w:firstRow="0" w:lastRow="0" w:firstColumn="0" w:lastColumn="0" w:oddVBand="0" w:evenVBand="0" w:oddHBand="1" w:evenHBand="0" w:firstRowFirstColumn="0" w:firstRowLastColumn="0" w:lastRowFirstColumn="0" w:lastRowLastColumn="0"/>
            </w:pPr>
            <w:proofErr w:type="spellStart"/>
            <w:r>
              <w:t>rwm</w:t>
            </w:r>
            <w:proofErr w:type="spellEnd"/>
          </w:p>
        </w:tc>
        <w:tc>
          <w:tcPr>
            <w:tcW w:w="3963" w:type="dxa"/>
          </w:tcPr>
          <w:p w14:paraId="0FEC0C61" w14:textId="77777777" w:rsidR="001948FE" w:rsidRDefault="001948FE">
            <w:pPr>
              <w:cnfStyle w:val="000000100000" w:firstRow="0" w:lastRow="0" w:firstColumn="0" w:lastColumn="0" w:oddVBand="0" w:evenVBand="0" w:oddHBand="1" w:evenHBand="0" w:firstRowFirstColumn="0" w:firstRowLastColumn="0" w:lastRowFirstColumn="0" w:lastRowLastColumn="0"/>
            </w:pPr>
            <w:r>
              <w:t>Starkes Passwort &amp; Änderung alle 4 Monate</w:t>
            </w:r>
          </w:p>
        </w:tc>
      </w:tr>
      <w:tr w:rsidR="001948FE" w14:paraId="3574B3D8" w14:textId="77777777">
        <w:tc>
          <w:tcPr>
            <w:cnfStyle w:val="001000000000" w:firstRow="0" w:lastRow="0" w:firstColumn="1" w:lastColumn="0" w:oddVBand="0" w:evenVBand="0" w:oddHBand="0" w:evenHBand="0" w:firstRowFirstColumn="0" w:firstRowLastColumn="0" w:lastRowFirstColumn="0" w:lastRowLastColumn="0"/>
            <w:tcW w:w="2352" w:type="dxa"/>
          </w:tcPr>
          <w:p w14:paraId="3A12000A" w14:textId="77777777" w:rsidR="001948FE" w:rsidRDefault="001948FE">
            <w:r>
              <w:t>Hochladen &amp; Löschen von Dateien</w:t>
            </w:r>
          </w:p>
        </w:tc>
        <w:tc>
          <w:tcPr>
            <w:tcW w:w="2122" w:type="dxa"/>
          </w:tcPr>
          <w:p w14:paraId="5F984AEF" w14:textId="77777777" w:rsidR="001948FE" w:rsidRDefault="001948FE">
            <w:pPr>
              <w:cnfStyle w:val="000000000000" w:firstRow="0" w:lastRow="0" w:firstColumn="0" w:lastColumn="0" w:oddVBand="0" w:evenVBand="0" w:oddHBand="0" w:evenHBand="0" w:firstRowFirstColumn="0" w:firstRowLastColumn="0" w:lastRowFirstColumn="0" w:lastRowLastColumn="0"/>
            </w:pPr>
            <w:proofErr w:type="spellStart"/>
            <w:r>
              <w:t>Systemadmin</w:t>
            </w:r>
            <w:proofErr w:type="spellEnd"/>
          </w:p>
        </w:tc>
        <w:tc>
          <w:tcPr>
            <w:tcW w:w="1416" w:type="dxa"/>
          </w:tcPr>
          <w:p w14:paraId="707FA1B7" w14:textId="77777777" w:rsidR="001948FE" w:rsidRDefault="001948FE">
            <w:pPr>
              <w:cnfStyle w:val="000000000000" w:firstRow="0" w:lastRow="0" w:firstColumn="0" w:lastColumn="0" w:oddVBand="0" w:evenVBand="0" w:oddHBand="0" w:evenHBand="0" w:firstRowFirstColumn="0" w:firstRowLastColumn="0" w:lastRowFirstColumn="0" w:lastRowLastColumn="0"/>
            </w:pPr>
            <w:proofErr w:type="spellStart"/>
            <w:r>
              <w:t>rwm</w:t>
            </w:r>
            <w:proofErr w:type="spellEnd"/>
          </w:p>
        </w:tc>
        <w:tc>
          <w:tcPr>
            <w:tcW w:w="3963" w:type="dxa"/>
          </w:tcPr>
          <w:p w14:paraId="6B6BE316" w14:textId="77777777" w:rsidR="001948FE" w:rsidRDefault="001948FE">
            <w:pPr>
              <w:cnfStyle w:val="000000000000" w:firstRow="0" w:lastRow="0" w:firstColumn="0" w:lastColumn="0" w:oddVBand="0" w:evenVBand="0" w:oddHBand="0" w:evenHBand="0" w:firstRowFirstColumn="0" w:firstRowLastColumn="0" w:lastRowFirstColumn="0" w:lastRowLastColumn="0"/>
            </w:pPr>
            <w:r>
              <w:t>Starkes Passwort Änderung alle 4 Monate</w:t>
            </w:r>
          </w:p>
          <w:p w14:paraId="24F3BBB4" w14:textId="77777777" w:rsidR="001948FE" w:rsidRDefault="001948FE">
            <w:pPr>
              <w:cnfStyle w:val="000000000000" w:firstRow="0" w:lastRow="0" w:firstColumn="0" w:lastColumn="0" w:oddVBand="0" w:evenVBand="0" w:oddHBand="0" w:evenHBand="0" w:firstRowFirstColumn="0" w:firstRowLastColumn="0" w:lastRowFirstColumn="0" w:lastRowLastColumn="0"/>
            </w:pPr>
            <w:r>
              <w:t>&amp; 2FA</w:t>
            </w:r>
          </w:p>
        </w:tc>
      </w:tr>
      <w:tr w:rsidR="001948FE" w14:paraId="4B7EEBAA" w14:textId="77777777">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352" w:type="dxa"/>
          </w:tcPr>
          <w:p w14:paraId="59243BEF" w14:textId="77777777" w:rsidR="001948FE" w:rsidRDefault="001948FE">
            <w:r>
              <w:t>Video / Bilder herunterladen</w:t>
            </w:r>
          </w:p>
        </w:tc>
        <w:tc>
          <w:tcPr>
            <w:tcW w:w="2122" w:type="dxa"/>
          </w:tcPr>
          <w:p w14:paraId="5E1C3130" w14:textId="77777777" w:rsidR="001948FE" w:rsidRDefault="001948FE">
            <w:pPr>
              <w:cnfStyle w:val="000000100000" w:firstRow="0" w:lastRow="0" w:firstColumn="0" w:lastColumn="0" w:oddVBand="0" w:evenVBand="0" w:oddHBand="1" w:evenHBand="0" w:firstRowFirstColumn="0" w:firstRowLastColumn="0" w:lastRowFirstColumn="0" w:lastRowLastColumn="0"/>
            </w:pPr>
            <w:r>
              <w:t>Kunden der Software</w:t>
            </w:r>
          </w:p>
        </w:tc>
        <w:tc>
          <w:tcPr>
            <w:tcW w:w="1416" w:type="dxa"/>
          </w:tcPr>
          <w:p w14:paraId="7A97F7D1" w14:textId="77777777" w:rsidR="001948FE" w:rsidRDefault="001948FE">
            <w:pPr>
              <w:cnfStyle w:val="000000100000" w:firstRow="0" w:lastRow="0" w:firstColumn="0" w:lastColumn="0" w:oddVBand="0" w:evenVBand="0" w:oddHBand="1" w:evenHBand="0" w:firstRowFirstColumn="0" w:firstRowLastColumn="0" w:lastRowFirstColumn="0" w:lastRowLastColumn="0"/>
            </w:pPr>
            <w:r>
              <w:t>r</w:t>
            </w:r>
          </w:p>
        </w:tc>
        <w:tc>
          <w:tcPr>
            <w:tcW w:w="3963" w:type="dxa"/>
          </w:tcPr>
          <w:p w14:paraId="330B1705" w14:textId="77777777" w:rsidR="001948FE" w:rsidRDefault="001948FE">
            <w:pPr>
              <w:cnfStyle w:val="000000100000" w:firstRow="0" w:lastRow="0" w:firstColumn="0" w:lastColumn="0" w:oddVBand="0" w:evenVBand="0" w:oddHBand="1" w:evenHBand="0" w:firstRowFirstColumn="0" w:firstRowLastColumn="0" w:lastRowFirstColumn="0" w:lastRowLastColumn="0"/>
            </w:pPr>
            <w:r>
              <w:t>Kundenlogin Passwort</w:t>
            </w:r>
          </w:p>
        </w:tc>
      </w:tr>
      <w:tr w:rsidR="001948FE" w14:paraId="7FD077D6" w14:textId="77777777">
        <w:trPr>
          <w:trHeight w:val="259"/>
        </w:trPr>
        <w:tc>
          <w:tcPr>
            <w:cnfStyle w:val="001000000000" w:firstRow="0" w:lastRow="0" w:firstColumn="1" w:lastColumn="0" w:oddVBand="0" w:evenVBand="0" w:oddHBand="0" w:evenHBand="0" w:firstRowFirstColumn="0" w:firstRowLastColumn="0" w:lastRowFirstColumn="0" w:lastRowLastColumn="0"/>
            <w:tcW w:w="2352" w:type="dxa"/>
          </w:tcPr>
          <w:p w14:paraId="5F23B238" w14:textId="77777777" w:rsidR="001948FE" w:rsidRDefault="001948FE"/>
        </w:tc>
        <w:tc>
          <w:tcPr>
            <w:tcW w:w="2122" w:type="dxa"/>
          </w:tcPr>
          <w:p w14:paraId="777909E6" w14:textId="77777777" w:rsidR="001948FE" w:rsidRDefault="001948FE">
            <w:pPr>
              <w:cnfStyle w:val="000000000000" w:firstRow="0" w:lastRow="0" w:firstColumn="0" w:lastColumn="0" w:oddVBand="0" w:evenVBand="0" w:oddHBand="0" w:evenHBand="0" w:firstRowFirstColumn="0" w:firstRowLastColumn="0" w:lastRowFirstColumn="0" w:lastRowLastColumn="0"/>
            </w:pPr>
            <w:proofErr w:type="spellStart"/>
            <w:r>
              <w:t>Systemadmin</w:t>
            </w:r>
            <w:proofErr w:type="spellEnd"/>
          </w:p>
        </w:tc>
        <w:tc>
          <w:tcPr>
            <w:tcW w:w="1416" w:type="dxa"/>
          </w:tcPr>
          <w:p w14:paraId="797DAA8C" w14:textId="77777777" w:rsidR="001948FE" w:rsidRDefault="001948FE">
            <w:pPr>
              <w:cnfStyle w:val="000000000000" w:firstRow="0" w:lastRow="0" w:firstColumn="0" w:lastColumn="0" w:oddVBand="0" w:evenVBand="0" w:oddHBand="0" w:evenHBand="0" w:firstRowFirstColumn="0" w:firstRowLastColumn="0" w:lastRowFirstColumn="0" w:lastRowLastColumn="0"/>
            </w:pPr>
            <w:r>
              <w:t>r</w:t>
            </w:r>
          </w:p>
        </w:tc>
        <w:tc>
          <w:tcPr>
            <w:tcW w:w="3963" w:type="dxa"/>
          </w:tcPr>
          <w:p w14:paraId="6504AF93" w14:textId="77777777" w:rsidR="001948FE" w:rsidRDefault="001948FE">
            <w:pPr>
              <w:cnfStyle w:val="000000000000" w:firstRow="0" w:lastRow="0" w:firstColumn="0" w:lastColumn="0" w:oddVBand="0" w:evenVBand="0" w:oddHBand="0" w:evenHBand="0" w:firstRowFirstColumn="0" w:firstRowLastColumn="0" w:lastRowFirstColumn="0" w:lastRowLastColumn="0"/>
            </w:pPr>
          </w:p>
        </w:tc>
      </w:tr>
      <w:tr w:rsidR="001948FE" w14:paraId="7648C8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B9239FC" w14:textId="77777777" w:rsidR="001948FE" w:rsidRDefault="001948FE">
            <w:r>
              <w:t>Löschen von Usern</w:t>
            </w:r>
          </w:p>
        </w:tc>
        <w:tc>
          <w:tcPr>
            <w:tcW w:w="2122" w:type="dxa"/>
          </w:tcPr>
          <w:p w14:paraId="33C77275" w14:textId="77777777" w:rsidR="001948FE" w:rsidRDefault="001948FE">
            <w:pPr>
              <w:cnfStyle w:val="000000100000" w:firstRow="0" w:lastRow="0" w:firstColumn="0" w:lastColumn="0" w:oddVBand="0" w:evenVBand="0" w:oddHBand="1" w:evenHBand="0" w:firstRowFirstColumn="0" w:firstRowLastColumn="0" w:lastRowFirstColumn="0" w:lastRowLastColumn="0"/>
            </w:pPr>
            <w:proofErr w:type="spellStart"/>
            <w:r>
              <w:t>Systemadmin</w:t>
            </w:r>
            <w:proofErr w:type="spellEnd"/>
          </w:p>
        </w:tc>
        <w:tc>
          <w:tcPr>
            <w:tcW w:w="1416" w:type="dxa"/>
          </w:tcPr>
          <w:p w14:paraId="057EBA5D" w14:textId="77777777" w:rsidR="001948FE" w:rsidRDefault="001948FE">
            <w:pPr>
              <w:cnfStyle w:val="000000100000" w:firstRow="0" w:lastRow="0" w:firstColumn="0" w:lastColumn="0" w:oddVBand="0" w:evenVBand="0" w:oddHBand="1" w:evenHBand="0" w:firstRowFirstColumn="0" w:firstRowLastColumn="0" w:lastRowFirstColumn="0" w:lastRowLastColumn="0"/>
            </w:pPr>
            <w:proofErr w:type="spellStart"/>
            <w:r>
              <w:t>rwm</w:t>
            </w:r>
            <w:proofErr w:type="spellEnd"/>
          </w:p>
        </w:tc>
        <w:tc>
          <w:tcPr>
            <w:tcW w:w="3963" w:type="dxa"/>
          </w:tcPr>
          <w:p w14:paraId="69C03CAD" w14:textId="77777777" w:rsidR="001948FE" w:rsidRDefault="001948FE">
            <w:pPr>
              <w:cnfStyle w:val="000000100000" w:firstRow="0" w:lastRow="0" w:firstColumn="0" w:lastColumn="0" w:oddVBand="0" w:evenVBand="0" w:oddHBand="1" w:evenHBand="0" w:firstRowFirstColumn="0" w:firstRowLastColumn="0" w:lastRowFirstColumn="0" w:lastRowLastColumn="0"/>
            </w:pPr>
            <w:r>
              <w:t>Starkes Passwort Änderung alle 4 Monate</w:t>
            </w:r>
          </w:p>
          <w:p w14:paraId="0EE4B036" w14:textId="77777777" w:rsidR="001948FE" w:rsidRDefault="001948FE">
            <w:pPr>
              <w:cnfStyle w:val="000000100000" w:firstRow="0" w:lastRow="0" w:firstColumn="0" w:lastColumn="0" w:oddVBand="0" w:evenVBand="0" w:oddHBand="1" w:evenHBand="0" w:firstRowFirstColumn="0" w:firstRowLastColumn="0" w:lastRowFirstColumn="0" w:lastRowLastColumn="0"/>
            </w:pPr>
            <w:r>
              <w:t>&amp; 2FA</w:t>
            </w:r>
          </w:p>
        </w:tc>
      </w:tr>
      <w:tr w:rsidR="001948FE" w14:paraId="0D4254B3" w14:textId="77777777">
        <w:tc>
          <w:tcPr>
            <w:cnfStyle w:val="001000000000" w:firstRow="0" w:lastRow="0" w:firstColumn="1" w:lastColumn="0" w:oddVBand="0" w:evenVBand="0" w:oddHBand="0" w:evenHBand="0" w:firstRowFirstColumn="0" w:firstRowLastColumn="0" w:lastRowFirstColumn="0" w:lastRowLastColumn="0"/>
            <w:tcW w:w="2352" w:type="dxa"/>
          </w:tcPr>
          <w:p w14:paraId="6146A1FB" w14:textId="77777777" w:rsidR="001948FE" w:rsidRDefault="001948FE">
            <w:r>
              <w:t>Übertragung von Bildern &amp; Videos von NAS auf Cloud</w:t>
            </w:r>
          </w:p>
        </w:tc>
        <w:tc>
          <w:tcPr>
            <w:tcW w:w="2122" w:type="dxa"/>
          </w:tcPr>
          <w:p w14:paraId="6DC10900" w14:textId="77777777" w:rsidR="001948FE" w:rsidRDefault="001948FE">
            <w:pPr>
              <w:cnfStyle w:val="000000000000" w:firstRow="0" w:lastRow="0" w:firstColumn="0" w:lastColumn="0" w:oddVBand="0" w:evenVBand="0" w:oddHBand="0" w:evenHBand="0" w:firstRowFirstColumn="0" w:firstRowLastColumn="0" w:lastRowFirstColumn="0" w:lastRowLastColumn="0"/>
            </w:pPr>
            <w:r>
              <w:t>Automatisierter Prozess</w:t>
            </w:r>
          </w:p>
          <w:p w14:paraId="218337A4" w14:textId="77777777" w:rsidR="001948FE" w:rsidRDefault="001948FE">
            <w:pPr>
              <w:cnfStyle w:val="000000000000" w:firstRow="0" w:lastRow="0" w:firstColumn="0" w:lastColumn="0" w:oddVBand="0" w:evenVBand="0" w:oddHBand="0" w:evenHBand="0" w:firstRowFirstColumn="0" w:firstRowLastColumn="0" w:lastRowFirstColumn="0" w:lastRowLastColumn="0"/>
            </w:pPr>
            <w:r>
              <w:t>(Manuell mit Admin möglich)</w:t>
            </w:r>
          </w:p>
        </w:tc>
        <w:tc>
          <w:tcPr>
            <w:tcW w:w="1416" w:type="dxa"/>
          </w:tcPr>
          <w:p w14:paraId="41FA651F" w14:textId="77777777" w:rsidR="001948FE" w:rsidRDefault="001948FE">
            <w:pPr>
              <w:cnfStyle w:val="000000000000" w:firstRow="0" w:lastRow="0" w:firstColumn="0" w:lastColumn="0" w:oddVBand="0" w:evenVBand="0" w:oddHBand="0" w:evenHBand="0" w:firstRowFirstColumn="0" w:firstRowLastColumn="0" w:lastRowFirstColumn="0" w:lastRowLastColumn="0"/>
            </w:pPr>
            <w:proofErr w:type="spellStart"/>
            <w:r>
              <w:t>rw</w:t>
            </w:r>
            <w:proofErr w:type="spellEnd"/>
          </w:p>
        </w:tc>
        <w:tc>
          <w:tcPr>
            <w:tcW w:w="3963" w:type="dxa"/>
          </w:tcPr>
          <w:p w14:paraId="3E06283C" w14:textId="77777777" w:rsidR="001948FE" w:rsidRDefault="001948FE">
            <w:pPr>
              <w:cnfStyle w:val="000000000000" w:firstRow="0" w:lastRow="0" w:firstColumn="0" w:lastColumn="0" w:oddVBand="0" w:evenVBand="0" w:oddHBand="0" w:evenHBand="0" w:firstRowFirstColumn="0" w:firstRowLastColumn="0" w:lastRowFirstColumn="0" w:lastRowLastColumn="0"/>
            </w:pPr>
            <w:r>
              <w:t>Sichere Verbindung durch VPN-Tunnel</w:t>
            </w:r>
          </w:p>
        </w:tc>
      </w:tr>
      <w:tr w:rsidR="001948FE" w14:paraId="7B820A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4B814C5" w14:textId="77777777" w:rsidR="001948FE" w:rsidRDefault="001948FE">
            <w:r>
              <w:t>Zugriff auf eigene Fotos</w:t>
            </w:r>
          </w:p>
        </w:tc>
        <w:tc>
          <w:tcPr>
            <w:tcW w:w="2122" w:type="dxa"/>
          </w:tcPr>
          <w:p w14:paraId="650196D1" w14:textId="77777777" w:rsidR="001948FE" w:rsidRDefault="001948FE">
            <w:pPr>
              <w:cnfStyle w:val="000000100000" w:firstRow="0" w:lastRow="0" w:firstColumn="0" w:lastColumn="0" w:oddVBand="0" w:evenVBand="0" w:oddHBand="1" w:evenHBand="0" w:firstRowFirstColumn="0" w:firstRowLastColumn="0" w:lastRowFirstColumn="0" w:lastRowLastColumn="0"/>
            </w:pPr>
            <w:r>
              <w:t>Kunde der am Schiesstermin anwesend war</w:t>
            </w:r>
          </w:p>
        </w:tc>
        <w:tc>
          <w:tcPr>
            <w:tcW w:w="1416" w:type="dxa"/>
          </w:tcPr>
          <w:p w14:paraId="0903B42F" w14:textId="77777777" w:rsidR="001948FE" w:rsidRDefault="001948FE">
            <w:pPr>
              <w:cnfStyle w:val="000000100000" w:firstRow="0" w:lastRow="0" w:firstColumn="0" w:lastColumn="0" w:oddVBand="0" w:evenVBand="0" w:oddHBand="1" w:evenHBand="0" w:firstRowFirstColumn="0" w:firstRowLastColumn="0" w:lastRowFirstColumn="0" w:lastRowLastColumn="0"/>
            </w:pPr>
            <w:r>
              <w:t>r</w:t>
            </w:r>
          </w:p>
        </w:tc>
        <w:tc>
          <w:tcPr>
            <w:tcW w:w="3963" w:type="dxa"/>
          </w:tcPr>
          <w:p w14:paraId="6E2423E5" w14:textId="77777777" w:rsidR="001948FE" w:rsidRDefault="001948FE" w:rsidP="002A102D">
            <w:pPr>
              <w:keepNext/>
              <w:cnfStyle w:val="000000100000" w:firstRow="0" w:lastRow="0" w:firstColumn="0" w:lastColumn="0" w:oddVBand="0" w:evenVBand="0" w:oddHBand="1" w:evenHBand="0" w:firstRowFirstColumn="0" w:firstRowLastColumn="0" w:lastRowFirstColumn="0" w:lastRowLastColumn="0"/>
            </w:pPr>
            <w:r>
              <w:t>Fotos / Videos an Nutzer anhängen, damit fremde diese nicht ohne Befugnis ansehen können.</w:t>
            </w:r>
          </w:p>
        </w:tc>
      </w:tr>
    </w:tbl>
    <w:p w14:paraId="007754AD" w14:textId="520B24FE" w:rsidR="002A102D" w:rsidRDefault="002A102D">
      <w:pPr>
        <w:pStyle w:val="Beschriftung"/>
      </w:pPr>
      <w:bookmarkStart w:id="39" w:name="_Toc199795269"/>
      <w:r>
        <w:t xml:space="preserve">Tabelle </w:t>
      </w:r>
      <w:r w:rsidR="001644E0">
        <w:fldChar w:fldCharType="begin"/>
      </w:r>
      <w:r w:rsidR="001644E0">
        <w:instrText xml:space="preserve"> SEQ Tabelle \* ARABIC </w:instrText>
      </w:r>
      <w:r w:rsidR="001644E0">
        <w:fldChar w:fldCharType="separate"/>
      </w:r>
      <w:r w:rsidR="001644E0">
        <w:rPr>
          <w:noProof/>
        </w:rPr>
        <w:t>6</w:t>
      </w:r>
      <w:r w:rsidR="001644E0">
        <w:rPr>
          <w:noProof/>
        </w:rPr>
        <w:fldChar w:fldCharType="end"/>
      </w:r>
      <w:r>
        <w:t>: Zugriffskontrolle</w:t>
      </w:r>
      <w:bookmarkEnd w:id="39"/>
    </w:p>
    <w:p w14:paraId="0974B415" w14:textId="77777777" w:rsidR="001948FE" w:rsidRDefault="001948FE" w:rsidP="001948FE">
      <w:pPr>
        <w:rPr>
          <w:rFonts w:eastAsiaTheme="majorEastAsia" w:cstheme="majorBidi"/>
          <w:b/>
          <w:bCs/>
          <w:iCs/>
          <w:sz w:val="28"/>
          <w:szCs w:val="28"/>
        </w:rPr>
      </w:pPr>
      <w:r>
        <w:br w:type="page"/>
      </w:r>
    </w:p>
    <w:p w14:paraId="5D2D4352" w14:textId="77777777" w:rsidR="001948FE" w:rsidRDefault="001948FE" w:rsidP="001948FE">
      <w:pPr>
        <w:pStyle w:val="berschrift3"/>
      </w:pPr>
      <w:bookmarkStart w:id="40" w:name="_Toc196344824"/>
      <w:bookmarkStart w:id="41" w:name="_Toc199797336"/>
      <w:r>
        <w:lastRenderedPageBreak/>
        <w:t>Verantwortlichkeiten</w:t>
      </w:r>
      <w:bookmarkEnd w:id="40"/>
      <w:bookmarkEnd w:id="41"/>
    </w:p>
    <w:p w14:paraId="2C7C9BBF" w14:textId="77777777" w:rsidR="001948FE" w:rsidRDefault="001948FE" w:rsidP="001948FE">
      <w:pPr>
        <w:spacing w:line="360" w:lineRule="auto"/>
      </w:pPr>
      <w:r>
        <w:t>Die nachfolgenden Verantwortlichkeiten sind gebunden an Personen:</w:t>
      </w:r>
    </w:p>
    <w:p w14:paraId="436FCB00" w14:textId="77777777" w:rsidR="001948FE" w:rsidRDefault="001948FE" w:rsidP="001948FE">
      <w:pPr>
        <w:spacing w:line="360" w:lineRule="auto"/>
      </w:pPr>
      <w:r w:rsidRPr="004A51EC">
        <w:rPr>
          <w:b/>
        </w:rPr>
        <w:t>Projektleiter</w:t>
      </w:r>
      <w:r>
        <w:t>: Umsetzung der Sicherheitsmassnahmen</w:t>
      </w:r>
    </w:p>
    <w:p w14:paraId="32CB85F5" w14:textId="77777777" w:rsidR="001948FE" w:rsidRDefault="001948FE" w:rsidP="001948FE">
      <w:pPr>
        <w:spacing w:line="360" w:lineRule="auto"/>
      </w:pPr>
      <w:r w:rsidRPr="004A51EC">
        <w:rPr>
          <w:b/>
        </w:rPr>
        <w:t>Benutzer</w:t>
      </w:r>
      <w:r>
        <w:t xml:space="preserve">: </w:t>
      </w:r>
      <w:r w:rsidRPr="00605AED">
        <w:t>Werden zur sicheren Passwortwahl und -verwendung</w:t>
      </w:r>
      <w:r>
        <w:t xml:space="preserve"> aufgefordert. (AGB)</w:t>
      </w:r>
    </w:p>
    <w:p w14:paraId="44DEE25E" w14:textId="77777777" w:rsidR="001948FE" w:rsidRDefault="001948FE" w:rsidP="001948FE">
      <w:pPr>
        <w:spacing w:line="360" w:lineRule="auto"/>
      </w:pPr>
      <w:proofErr w:type="spellStart"/>
      <w:r w:rsidRPr="004A51EC">
        <w:rPr>
          <w:b/>
        </w:rPr>
        <w:t>Systemadmin</w:t>
      </w:r>
      <w:proofErr w:type="spellEnd"/>
      <w:r>
        <w:t xml:space="preserve">: </w:t>
      </w:r>
      <w:r w:rsidRPr="002279B4">
        <w:t>Wartung, Patches, Monitoring</w:t>
      </w:r>
      <w:r>
        <w:t xml:space="preserve"> &amp; weiter Erhaltung der Sicherheitsmassnahmen</w:t>
      </w:r>
    </w:p>
    <w:p w14:paraId="359F0C3C" w14:textId="77777777" w:rsidR="001948FE" w:rsidRPr="002521C5" w:rsidRDefault="001948FE" w:rsidP="001948FE">
      <w:pPr>
        <w:pStyle w:val="berschrift3"/>
      </w:pPr>
      <w:bookmarkStart w:id="42" w:name="_Toc196344825"/>
      <w:bookmarkStart w:id="43" w:name="_Toc199797337"/>
      <w:r>
        <w:t>Monitoring &amp; Wartung</w:t>
      </w:r>
      <w:bookmarkEnd w:id="42"/>
      <w:bookmarkEnd w:id="43"/>
    </w:p>
    <w:p w14:paraId="31A53CB4" w14:textId="77777777" w:rsidR="001948FE" w:rsidRPr="005F7764" w:rsidRDefault="001948FE" w:rsidP="001948FE">
      <w:r>
        <w:t>Damit die Sicherheit immer gewährt bleibt, werden folgende Massnahmen zur Überwachung geführt:</w:t>
      </w:r>
    </w:p>
    <w:p w14:paraId="2B16963D" w14:textId="77777777" w:rsidR="001948FE" w:rsidRDefault="001948FE" w:rsidP="00CA6373">
      <w:pPr>
        <w:pStyle w:val="Listenabsatz"/>
        <w:numPr>
          <w:ilvl w:val="0"/>
          <w:numId w:val="17"/>
        </w:numPr>
        <w:suppressAutoHyphens w:val="0"/>
      </w:pPr>
      <w:r>
        <w:t>Regelmäßige Protokollierung der Zugriffe auf den Server via Logs</w:t>
      </w:r>
    </w:p>
    <w:p w14:paraId="1C8E7BA1" w14:textId="77777777" w:rsidR="001948FE" w:rsidRPr="005F7764" w:rsidRDefault="001948FE" w:rsidP="00CA6373">
      <w:pPr>
        <w:pStyle w:val="Listenabsatz"/>
        <w:numPr>
          <w:ilvl w:val="0"/>
          <w:numId w:val="17"/>
        </w:numPr>
        <w:suppressAutoHyphens w:val="0"/>
      </w:pPr>
      <w:r>
        <w:t>Automatische Warnung bei verdächtigen Login-Versuchen</w:t>
      </w:r>
    </w:p>
    <w:p w14:paraId="21297E52" w14:textId="77777777" w:rsidR="001948FE" w:rsidRPr="005F7764" w:rsidRDefault="001948FE" w:rsidP="001948FE"/>
    <w:p w14:paraId="4FDFD76B" w14:textId="77777777" w:rsidR="001948FE" w:rsidRDefault="001948FE" w:rsidP="001948FE">
      <w:pPr>
        <w:pStyle w:val="berschrift3"/>
      </w:pPr>
      <w:bookmarkStart w:id="44" w:name="_Toc196344826"/>
      <w:bookmarkStart w:id="45" w:name="_Toc199797338"/>
      <w:r>
        <w:t>Backup</w:t>
      </w:r>
      <w:bookmarkEnd w:id="44"/>
      <w:bookmarkEnd w:id="45"/>
    </w:p>
    <w:p w14:paraId="23DE523C" w14:textId="59581696" w:rsidR="00AC42EB" w:rsidRPr="006C3DD6" w:rsidRDefault="001948FE" w:rsidP="001948FE">
      <w:pPr>
        <w:pStyle w:val="Textkrper"/>
        <w:jc w:val="both"/>
      </w:pPr>
      <w:r>
        <w:t xml:space="preserve">Das NAS speichert die Daten über die </w:t>
      </w:r>
      <w:proofErr w:type="spellStart"/>
      <w:r>
        <w:t>Synology</w:t>
      </w:r>
      <w:proofErr w:type="spellEnd"/>
      <w:r>
        <w:t>-Software Hyper-Backup täglich auf eine zweite Festplatte, so dass jederzeit ein gültiges Backup vorhanden ist. User selbst können ihre Bilder nicht löschen, und selbst bei einem Festplattenausfall können wir so sichergehen, dass wir alles nochmals gespeichert haben.</w:t>
      </w:r>
    </w:p>
    <w:p w14:paraId="1FD71B03" w14:textId="77777777" w:rsidR="009B7B2A" w:rsidRDefault="009B7B2A">
      <w:pPr>
        <w:suppressAutoHyphens w:val="0"/>
        <w:rPr>
          <w:rFonts w:cs="Arial"/>
          <w:b/>
          <w:bCs/>
          <w:iCs/>
          <w:kern w:val="1"/>
          <w:sz w:val="22"/>
          <w:szCs w:val="28"/>
        </w:rPr>
      </w:pPr>
      <w:bookmarkStart w:id="46" w:name="_Toc217803050"/>
      <w:r>
        <w:br w:type="page"/>
      </w:r>
    </w:p>
    <w:p w14:paraId="20681B2D" w14:textId="10F84761" w:rsidR="00AC42EB" w:rsidRPr="00185B61" w:rsidRDefault="00AC42EB" w:rsidP="001A73F3">
      <w:pPr>
        <w:pStyle w:val="berschrift2"/>
      </w:pPr>
      <w:bookmarkStart w:id="47" w:name="_Toc199797339"/>
      <w:r w:rsidRPr="00185B61">
        <w:lastRenderedPageBreak/>
        <w:t>Anforderungszuordnung</w:t>
      </w:r>
      <w:bookmarkEnd w:id="46"/>
      <w:bookmarkEnd w:id="47"/>
    </w:p>
    <w:p w14:paraId="2ACB34D6" w14:textId="35FC485C" w:rsidR="00E04188" w:rsidRDefault="00E04188" w:rsidP="001A73F3">
      <w:r>
        <w:t xml:space="preserve">Diese </w:t>
      </w:r>
      <w:r w:rsidR="00AA00EC">
        <w:t xml:space="preserve">Tabelle </w:t>
      </w:r>
      <w:r>
        <w:t>bietet</w:t>
      </w:r>
      <w:r w:rsidR="00EF5CF3">
        <w:t xml:space="preserve"> eine klare </w:t>
      </w:r>
      <w:r w:rsidR="00AA00EC">
        <w:t>Ü</w:t>
      </w:r>
      <w:r w:rsidR="00EF5CF3">
        <w:t>bersicht</w:t>
      </w:r>
      <w:r w:rsidR="00AA00EC">
        <w:t xml:space="preserve"> von unser</w:t>
      </w:r>
      <w:r w:rsidR="002D452B">
        <w:t xml:space="preserve">en Anforderungen an das Projekt, welche durch Tests </w:t>
      </w:r>
      <w:r w:rsidR="009236EF">
        <w:t xml:space="preserve">anschliessend </w:t>
      </w:r>
      <w:r w:rsidR="008C1E5D">
        <w:t xml:space="preserve">auf </w:t>
      </w:r>
      <w:r w:rsidR="00FC2469">
        <w:t>Funktionalität überprüft werden.</w:t>
      </w:r>
    </w:p>
    <w:p w14:paraId="7FA85B93" w14:textId="77777777" w:rsidR="001A73F3" w:rsidRPr="00E04188" w:rsidRDefault="001A73F3" w:rsidP="001A73F3"/>
    <w:tbl>
      <w:tblPr>
        <w:tblStyle w:val="Listentabelle3Akzent1"/>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4910"/>
        <w:gridCol w:w="3561"/>
      </w:tblGrid>
      <w:tr w:rsidR="00C24A37" w:rsidRPr="006C3DD6" w14:paraId="6D92CA68" w14:textId="77777777" w:rsidTr="00337F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27" w:type="dxa"/>
            <w:hideMark/>
          </w:tcPr>
          <w:p w14:paraId="38999714" w14:textId="77777777" w:rsidR="00C24A37" w:rsidRPr="006C3DD6" w:rsidRDefault="00C24A37" w:rsidP="00D946BD">
            <w:pPr>
              <w:rPr>
                <w:sz w:val="22"/>
              </w:rPr>
            </w:pPr>
            <w:proofErr w:type="spellStart"/>
            <w:r w:rsidRPr="006C3DD6">
              <w:t>AFo</w:t>
            </w:r>
            <w:proofErr w:type="spellEnd"/>
            <w:r w:rsidRPr="006C3DD6">
              <w:t>.-Nr.</w:t>
            </w:r>
          </w:p>
        </w:tc>
        <w:tc>
          <w:tcPr>
            <w:cnfStyle w:val="000010000000" w:firstRow="0" w:lastRow="0" w:firstColumn="0" w:lastColumn="0" w:oddVBand="1" w:evenVBand="0" w:oddHBand="0" w:evenHBand="0" w:firstRowFirstColumn="0" w:firstRowLastColumn="0" w:lastRowFirstColumn="0" w:lastRowLastColumn="0"/>
            <w:tcW w:w="4910" w:type="dxa"/>
            <w:hideMark/>
          </w:tcPr>
          <w:p w14:paraId="12B1F1FD" w14:textId="77777777" w:rsidR="00C24A37" w:rsidRPr="006C3DD6" w:rsidRDefault="00C24A37" w:rsidP="00D946BD">
            <w:pPr>
              <w:rPr>
                <w:sz w:val="22"/>
              </w:rPr>
            </w:pPr>
            <w:r w:rsidRPr="006C3DD6">
              <w:t>Anforderung</w:t>
            </w:r>
            <w:r w:rsidRPr="006C3DD6">
              <w:br/>
              <w:t>(Stichwort)</w:t>
            </w:r>
          </w:p>
        </w:tc>
        <w:tc>
          <w:tcPr>
            <w:cnfStyle w:val="000100001000" w:firstRow="0" w:lastRow="0" w:firstColumn="0" w:lastColumn="1" w:oddVBand="0" w:evenVBand="0" w:oddHBand="0" w:evenHBand="0" w:firstRowFirstColumn="0" w:firstRowLastColumn="1" w:lastRowFirstColumn="0" w:lastRowLastColumn="0"/>
            <w:tcW w:w="3561" w:type="dxa"/>
          </w:tcPr>
          <w:p w14:paraId="4B73E586" w14:textId="599BC0DE" w:rsidR="00C24A37" w:rsidRPr="006C3DD6" w:rsidRDefault="00337FA3" w:rsidP="00D946BD">
            <w:pPr>
              <w:rPr>
                <w:sz w:val="22"/>
              </w:rPr>
            </w:pPr>
            <w:r>
              <w:rPr>
                <w:sz w:val="22"/>
              </w:rPr>
              <w:t>Kritikalität</w:t>
            </w:r>
          </w:p>
        </w:tc>
      </w:tr>
      <w:tr w:rsidR="00C24A37" w:rsidRPr="006C3DD6" w14:paraId="52E56223" w14:textId="77777777" w:rsidTr="00C24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Pr>
          <w:p w14:paraId="07547A01" w14:textId="18D79645" w:rsidR="00C24A37" w:rsidRPr="00D946BD" w:rsidRDefault="00C24A37" w:rsidP="00D946BD">
            <w:pPr>
              <w:rPr>
                <w:b w:val="0"/>
                <w:bCs w:val="0"/>
                <w:sz w:val="22"/>
              </w:rPr>
            </w:pPr>
            <w:r w:rsidRPr="00D946BD">
              <w:rPr>
                <w:b w:val="0"/>
                <w:bCs w:val="0"/>
                <w:sz w:val="22"/>
              </w:rPr>
              <w:t>1</w:t>
            </w:r>
          </w:p>
        </w:tc>
        <w:tc>
          <w:tcPr>
            <w:cnfStyle w:val="000010000000" w:firstRow="0" w:lastRow="0" w:firstColumn="0" w:lastColumn="0" w:oddVBand="1" w:evenVBand="0" w:oddHBand="0" w:evenHBand="0" w:firstRowFirstColumn="0" w:firstRowLastColumn="0" w:lastRowFirstColumn="0" w:lastRowLastColumn="0"/>
            <w:tcW w:w="4910" w:type="dxa"/>
          </w:tcPr>
          <w:p w14:paraId="5043CB0F" w14:textId="256FEF30" w:rsidR="00C24A37" w:rsidRPr="006C3DD6" w:rsidRDefault="00C24A37" w:rsidP="00D946BD">
            <w:pPr>
              <w:rPr>
                <w:sz w:val="22"/>
              </w:rPr>
            </w:pPr>
            <w:r>
              <w:rPr>
                <w:sz w:val="22"/>
              </w:rPr>
              <w:t>Funktionierender Filetransfer</w:t>
            </w:r>
          </w:p>
        </w:tc>
        <w:tc>
          <w:tcPr>
            <w:cnfStyle w:val="000100000000" w:firstRow="0" w:lastRow="0" w:firstColumn="0" w:lastColumn="1" w:oddVBand="0" w:evenVBand="0" w:oddHBand="0" w:evenHBand="0" w:firstRowFirstColumn="0" w:firstRowLastColumn="0" w:lastRowFirstColumn="0" w:lastRowLastColumn="0"/>
            <w:tcW w:w="3561" w:type="dxa"/>
          </w:tcPr>
          <w:p w14:paraId="0DE4B5B7" w14:textId="70937744" w:rsidR="00C24A37" w:rsidRPr="006C3DD6" w:rsidRDefault="00714E5B" w:rsidP="00D946BD">
            <w:pPr>
              <w:rPr>
                <w:sz w:val="22"/>
              </w:rPr>
            </w:pPr>
            <w:r>
              <w:rPr>
                <w:sz w:val="22"/>
              </w:rPr>
              <w:t>Hoch</w:t>
            </w:r>
          </w:p>
        </w:tc>
      </w:tr>
      <w:tr w:rsidR="00C24A37" w:rsidRPr="006C3DD6" w14:paraId="66204FF1" w14:textId="77777777" w:rsidTr="00C24A37">
        <w:tc>
          <w:tcPr>
            <w:cnfStyle w:val="001000000000" w:firstRow="0" w:lastRow="0" w:firstColumn="1" w:lastColumn="0" w:oddVBand="0" w:evenVBand="0" w:oddHBand="0" w:evenHBand="0" w:firstRowFirstColumn="0" w:firstRowLastColumn="0" w:lastRowFirstColumn="0" w:lastRowLastColumn="0"/>
            <w:tcW w:w="727" w:type="dxa"/>
          </w:tcPr>
          <w:p w14:paraId="2DBF0D7D" w14:textId="21AC9FFF" w:rsidR="00C24A37" w:rsidRPr="00D946BD" w:rsidRDefault="00C24A37" w:rsidP="00D946BD">
            <w:pPr>
              <w:rPr>
                <w:b w:val="0"/>
                <w:bCs w:val="0"/>
                <w:sz w:val="22"/>
              </w:rPr>
            </w:pPr>
            <w:r w:rsidRPr="00D946BD">
              <w:rPr>
                <w:b w:val="0"/>
                <w:bCs w:val="0"/>
                <w:sz w:val="22"/>
              </w:rPr>
              <w:t>2</w:t>
            </w:r>
          </w:p>
        </w:tc>
        <w:tc>
          <w:tcPr>
            <w:cnfStyle w:val="000010000000" w:firstRow="0" w:lastRow="0" w:firstColumn="0" w:lastColumn="0" w:oddVBand="1" w:evenVBand="0" w:oddHBand="0" w:evenHBand="0" w:firstRowFirstColumn="0" w:firstRowLastColumn="0" w:lastRowFirstColumn="0" w:lastRowLastColumn="0"/>
            <w:tcW w:w="4910" w:type="dxa"/>
          </w:tcPr>
          <w:p w14:paraId="6B62F1B3" w14:textId="6DE546E8" w:rsidR="00C24A37" w:rsidRPr="006C3DD6" w:rsidRDefault="00C24A37" w:rsidP="00D946BD">
            <w:pPr>
              <w:rPr>
                <w:sz w:val="22"/>
              </w:rPr>
            </w:pPr>
            <w:r>
              <w:rPr>
                <w:sz w:val="22"/>
              </w:rPr>
              <w:t>Usermanagement von Nutzern</w:t>
            </w:r>
          </w:p>
        </w:tc>
        <w:tc>
          <w:tcPr>
            <w:cnfStyle w:val="000100000000" w:firstRow="0" w:lastRow="0" w:firstColumn="0" w:lastColumn="1" w:oddVBand="0" w:evenVBand="0" w:oddHBand="0" w:evenHBand="0" w:firstRowFirstColumn="0" w:firstRowLastColumn="0" w:lastRowFirstColumn="0" w:lastRowLastColumn="0"/>
            <w:tcW w:w="3561" w:type="dxa"/>
          </w:tcPr>
          <w:p w14:paraId="238601FE" w14:textId="69EEF137" w:rsidR="00C24A37" w:rsidRPr="006C3DD6" w:rsidRDefault="00714E5B" w:rsidP="00D946BD">
            <w:pPr>
              <w:rPr>
                <w:sz w:val="22"/>
              </w:rPr>
            </w:pPr>
            <w:r>
              <w:rPr>
                <w:sz w:val="22"/>
              </w:rPr>
              <w:t>Hoch</w:t>
            </w:r>
          </w:p>
        </w:tc>
      </w:tr>
      <w:tr w:rsidR="00C24A37" w:rsidRPr="006C3DD6" w14:paraId="0F3CABC7" w14:textId="77777777" w:rsidTr="009706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7" w:type="dxa"/>
            <w:tcBorders>
              <w:bottom w:val="single" w:sz="4" w:space="0" w:color="auto"/>
            </w:tcBorders>
          </w:tcPr>
          <w:p w14:paraId="5B08B5D1" w14:textId="7682C5B0" w:rsidR="00C24A37" w:rsidRPr="00D946BD" w:rsidRDefault="00C24A37" w:rsidP="00D946BD">
            <w:pPr>
              <w:rPr>
                <w:b w:val="0"/>
                <w:bCs w:val="0"/>
                <w:sz w:val="22"/>
              </w:rPr>
            </w:pPr>
            <w:r w:rsidRPr="00D946BD">
              <w:rPr>
                <w:b w:val="0"/>
                <w:bCs w:val="0"/>
                <w:sz w:val="22"/>
              </w:rPr>
              <w:t>3</w:t>
            </w:r>
          </w:p>
        </w:tc>
        <w:tc>
          <w:tcPr>
            <w:cnfStyle w:val="000010000000" w:firstRow="0" w:lastRow="0" w:firstColumn="0" w:lastColumn="0" w:oddVBand="1" w:evenVBand="0" w:oddHBand="0" w:evenHBand="0" w:firstRowFirstColumn="0" w:firstRowLastColumn="0" w:lastRowFirstColumn="0" w:lastRowLastColumn="0"/>
            <w:tcW w:w="4910" w:type="dxa"/>
            <w:tcBorders>
              <w:bottom w:val="single" w:sz="4" w:space="0" w:color="auto"/>
            </w:tcBorders>
          </w:tcPr>
          <w:p w14:paraId="16DEB4AB" w14:textId="58D31942" w:rsidR="00C24A37" w:rsidRPr="006C3DD6" w:rsidRDefault="00C24A37" w:rsidP="00D946BD">
            <w:pPr>
              <w:rPr>
                <w:sz w:val="22"/>
              </w:rPr>
            </w:pPr>
            <w:r>
              <w:rPr>
                <w:sz w:val="22"/>
              </w:rPr>
              <w:t>VPN (Server &lt;-&gt; NAS)</w:t>
            </w:r>
          </w:p>
        </w:tc>
        <w:tc>
          <w:tcPr>
            <w:cnfStyle w:val="000100000000" w:firstRow="0" w:lastRow="0" w:firstColumn="0" w:lastColumn="1" w:oddVBand="0" w:evenVBand="0" w:oddHBand="0" w:evenHBand="0" w:firstRowFirstColumn="0" w:firstRowLastColumn="0" w:lastRowFirstColumn="0" w:lastRowLastColumn="0"/>
            <w:tcW w:w="3561" w:type="dxa"/>
            <w:tcBorders>
              <w:bottom w:val="single" w:sz="4" w:space="0" w:color="auto"/>
            </w:tcBorders>
          </w:tcPr>
          <w:p w14:paraId="54E11D2A" w14:textId="5A566768" w:rsidR="00C24A37" w:rsidRPr="006C3DD6" w:rsidRDefault="00714E5B" w:rsidP="00D946BD">
            <w:pPr>
              <w:rPr>
                <w:sz w:val="22"/>
              </w:rPr>
            </w:pPr>
            <w:r>
              <w:rPr>
                <w:sz w:val="22"/>
              </w:rPr>
              <w:t>Hoch</w:t>
            </w:r>
          </w:p>
        </w:tc>
      </w:tr>
      <w:tr w:rsidR="00C24A37" w:rsidRPr="006C3DD6" w14:paraId="31126E5D" w14:textId="77777777" w:rsidTr="0097066F">
        <w:trPr>
          <w:trHeight w:val="323"/>
        </w:trPr>
        <w:tc>
          <w:tcPr>
            <w:cnfStyle w:val="001000000000" w:firstRow="0" w:lastRow="0" w:firstColumn="1" w:lastColumn="0" w:oddVBand="0" w:evenVBand="0" w:oddHBand="0" w:evenHBand="0" w:firstRowFirstColumn="0" w:firstRowLastColumn="0" w:lastRowFirstColumn="0" w:lastRowLastColumn="0"/>
            <w:tcW w:w="727" w:type="dxa"/>
            <w:tcBorders>
              <w:top w:val="single" w:sz="4" w:space="0" w:color="auto"/>
              <w:left w:val="single" w:sz="4" w:space="0" w:color="auto"/>
              <w:bottom w:val="single" w:sz="4" w:space="0" w:color="auto"/>
              <w:right w:val="single" w:sz="4" w:space="0" w:color="auto"/>
            </w:tcBorders>
          </w:tcPr>
          <w:p w14:paraId="2DE403A5" w14:textId="11E6D8CB" w:rsidR="00C24A37" w:rsidRPr="00D946BD" w:rsidRDefault="00C24A37" w:rsidP="00D946BD">
            <w:pPr>
              <w:rPr>
                <w:b w:val="0"/>
                <w:bCs w:val="0"/>
                <w:sz w:val="22"/>
              </w:rPr>
            </w:pPr>
            <w:r>
              <w:rPr>
                <w:b w:val="0"/>
                <w:bCs w:val="0"/>
                <w:sz w:val="22"/>
              </w:rPr>
              <w:t>4</w:t>
            </w:r>
          </w:p>
        </w:tc>
        <w:tc>
          <w:tcPr>
            <w:cnfStyle w:val="000010000000" w:firstRow="0" w:lastRow="0" w:firstColumn="0" w:lastColumn="0" w:oddVBand="1" w:evenVBand="0" w:oddHBand="0" w:evenHBand="0" w:firstRowFirstColumn="0" w:firstRowLastColumn="0" w:lastRowFirstColumn="0" w:lastRowLastColumn="0"/>
            <w:tcW w:w="4910" w:type="dxa"/>
            <w:tcBorders>
              <w:top w:val="single" w:sz="4" w:space="0" w:color="auto"/>
              <w:left w:val="single" w:sz="4" w:space="0" w:color="auto"/>
              <w:bottom w:val="single" w:sz="4" w:space="0" w:color="auto"/>
              <w:right w:val="single" w:sz="4" w:space="0" w:color="auto"/>
            </w:tcBorders>
          </w:tcPr>
          <w:p w14:paraId="62431CDC" w14:textId="77A7F151" w:rsidR="00C24A37" w:rsidRPr="006C3DD6" w:rsidRDefault="00C24A37" w:rsidP="00D946BD">
            <w:pPr>
              <w:rPr>
                <w:sz w:val="22"/>
              </w:rPr>
            </w:pPr>
            <w:r>
              <w:rPr>
                <w:sz w:val="22"/>
              </w:rPr>
              <w:t>Automatisierter Fotoupload</w:t>
            </w:r>
          </w:p>
        </w:tc>
        <w:tc>
          <w:tcPr>
            <w:cnfStyle w:val="000100000000" w:firstRow="0" w:lastRow="0" w:firstColumn="0" w:lastColumn="1" w:oddVBand="0" w:evenVBand="0" w:oddHBand="0" w:evenHBand="0" w:firstRowFirstColumn="0" w:firstRowLastColumn="0" w:lastRowFirstColumn="0" w:lastRowLastColumn="0"/>
            <w:tcW w:w="3561" w:type="dxa"/>
            <w:tcBorders>
              <w:top w:val="single" w:sz="4" w:space="0" w:color="auto"/>
              <w:left w:val="single" w:sz="4" w:space="0" w:color="auto"/>
              <w:bottom w:val="single" w:sz="4" w:space="0" w:color="auto"/>
              <w:right w:val="single" w:sz="4" w:space="0" w:color="auto"/>
            </w:tcBorders>
          </w:tcPr>
          <w:p w14:paraId="13CB595B" w14:textId="24CA2C72" w:rsidR="00C24A37" w:rsidRPr="006C3DD6" w:rsidRDefault="00714E5B" w:rsidP="00D946BD">
            <w:pPr>
              <w:rPr>
                <w:sz w:val="22"/>
              </w:rPr>
            </w:pPr>
            <w:r>
              <w:rPr>
                <w:sz w:val="22"/>
              </w:rPr>
              <w:t>Mittel</w:t>
            </w:r>
          </w:p>
        </w:tc>
      </w:tr>
      <w:tr w:rsidR="00C24A37" w:rsidRPr="006C3DD6" w14:paraId="6D9C8D39" w14:textId="77777777" w:rsidTr="0097066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727" w:type="dxa"/>
            <w:tcBorders>
              <w:top w:val="single" w:sz="4" w:space="0" w:color="auto"/>
              <w:left w:val="single" w:sz="4" w:space="0" w:color="auto"/>
              <w:bottom w:val="single" w:sz="4" w:space="0" w:color="auto"/>
              <w:right w:val="single" w:sz="4" w:space="0" w:color="auto"/>
            </w:tcBorders>
          </w:tcPr>
          <w:p w14:paraId="675E05EE" w14:textId="60178DEE" w:rsidR="00C24A37" w:rsidRPr="00D946BD" w:rsidRDefault="00C24A37" w:rsidP="00D946BD">
            <w:pPr>
              <w:rPr>
                <w:b w:val="0"/>
                <w:bCs w:val="0"/>
                <w:sz w:val="22"/>
              </w:rPr>
            </w:pPr>
            <w:r w:rsidRPr="00D946BD">
              <w:rPr>
                <w:b w:val="0"/>
                <w:bCs w:val="0"/>
                <w:sz w:val="22"/>
              </w:rPr>
              <w:t>5</w:t>
            </w:r>
          </w:p>
        </w:tc>
        <w:tc>
          <w:tcPr>
            <w:cnfStyle w:val="000010000000" w:firstRow="0" w:lastRow="0" w:firstColumn="0" w:lastColumn="0" w:oddVBand="1" w:evenVBand="0" w:oddHBand="0" w:evenHBand="0" w:firstRowFirstColumn="0" w:firstRowLastColumn="0" w:lastRowFirstColumn="0" w:lastRowLastColumn="0"/>
            <w:tcW w:w="4910" w:type="dxa"/>
            <w:tcBorders>
              <w:top w:val="single" w:sz="4" w:space="0" w:color="auto"/>
              <w:left w:val="single" w:sz="4" w:space="0" w:color="auto"/>
              <w:bottom w:val="single" w:sz="4" w:space="0" w:color="auto"/>
              <w:right w:val="single" w:sz="4" w:space="0" w:color="auto"/>
            </w:tcBorders>
          </w:tcPr>
          <w:p w14:paraId="2FC17F8B" w14:textId="51A09742" w:rsidR="00C24A37" w:rsidRPr="00D946BD" w:rsidRDefault="00C24A37" w:rsidP="00D946BD">
            <w:pPr>
              <w:rPr>
                <w:b w:val="0"/>
                <w:bCs w:val="0"/>
                <w:sz w:val="22"/>
              </w:rPr>
            </w:pPr>
            <w:r w:rsidRPr="00D946BD">
              <w:rPr>
                <w:b w:val="0"/>
                <w:bCs w:val="0"/>
                <w:sz w:val="22"/>
              </w:rPr>
              <w:t>Gültiger &amp; öffentlicher Website SSL</w:t>
            </w:r>
          </w:p>
        </w:tc>
        <w:tc>
          <w:tcPr>
            <w:cnfStyle w:val="000100000010" w:firstRow="0" w:lastRow="0" w:firstColumn="0" w:lastColumn="1" w:oddVBand="0" w:evenVBand="0" w:oddHBand="0" w:evenHBand="0" w:firstRowFirstColumn="0" w:firstRowLastColumn="0" w:lastRowFirstColumn="0" w:lastRowLastColumn="1"/>
            <w:tcW w:w="3561" w:type="dxa"/>
            <w:tcBorders>
              <w:top w:val="single" w:sz="4" w:space="0" w:color="auto"/>
              <w:left w:val="single" w:sz="4" w:space="0" w:color="auto"/>
              <w:bottom w:val="single" w:sz="4" w:space="0" w:color="auto"/>
              <w:right w:val="single" w:sz="4" w:space="0" w:color="auto"/>
            </w:tcBorders>
          </w:tcPr>
          <w:p w14:paraId="4BDB5498" w14:textId="741DD944" w:rsidR="00C24A37" w:rsidRPr="006C3DD6" w:rsidRDefault="00185B61" w:rsidP="00D946BD">
            <w:pPr>
              <w:keepNext/>
              <w:rPr>
                <w:sz w:val="22"/>
              </w:rPr>
            </w:pPr>
            <w:r>
              <w:rPr>
                <w:sz w:val="22"/>
              </w:rPr>
              <w:t>Hoch</w:t>
            </w:r>
          </w:p>
        </w:tc>
      </w:tr>
    </w:tbl>
    <w:p w14:paraId="2042EE33" w14:textId="5F7D3AFD" w:rsidR="00D946BD" w:rsidRDefault="00D946BD">
      <w:pPr>
        <w:pStyle w:val="Beschriftung"/>
      </w:pPr>
      <w:bookmarkStart w:id="48" w:name="_Toc199795270"/>
      <w:r>
        <w:t>Tabelle</w:t>
      </w:r>
      <w:r w:rsidR="00F17208">
        <w:t xml:space="preserve"> 7</w:t>
      </w:r>
      <w:r>
        <w:t xml:space="preserve"> </w:t>
      </w:r>
      <w:r w:rsidR="001644E0">
        <w:fldChar w:fldCharType="begin"/>
      </w:r>
      <w:r w:rsidR="001644E0">
        <w:instrText xml:space="preserve"> SEQ Tabelle \* ARABIC </w:instrText>
      </w:r>
      <w:r w:rsidR="001644E0">
        <w:fldChar w:fldCharType="separate"/>
      </w:r>
      <w:r w:rsidR="001644E0">
        <w:rPr>
          <w:noProof/>
        </w:rPr>
        <w:t>7</w:t>
      </w:r>
      <w:r w:rsidR="001644E0">
        <w:rPr>
          <w:noProof/>
        </w:rPr>
        <w:fldChar w:fldCharType="end"/>
      </w:r>
      <w:r>
        <w:t>: Anforderungszuordnung</w:t>
      </w:r>
      <w:bookmarkEnd w:id="48"/>
    </w:p>
    <w:p w14:paraId="69A188C4" w14:textId="6CDEA8F6" w:rsidR="001A73F3" w:rsidRPr="001A73F3" w:rsidRDefault="001A73F3" w:rsidP="00AF1AA0">
      <w:pPr>
        <w:pStyle w:val="berschrift3"/>
      </w:pPr>
      <w:bookmarkStart w:id="49" w:name="_Toc199797340"/>
      <w:r w:rsidRPr="001A73F3">
        <w:t>Funktionierender Filetransfer</w:t>
      </w:r>
      <w:bookmarkEnd w:id="49"/>
      <w:r w:rsidRPr="001A73F3">
        <w:t xml:space="preserve"> </w:t>
      </w:r>
    </w:p>
    <w:p w14:paraId="69169DA5" w14:textId="77777777" w:rsidR="001A73F3" w:rsidRDefault="001A73F3" w:rsidP="001A73F3">
      <w:r w:rsidRPr="001A73F3">
        <w:t xml:space="preserve">Für uns bedeutet ein funktionierender Filetransfer, dass ein User ohne speziell auftretende Probleme seine freigegebenen Bilder herunterladen kann und die Dateien dabei nicht </w:t>
      </w:r>
      <w:proofErr w:type="spellStart"/>
      <w:r w:rsidRPr="001A73F3">
        <w:t>korupt</w:t>
      </w:r>
      <w:proofErr w:type="spellEnd"/>
      <w:r w:rsidRPr="001A73F3">
        <w:t xml:space="preserve"> werden. Das System muss dafür alle benötigten Ports freigegeben haben, eine saubere SFTP-Ablage haben und keine Einschränkungen in der Firewall haben, welche den Prozess behindern könnten. </w:t>
      </w:r>
    </w:p>
    <w:p w14:paraId="2AA3BC9F" w14:textId="77777777" w:rsidR="001A73F3" w:rsidRPr="001A73F3" w:rsidRDefault="001A73F3" w:rsidP="001A73F3"/>
    <w:p w14:paraId="1FA84DD1" w14:textId="409B24A6" w:rsidR="001A73F3" w:rsidRPr="001A73F3" w:rsidRDefault="001A73F3" w:rsidP="00AF1AA0">
      <w:pPr>
        <w:pStyle w:val="berschrift3"/>
      </w:pPr>
      <w:bookmarkStart w:id="50" w:name="_Toc199797341"/>
      <w:r w:rsidRPr="001A73F3">
        <w:t>Usermanagement mit Benutzername und Passwort</w:t>
      </w:r>
      <w:bookmarkEnd w:id="50"/>
      <w:r w:rsidRPr="001A73F3">
        <w:t xml:space="preserve"> </w:t>
      </w:r>
    </w:p>
    <w:p w14:paraId="4B46AC71" w14:textId="75529757" w:rsidR="001A73F3" w:rsidRDefault="001A73F3" w:rsidP="001A73F3">
      <w:r w:rsidRPr="001A73F3">
        <w:t xml:space="preserve">Unsere User können sich auf unserem Webinterface mit ihrem Benutzernamen und Passwort einloggen, damit sie Zugriff auf ihre Fotos haben können. Dafür muss </w:t>
      </w:r>
      <w:proofErr w:type="spellStart"/>
      <w:r w:rsidRPr="001A73F3">
        <w:t>SFTPgo</w:t>
      </w:r>
      <w:proofErr w:type="spellEnd"/>
      <w:r w:rsidRPr="001A73F3">
        <w:t xml:space="preserve"> sauber auf unserem Server installiert und eingerichtet sein. Zudem muss unsere Firewall auch die entsprechenden Ports freigeschalten haben. </w:t>
      </w:r>
    </w:p>
    <w:p w14:paraId="08E9E159" w14:textId="77777777" w:rsidR="001A73F3" w:rsidRPr="001A73F3" w:rsidRDefault="001A73F3" w:rsidP="001A73F3"/>
    <w:p w14:paraId="7C3DCF97" w14:textId="6D05BBBA" w:rsidR="001A73F3" w:rsidRPr="001A73F3" w:rsidRDefault="001A73F3" w:rsidP="00AF1AA0">
      <w:pPr>
        <w:pStyle w:val="berschrift3"/>
      </w:pPr>
      <w:bookmarkStart w:id="51" w:name="_Toc199797342"/>
      <w:r w:rsidRPr="001A73F3">
        <w:t>VPN-Verbindung zwischen NAS und Webserver</w:t>
      </w:r>
      <w:bookmarkEnd w:id="51"/>
      <w:r w:rsidRPr="001A73F3">
        <w:t xml:space="preserve"> </w:t>
      </w:r>
    </w:p>
    <w:p w14:paraId="5473BA85" w14:textId="2F8312C3" w:rsidR="001A73F3" w:rsidRDefault="001A73F3" w:rsidP="001A73F3">
      <w:r w:rsidRPr="001A73F3">
        <w:t xml:space="preserve">Wir müssen eine saubere VPN-Verbindung zwischen unserem NAS und Webserver haben, damit diese über einen sicheren Tunnel miteinander kommunizieren und Daten austauschen können. Dafür muss auf NAS und Webserver </w:t>
      </w:r>
      <w:proofErr w:type="spellStart"/>
      <w:r w:rsidRPr="001A73F3">
        <w:t>Tailscale</w:t>
      </w:r>
      <w:proofErr w:type="spellEnd"/>
      <w:r w:rsidRPr="001A73F3">
        <w:t xml:space="preserve"> installiert sein.</w:t>
      </w:r>
    </w:p>
    <w:p w14:paraId="38658FD9" w14:textId="77777777" w:rsidR="001A73F3" w:rsidRPr="001A73F3" w:rsidRDefault="001A73F3" w:rsidP="001A73F3"/>
    <w:p w14:paraId="5B6704D8" w14:textId="16A6AEA9" w:rsidR="001A73F3" w:rsidRPr="001A73F3" w:rsidRDefault="001A73F3" w:rsidP="00AF1AA0">
      <w:pPr>
        <w:pStyle w:val="berschrift3"/>
      </w:pPr>
      <w:bookmarkStart w:id="52" w:name="_Toc199797343"/>
      <w:r w:rsidRPr="001A73F3">
        <w:t>Automatischer Upload der Fotos von NAS auf Server (mit Möglichkeit dies manuell auch zu erledigen)</w:t>
      </w:r>
      <w:bookmarkEnd w:id="52"/>
      <w:r w:rsidRPr="001A73F3">
        <w:t xml:space="preserve"> </w:t>
      </w:r>
    </w:p>
    <w:p w14:paraId="1A31C38A" w14:textId="77777777" w:rsidR="001A73F3" w:rsidRPr="001A73F3" w:rsidRDefault="001A73F3" w:rsidP="001A73F3">
      <w:r w:rsidRPr="001A73F3">
        <w:t xml:space="preserve">Damit ein automatischer Upload funktioniert, müssen Scripts via </w:t>
      </w:r>
      <w:proofErr w:type="spellStart"/>
      <w:r w:rsidRPr="001A73F3">
        <w:t>Cronjobs</w:t>
      </w:r>
      <w:proofErr w:type="spellEnd"/>
      <w:r w:rsidRPr="001A73F3">
        <w:t xml:space="preserve"> auf unserem NAS &amp; Webserver eingerichtet sein. Die Verbindung &amp; die Möglichkeit Bilder manuell hochzuladen selbst wird durch den vorherigen Punkt bereits abgedeckt. </w:t>
      </w:r>
    </w:p>
    <w:p w14:paraId="5F497000" w14:textId="77777777" w:rsidR="001A73F3" w:rsidRPr="001A73F3" w:rsidRDefault="001A73F3" w:rsidP="001A73F3">
      <w:pPr>
        <w:pStyle w:val="Textkrper"/>
        <w:rPr>
          <w:sz w:val="22"/>
        </w:rPr>
      </w:pPr>
    </w:p>
    <w:p w14:paraId="73DBFB6F" w14:textId="413F2240" w:rsidR="001A73F3" w:rsidRPr="001A73F3" w:rsidRDefault="001A73F3" w:rsidP="00AF1AA0">
      <w:pPr>
        <w:pStyle w:val="berschrift3"/>
      </w:pPr>
      <w:bookmarkStart w:id="53" w:name="_Toc199797344"/>
      <w:r w:rsidRPr="001A73F3">
        <w:t>Website mit gültigem SSL welche öffentlich erreichbar ist</w:t>
      </w:r>
      <w:bookmarkEnd w:id="53"/>
      <w:r w:rsidRPr="001A73F3">
        <w:t xml:space="preserve"> </w:t>
      </w:r>
    </w:p>
    <w:p w14:paraId="2916C19D" w14:textId="5918C1AC" w:rsidR="00AC42EB" w:rsidRPr="006C3DD6" w:rsidRDefault="001A73F3" w:rsidP="001A73F3">
      <w:r w:rsidRPr="001A73F3">
        <w:t xml:space="preserve">Unsere Website soll bei Besuch via HTTPS erreichbar und ein gültiges Zertifikat aufweisen. Dieses erhalten wir </w:t>
      </w:r>
      <w:proofErr w:type="gramStart"/>
      <w:r w:rsidRPr="001A73F3">
        <w:t>via d</w:t>
      </w:r>
      <w:r w:rsidR="00BD09B4">
        <w:t>er</w:t>
      </w:r>
      <w:r w:rsidRPr="001A73F3">
        <w:t xml:space="preserve"> Installation</w:t>
      </w:r>
      <w:proofErr w:type="gramEnd"/>
      <w:r w:rsidRPr="001A73F3">
        <w:t xml:space="preserve"> von Caddy auf dem Webserver.</w:t>
      </w:r>
    </w:p>
    <w:p w14:paraId="74869460" w14:textId="77777777" w:rsidR="007F519D" w:rsidRPr="006C3DD6" w:rsidRDefault="007F519D" w:rsidP="00AC42EB">
      <w:pPr>
        <w:pStyle w:val="Textkrper"/>
        <w:rPr>
          <w:sz w:val="22"/>
        </w:rPr>
      </w:pPr>
    </w:p>
    <w:p w14:paraId="2B88908C" w14:textId="77777777" w:rsidR="00B23762" w:rsidRPr="006C3DD6" w:rsidRDefault="00B23762">
      <w:pPr>
        <w:suppressAutoHyphens w:val="0"/>
        <w:rPr>
          <w:rFonts w:cs="Arial"/>
          <w:b/>
          <w:bCs/>
          <w:kern w:val="1"/>
          <w:sz w:val="24"/>
          <w:szCs w:val="32"/>
        </w:rPr>
      </w:pPr>
      <w:bookmarkStart w:id="54" w:name="_Toc377969934"/>
      <w:bookmarkStart w:id="55" w:name="_Toc288232301"/>
      <w:r w:rsidRPr="006C3DD6">
        <w:br w:type="page"/>
      </w:r>
    </w:p>
    <w:p w14:paraId="29EC3A93" w14:textId="69D500B2" w:rsidR="00AC42EB" w:rsidRPr="005F17B6" w:rsidRDefault="00AC42EB" w:rsidP="00AF5254">
      <w:pPr>
        <w:pStyle w:val="berschrift1"/>
      </w:pPr>
      <w:bookmarkStart w:id="56" w:name="_Toc199797345"/>
      <w:r w:rsidRPr="005F17B6">
        <w:lastRenderedPageBreak/>
        <w:t>Systemdokumentation</w:t>
      </w:r>
      <w:bookmarkEnd w:id="54"/>
      <w:bookmarkEnd w:id="55"/>
      <w:bookmarkEnd w:id="56"/>
    </w:p>
    <w:p w14:paraId="39B8C076" w14:textId="7FF3F72E" w:rsidR="00B23762" w:rsidRPr="006C3DD6" w:rsidRDefault="00B23762" w:rsidP="00B23762">
      <w:r w:rsidRPr="006C3DD6">
        <w:t>In diesem Teil der Dokumentation wird beschrieben, wie wir unser System aufgebaut haben.</w:t>
      </w:r>
    </w:p>
    <w:p w14:paraId="187F57B8" w14:textId="17EACE8A" w:rsidR="00AC42EB" w:rsidRPr="006C3DD6" w:rsidRDefault="00AC42EB" w:rsidP="00AC42EB"/>
    <w:p w14:paraId="59330B9F" w14:textId="77777777" w:rsidR="00BF2F64" w:rsidRPr="005F17B6" w:rsidRDefault="00AC42EB" w:rsidP="00AF5254">
      <w:pPr>
        <w:pStyle w:val="berschrift2"/>
      </w:pPr>
      <w:bookmarkStart w:id="57" w:name="_Toc217803052"/>
      <w:bookmarkStart w:id="58" w:name="_Toc199797346"/>
      <w:r w:rsidRPr="005F17B6">
        <w:t>Konfigurations-Dokumentation</w:t>
      </w:r>
      <w:bookmarkEnd w:id="57"/>
      <w:bookmarkEnd w:id="58"/>
    </w:p>
    <w:p w14:paraId="2A47A01E" w14:textId="344EFA1D" w:rsidR="000C72FE" w:rsidRDefault="00BD09B4" w:rsidP="00AC42EB">
      <w:r>
        <w:t>In diesem Teil der Dokumentation w</w:t>
      </w:r>
      <w:r w:rsidR="00E15646">
        <w:t xml:space="preserve">ird erläutert, was die wichtigsten Konfigurationen </w:t>
      </w:r>
      <w:r w:rsidR="004267C5">
        <w:t>sind und die jeweiligen Dateien werden hier angehängt.</w:t>
      </w:r>
    </w:p>
    <w:p w14:paraId="76BDF8FE" w14:textId="54DDF29D" w:rsidR="00227D1F" w:rsidRPr="00B8106F" w:rsidRDefault="00227D1F">
      <w:pPr>
        <w:suppressAutoHyphens w:val="0"/>
        <w:rPr>
          <w:rFonts w:cs="Arial"/>
          <w:b/>
          <w:kern w:val="1"/>
          <w:szCs w:val="26"/>
          <w:lang w:val="de-DE"/>
        </w:rPr>
      </w:pPr>
    </w:p>
    <w:p w14:paraId="70F3BA8A" w14:textId="18AA1450" w:rsidR="00433E37" w:rsidRPr="00433E37" w:rsidRDefault="00AF02E0" w:rsidP="00433E37">
      <w:pPr>
        <w:pStyle w:val="berschrift3"/>
        <w:rPr>
          <w:lang w:val="en-US"/>
        </w:rPr>
      </w:pPr>
      <w:bookmarkStart w:id="59" w:name="_Toc199797347"/>
      <w:r w:rsidRPr="007B3BC8">
        <w:rPr>
          <w:lang w:val="en-US"/>
        </w:rPr>
        <w:t>SSHD-Config File</w:t>
      </w:r>
      <w:bookmarkEnd w:id="59"/>
    </w:p>
    <w:p w14:paraId="0CFFEC4D" w14:textId="25E1885C" w:rsidR="00227D1F" w:rsidRPr="00F93D7E" w:rsidRDefault="00F93D7E" w:rsidP="00433E37">
      <w:pPr>
        <w:rPr>
          <w:lang w:val="de-DE"/>
        </w:rPr>
      </w:pPr>
      <w:r w:rsidRPr="00F93D7E">
        <w:rPr>
          <w:lang w:val="de-DE"/>
        </w:rPr>
        <w:t>Nachfolgend ist unser</w:t>
      </w:r>
      <w:r>
        <w:rPr>
          <w:lang w:val="de-DE"/>
        </w:rPr>
        <w:t>e SSHD-Konfigurationsdatei angehängt</w:t>
      </w:r>
      <w:r w:rsidR="00680DDA">
        <w:rPr>
          <w:lang w:val="de-DE"/>
        </w:rPr>
        <w:t>:</w:t>
      </w:r>
    </w:p>
    <w:p w14:paraId="5A09BDC5" w14:textId="77777777" w:rsidR="00757EE2" w:rsidRPr="00F93D7E" w:rsidRDefault="00757EE2" w:rsidP="00433E37">
      <w:pPr>
        <w:rPr>
          <w:lang w:val="de-DE"/>
        </w:rPr>
      </w:pPr>
    </w:p>
    <w:p w14:paraId="748CDFD3" w14:textId="5F14DD62" w:rsidR="00757EE2" w:rsidRDefault="00934906">
      <w:pPr>
        <w:suppressAutoHyphens w:val="0"/>
        <w:rPr>
          <w:lang w:val="en-US"/>
        </w:rPr>
      </w:pPr>
      <w:r>
        <w:rPr>
          <w:lang w:val="en-US"/>
        </w:rPr>
        <w:object w:dxaOrig="1650" w:dyaOrig="1056" w14:anchorId="604B6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2.75pt;height:53.2pt" o:ole="">
            <v:imagedata r:id="rId9" o:title=""/>
          </v:shape>
          <o:OLEObject Type="Embed" ProgID="Package" ShapeID="_x0000_i1027" DrawAspect="Icon" ObjectID="_1815995282" r:id="rId10"/>
        </w:object>
      </w:r>
    </w:p>
    <w:p w14:paraId="30D0419C" w14:textId="231E9FB2" w:rsidR="00757EE2" w:rsidRDefault="00680DDA">
      <w:pPr>
        <w:suppressAutoHyphens w:val="0"/>
        <w:rPr>
          <w:lang w:val="de-DE"/>
        </w:rPr>
      </w:pPr>
      <w:r w:rsidRPr="00680DDA">
        <w:rPr>
          <w:lang w:val="de-DE"/>
        </w:rPr>
        <w:t>Zudem ist sie hier n</w:t>
      </w:r>
      <w:r>
        <w:rPr>
          <w:lang w:val="de-DE"/>
        </w:rPr>
        <w:t>och in Schriftform aufgeführt:</w:t>
      </w:r>
    </w:p>
    <w:p w14:paraId="5F9A8BBC" w14:textId="77777777" w:rsidR="00680DDA" w:rsidRPr="00680DDA" w:rsidRDefault="00680DDA" w:rsidP="00680DDA">
      <w:pPr>
        <w:suppressAutoHyphens w:val="0"/>
        <w:rPr>
          <w:lang w:val="en-US"/>
        </w:rPr>
      </w:pPr>
      <w:r w:rsidRPr="00680DDA">
        <w:rPr>
          <w:lang w:val="en-US"/>
        </w:rPr>
        <w:t xml:space="preserve">#       $OpenBSD: </w:t>
      </w:r>
      <w:proofErr w:type="spellStart"/>
      <w:r w:rsidRPr="00680DDA">
        <w:rPr>
          <w:lang w:val="en-US"/>
        </w:rPr>
        <w:t>sshd_</w:t>
      </w:r>
      <w:proofErr w:type="gramStart"/>
      <w:r w:rsidRPr="00680DDA">
        <w:rPr>
          <w:lang w:val="en-US"/>
        </w:rPr>
        <w:t>config,v</w:t>
      </w:r>
      <w:proofErr w:type="spellEnd"/>
      <w:proofErr w:type="gramEnd"/>
      <w:r w:rsidRPr="00680DDA">
        <w:rPr>
          <w:lang w:val="en-US"/>
        </w:rPr>
        <w:t xml:space="preserve"> 1.103 2018/04/09 20:41:22 </w:t>
      </w:r>
      <w:proofErr w:type="spellStart"/>
      <w:r w:rsidRPr="00680DDA">
        <w:rPr>
          <w:lang w:val="en-US"/>
        </w:rPr>
        <w:t>tj</w:t>
      </w:r>
      <w:proofErr w:type="spellEnd"/>
      <w:r w:rsidRPr="00680DDA">
        <w:rPr>
          <w:lang w:val="en-US"/>
        </w:rPr>
        <w:t xml:space="preserve"> Exp $</w:t>
      </w:r>
    </w:p>
    <w:p w14:paraId="46EFA49B" w14:textId="77777777" w:rsidR="00680DDA" w:rsidRPr="00680DDA" w:rsidRDefault="00680DDA" w:rsidP="00680DDA">
      <w:pPr>
        <w:suppressAutoHyphens w:val="0"/>
        <w:rPr>
          <w:lang w:val="en-US"/>
        </w:rPr>
      </w:pPr>
    </w:p>
    <w:p w14:paraId="728AAB11" w14:textId="77777777" w:rsidR="00680DDA" w:rsidRPr="00680DDA" w:rsidRDefault="00680DDA" w:rsidP="00680DDA">
      <w:pPr>
        <w:suppressAutoHyphens w:val="0"/>
        <w:rPr>
          <w:lang w:val="en-US"/>
        </w:rPr>
      </w:pPr>
      <w:r w:rsidRPr="00680DDA">
        <w:rPr>
          <w:lang w:val="en-US"/>
        </w:rPr>
        <w:t xml:space="preserve"># This is the </w:t>
      </w:r>
      <w:proofErr w:type="spellStart"/>
      <w:r w:rsidRPr="00680DDA">
        <w:rPr>
          <w:lang w:val="en-US"/>
        </w:rPr>
        <w:t>sshd</w:t>
      </w:r>
      <w:proofErr w:type="spellEnd"/>
      <w:r w:rsidRPr="00680DDA">
        <w:rPr>
          <w:lang w:val="en-US"/>
        </w:rPr>
        <w:t xml:space="preserve"> server system-wide configuration file.  See</w:t>
      </w:r>
    </w:p>
    <w:p w14:paraId="4CD1A66F" w14:textId="77777777" w:rsidR="00680DDA" w:rsidRPr="00680DDA" w:rsidRDefault="00680DDA" w:rsidP="00680DDA">
      <w:pPr>
        <w:suppressAutoHyphens w:val="0"/>
        <w:rPr>
          <w:lang w:val="en-US"/>
        </w:rPr>
      </w:pPr>
      <w:r w:rsidRPr="00680DDA">
        <w:rPr>
          <w:lang w:val="en-US"/>
        </w:rPr>
        <w:t xml:space="preserve"># </w:t>
      </w:r>
      <w:proofErr w:type="spellStart"/>
      <w:r w:rsidRPr="00680DDA">
        <w:rPr>
          <w:lang w:val="en-US"/>
        </w:rPr>
        <w:t>sshd_</w:t>
      </w:r>
      <w:proofErr w:type="gramStart"/>
      <w:r w:rsidRPr="00680DDA">
        <w:rPr>
          <w:lang w:val="en-US"/>
        </w:rPr>
        <w:t>config</w:t>
      </w:r>
      <w:proofErr w:type="spellEnd"/>
      <w:r w:rsidRPr="00680DDA">
        <w:rPr>
          <w:lang w:val="en-US"/>
        </w:rPr>
        <w:t>(</w:t>
      </w:r>
      <w:proofErr w:type="gramEnd"/>
      <w:r w:rsidRPr="00680DDA">
        <w:rPr>
          <w:lang w:val="en-US"/>
        </w:rPr>
        <w:t>5) for more information.</w:t>
      </w:r>
    </w:p>
    <w:p w14:paraId="21EAC286" w14:textId="77777777" w:rsidR="00680DDA" w:rsidRPr="00680DDA" w:rsidRDefault="00680DDA" w:rsidP="00680DDA">
      <w:pPr>
        <w:suppressAutoHyphens w:val="0"/>
        <w:rPr>
          <w:lang w:val="en-US"/>
        </w:rPr>
      </w:pPr>
    </w:p>
    <w:p w14:paraId="46354C1F" w14:textId="77777777" w:rsidR="00680DDA" w:rsidRPr="00680DDA" w:rsidRDefault="00680DDA" w:rsidP="00680DDA">
      <w:pPr>
        <w:suppressAutoHyphens w:val="0"/>
        <w:rPr>
          <w:lang w:val="en-US"/>
        </w:rPr>
      </w:pPr>
      <w:r w:rsidRPr="00680DDA">
        <w:rPr>
          <w:lang w:val="en-US"/>
        </w:rPr>
        <w:t xml:space="preserve"># This </w:t>
      </w:r>
      <w:proofErr w:type="spellStart"/>
      <w:r w:rsidRPr="00680DDA">
        <w:rPr>
          <w:lang w:val="en-US"/>
        </w:rPr>
        <w:t>sshd</w:t>
      </w:r>
      <w:proofErr w:type="spellEnd"/>
      <w:r w:rsidRPr="00680DDA">
        <w:rPr>
          <w:lang w:val="en-US"/>
        </w:rPr>
        <w:t xml:space="preserve"> was compiled with PATH=/</w:t>
      </w:r>
      <w:proofErr w:type="spellStart"/>
      <w:r w:rsidRPr="00680DDA">
        <w:rPr>
          <w:lang w:val="en-US"/>
        </w:rPr>
        <w:t>usr</w:t>
      </w:r>
      <w:proofErr w:type="spellEnd"/>
      <w:r w:rsidRPr="00680DDA">
        <w:rPr>
          <w:lang w:val="en-US"/>
        </w:rPr>
        <w:t>/bin:/bin:/</w:t>
      </w:r>
      <w:proofErr w:type="spellStart"/>
      <w:r w:rsidRPr="00680DDA">
        <w:rPr>
          <w:lang w:val="en-US"/>
        </w:rPr>
        <w:t>usr</w:t>
      </w:r>
      <w:proofErr w:type="spellEnd"/>
      <w:r w:rsidRPr="00680DDA">
        <w:rPr>
          <w:lang w:val="en-US"/>
        </w:rPr>
        <w:t>/</w:t>
      </w:r>
      <w:proofErr w:type="spellStart"/>
      <w:r w:rsidRPr="00680DDA">
        <w:rPr>
          <w:lang w:val="en-US"/>
        </w:rPr>
        <w:t>sbin</w:t>
      </w:r>
      <w:proofErr w:type="spellEnd"/>
      <w:r w:rsidRPr="00680DDA">
        <w:rPr>
          <w:lang w:val="en-US"/>
        </w:rPr>
        <w:t>:/</w:t>
      </w:r>
      <w:proofErr w:type="spellStart"/>
      <w:r w:rsidRPr="00680DDA">
        <w:rPr>
          <w:lang w:val="en-US"/>
        </w:rPr>
        <w:t>sbin</w:t>
      </w:r>
      <w:proofErr w:type="spellEnd"/>
    </w:p>
    <w:p w14:paraId="05B61902" w14:textId="77777777" w:rsidR="00680DDA" w:rsidRPr="00680DDA" w:rsidRDefault="00680DDA" w:rsidP="00680DDA">
      <w:pPr>
        <w:suppressAutoHyphens w:val="0"/>
        <w:rPr>
          <w:lang w:val="en-US"/>
        </w:rPr>
      </w:pPr>
    </w:p>
    <w:p w14:paraId="35EA09BD" w14:textId="77777777" w:rsidR="00680DDA" w:rsidRPr="00680DDA" w:rsidRDefault="00680DDA" w:rsidP="00680DDA">
      <w:pPr>
        <w:suppressAutoHyphens w:val="0"/>
        <w:rPr>
          <w:lang w:val="en-US"/>
        </w:rPr>
      </w:pPr>
      <w:r w:rsidRPr="00680DDA">
        <w:rPr>
          <w:lang w:val="en-US"/>
        </w:rPr>
        <w:t xml:space="preserve"># The strategy used for options in the default </w:t>
      </w:r>
      <w:proofErr w:type="spellStart"/>
      <w:r w:rsidRPr="00680DDA">
        <w:rPr>
          <w:lang w:val="en-US"/>
        </w:rPr>
        <w:t>sshd_config</w:t>
      </w:r>
      <w:proofErr w:type="spellEnd"/>
      <w:r w:rsidRPr="00680DDA">
        <w:rPr>
          <w:lang w:val="en-US"/>
        </w:rPr>
        <w:t xml:space="preserve"> shipped with</w:t>
      </w:r>
    </w:p>
    <w:p w14:paraId="6E847159" w14:textId="77777777" w:rsidR="00680DDA" w:rsidRPr="00680DDA" w:rsidRDefault="00680DDA" w:rsidP="00680DDA">
      <w:pPr>
        <w:suppressAutoHyphens w:val="0"/>
        <w:rPr>
          <w:lang w:val="en-US"/>
        </w:rPr>
      </w:pPr>
      <w:r w:rsidRPr="00680DDA">
        <w:rPr>
          <w:lang w:val="en-US"/>
        </w:rPr>
        <w:t># OpenSSH is to specify options with their default value where</w:t>
      </w:r>
    </w:p>
    <w:p w14:paraId="69FD4D6E" w14:textId="77777777" w:rsidR="00680DDA" w:rsidRPr="00680DDA" w:rsidRDefault="00680DDA" w:rsidP="00680DDA">
      <w:pPr>
        <w:suppressAutoHyphens w:val="0"/>
        <w:rPr>
          <w:lang w:val="en-US"/>
        </w:rPr>
      </w:pPr>
      <w:r w:rsidRPr="00680DDA">
        <w:rPr>
          <w:lang w:val="en-US"/>
        </w:rPr>
        <w:t xml:space="preserve"># </w:t>
      </w:r>
      <w:proofErr w:type="gramStart"/>
      <w:r w:rsidRPr="00680DDA">
        <w:rPr>
          <w:lang w:val="en-US"/>
        </w:rPr>
        <w:t>possible, but</w:t>
      </w:r>
      <w:proofErr w:type="gramEnd"/>
      <w:r w:rsidRPr="00680DDA">
        <w:rPr>
          <w:lang w:val="en-US"/>
        </w:rPr>
        <w:t xml:space="preserve"> leave them commented.  Uncommented options override the</w:t>
      </w:r>
    </w:p>
    <w:p w14:paraId="35905698" w14:textId="77777777" w:rsidR="00680DDA" w:rsidRPr="00680DDA" w:rsidRDefault="00680DDA" w:rsidP="00680DDA">
      <w:pPr>
        <w:suppressAutoHyphens w:val="0"/>
        <w:rPr>
          <w:lang w:val="en-US"/>
        </w:rPr>
      </w:pPr>
      <w:r w:rsidRPr="00680DDA">
        <w:rPr>
          <w:lang w:val="en-US"/>
        </w:rPr>
        <w:t># default value.</w:t>
      </w:r>
    </w:p>
    <w:p w14:paraId="7D56D2B1" w14:textId="77777777" w:rsidR="00680DDA" w:rsidRPr="00680DDA" w:rsidRDefault="00680DDA" w:rsidP="00680DDA">
      <w:pPr>
        <w:suppressAutoHyphens w:val="0"/>
        <w:rPr>
          <w:lang w:val="en-US"/>
        </w:rPr>
      </w:pPr>
    </w:p>
    <w:p w14:paraId="06DDC977" w14:textId="77777777" w:rsidR="00680DDA" w:rsidRPr="00680DDA" w:rsidRDefault="00680DDA" w:rsidP="00680DDA">
      <w:pPr>
        <w:suppressAutoHyphens w:val="0"/>
        <w:rPr>
          <w:lang w:val="en-US"/>
        </w:rPr>
      </w:pPr>
      <w:r w:rsidRPr="00680DDA">
        <w:rPr>
          <w:lang w:val="en-US"/>
        </w:rPr>
        <w:t>Include /</w:t>
      </w:r>
      <w:proofErr w:type="spellStart"/>
      <w:r w:rsidRPr="00680DDA">
        <w:rPr>
          <w:lang w:val="en-US"/>
        </w:rPr>
        <w:t>etc</w:t>
      </w:r>
      <w:proofErr w:type="spellEnd"/>
      <w:r w:rsidRPr="00680DDA">
        <w:rPr>
          <w:lang w:val="en-US"/>
        </w:rPr>
        <w:t>/ssh/</w:t>
      </w:r>
      <w:proofErr w:type="spellStart"/>
      <w:r w:rsidRPr="00680DDA">
        <w:rPr>
          <w:lang w:val="en-US"/>
        </w:rPr>
        <w:t>sshd_config.d</w:t>
      </w:r>
      <w:proofErr w:type="spellEnd"/>
      <w:r w:rsidRPr="00680DDA">
        <w:rPr>
          <w:lang w:val="en-US"/>
        </w:rPr>
        <w:t>/*.conf</w:t>
      </w:r>
    </w:p>
    <w:p w14:paraId="058682C5" w14:textId="77777777" w:rsidR="00680DDA" w:rsidRPr="00680DDA" w:rsidRDefault="00680DDA" w:rsidP="00680DDA">
      <w:pPr>
        <w:suppressAutoHyphens w:val="0"/>
        <w:rPr>
          <w:lang w:val="en-US"/>
        </w:rPr>
      </w:pPr>
    </w:p>
    <w:p w14:paraId="14537D4F" w14:textId="77777777" w:rsidR="00680DDA" w:rsidRPr="00680DDA" w:rsidRDefault="00680DDA" w:rsidP="00680DDA">
      <w:pPr>
        <w:suppressAutoHyphens w:val="0"/>
        <w:rPr>
          <w:lang w:val="en-US"/>
        </w:rPr>
      </w:pPr>
      <w:r w:rsidRPr="00680DDA">
        <w:rPr>
          <w:lang w:val="en-US"/>
        </w:rPr>
        <w:t>#Port 22</w:t>
      </w:r>
    </w:p>
    <w:p w14:paraId="61FB0CF3" w14:textId="77777777" w:rsidR="00680DDA" w:rsidRPr="00680DDA" w:rsidRDefault="00680DDA" w:rsidP="00680DDA">
      <w:pPr>
        <w:suppressAutoHyphens w:val="0"/>
        <w:rPr>
          <w:lang w:val="en-US"/>
        </w:rPr>
      </w:pPr>
      <w:r w:rsidRPr="00680DDA">
        <w:rPr>
          <w:lang w:val="en-US"/>
        </w:rPr>
        <w:t>#AddressFamily any</w:t>
      </w:r>
    </w:p>
    <w:p w14:paraId="772CAA87" w14:textId="77777777" w:rsidR="00680DDA" w:rsidRPr="00680DDA" w:rsidRDefault="00680DDA" w:rsidP="00680DDA">
      <w:pPr>
        <w:suppressAutoHyphens w:val="0"/>
        <w:rPr>
          <w:lang w:val="en-US"/>
        </w:rPr>
      </w:pPr>
      <w:r w:rsidRPr="00680DDA">
        <w:rPr>
          <w:lang w:val="en-US"/>
        </w:rPr>
        <w:t>#ListenAddress 0.0.0.0</w:t>
      </w:r>
    </w:p>
    <w:p w14:paraId="0796FE99" w14:textId="77777777" w:rsidR="00680DDA" w:rsidRPr="00680DDA" w:rsidRDefault="00680DDA" w:rsidP="00680DDA">
      <w:pPr>
        <w:suppressAutoHyphens w:val="0"/>
        <w:rPr>
          <w:lang w:val="en-US"/>
        </w:rPr>
      </w:pPr>
      <w:r w:rsidRPr="00680DDA">
        <w:rPr>
          <w:lang w:val="en-US"/>
        </w:rPr>
        <w:t>#</w:t>
      </w:r>
      <w:proofErr w:type="gramStart"/>
      <w:r w:rsidRPr="00680DDA">
        <w:rPr>
          <w:lang w:val="en-US"/>
        </w:rPr>
        <w:t>ListenAddress :</w:t>
      </w:r>
      <w:proofErr w:type="gramEnd"/>
      <w:r w:rsidRPr="00680DDA">
        <w:rPr>
          <w:lang w:val="en-US"/>
        </w:rPr>
        <w:t>:</w:t>
      </w:r>
    </w:p>
    <w:p w14:paraId="46B1E94E" w14:textId="77777777" w:rsidR="00680DDA" w:rsidRPr="00680DDA" w:rsidRDefault="00680DDA" w:rsidP="00680DDA">
      <w:pPr>
        <w:suppressAutoHyphens w:val="0"/>
        <w:rPr>
          <w:lang w:val="en-US"/>
        </w:rPr>
      </w:pPr>
    </w:p>
    <w:p w14:paraId="3250383E" w14:textId="77777777" w:rsidR="00680DDA" w:rsidRPr="00680DDA" w:rsidRDefault="00680DDA" w:rsidP="00680DDA">
      <w:pPr>
        <w:suppressAutoHyphens w:val="0"/>
        <w:rPr>
          <w:lang w:val="en-US"/>
        </w:rPr>
      </w:pPr>
      <w:r w:rsidRPr="00680DDA">
        <w:rPr>
          <w:lang w:val="en-US"/>
        </w:rPr>
        <w:t>#HostKey /</w:t>
      </w:r>
      <w:proofErr w:type="spellStart"/>
      <w:r w:rsidRPr="00680DDA">
        <w:rPr>
          <w:lang w:val="en-US"/>
        </w:rPr>
        <w:t>etc</w:t>
      </w:r>
      <w:proofErr w:type="spellEnd"/>
      <w:r w:rsidRPr="00680DDA">
        <w:rPr>
          <w:lang w:val="en-US"/>
        </w:rPr>
        <w:t>/ssh/</w:t>
      </w:r>
      <w:proofErr w:type="spellStart"/>
      <w:r w:rsidRPr="00680DDA">
        <w:rPr>
          <w:lang w:val="en-US"/>
        </w:rPr>
        <w:t>ssh_host_rsa_key</w:t>
      </w:r>
      <w:proofErr w:type="spellEnd"/>
    </w:p>
    <w:p w14:paraId="4A8A735F" w14:textId="77777777" w:rsidR="00680DDA" w:rsidRPr="00680DDA" w:rsidRDefault="00680DDA" w:rsidP="00680DDA">
      <w:pPr>
        <w:suppressAutoHyphens w:val="0"/>
        <w:rPr>
          <w:lang w:val="en-US"/>
        </w:rPr>
      </w:pPr>
      <w:r w:rsidRPr="00680DDA">
        <w:rPr>
          <w:lang w:val="en-US"/>
        </w:rPr>
        <w:t>#HostKey /</w:t>
      </w:r>
      <w:proofErr w:type="spellStart"/>
      <w:r w:rsidRPr="00680DDA">
        <w:rPr>
          <w:lang w:val="en-US"/>
        </w:rPr>
        <w:t>etc</w:t>
      </w:r>
      <w:proofErr w:type="spellEnd"/>
      <w:r w:rsidRPr="00680DDA">
        <w:rPr>
          <w:lang w:val="en-US"/>
        </w:rPr>
        <w:t>/ssh/</w:t>
      </w:r>
      <w:proofErr w:type="spellStart"/>
      <w:r w:rsidRPr="00680DDA">
        <w:rPr>
          <w:lang w:val="en-US"/>
        </w:rPr>
        <w:t>ssh_host_ecdsa_key</w:t>
      </w:r>
      <w:proofErr w:type="spellEnd"/>
    </w:p>
    <w:p w14:paraId="3C78DCFA" w14:textId="77777777" w:rsidR="00680DDA" w:rsidRPr="00680DDA" w:rsidRDefault="00680DDA" w:rsidP="00680DDA">
      <w:pPr>
        <w:suppressAutoHyphens w:val="0"/>
        <w:rPr>
          <w:lang w:val="en-US"/>
        </w:rPr>
      </w:pPr>
      <w:r w:rsidRPr="00680DDA">
        <w:rPr>
          <w:lang w:val="en-US"/>
        </w:rPr>
        <w:t>#HostKey /</w:t>
      </w:r>
      <w:proofErr w:type="spellStart"/>
      <w:r w:rsidRPr="00680DDA">
        <w:rPr>
          <w:lang w:val="en-US"/>
        </w:rPr>
        <w:t>etc</w:t>
      </w:r>
      <w:proofErr w:type="spellEnd"/>
      <w:r w:rsidRPr="00680DDA">
        <w:rPr>
          <w:lang w:val="en-US"/>
        </w:rPr>
        <w:t>/ssh/ssh_host_ed25519_key</w:t>
      </w:r>
    </w:p>
    <w:p w14:paraId="03C23805" w14:textId="77777777" w:rsidR="00680DDA" w:rsidRPr="00680DDA" w:rsidRDefault="00680DDA" w:rsidP="00680DDA">
      <w:pPr>
        <w:suppressAutoHyphens w:val="0"/>
        <w:rPr>
          <w:lang w:val="en-US"/>
        </w:rPr>
      </w:pPr>
    </w:p>
    <w:p w14:paraId="4CEBB916" w14:textId="77777777" w:rsidR="00680DDA" w:rsidRPr="00680DDA" w:rsidRDefault="00680DDA" w:rsidP="00680DDA">
      <w:pPr>
        <w:suppressAutoHyphens w:val="0"/>
        <w:rPr>
          <w:lang w:val="en-US"/>
        </w:rPr>
      </w:pPr>
      <w:r w:rsidRPr="00680DDA">
        <w:rPr>
          <w:lang w:val="en-US"/>
        </w:rPr>
        <w:t># Ciphers and keying</w:t>
      </w:r>
    </w:p>
    <w:p w14:paraId="0A284D59" w14:textId="77777777" w:rsidR="00680DDA" w:rsidRPr="00680DDA" w:rsidRDefault="00680DDA" w:rsidP="00680DDA">
      <w:pPr>
        <w:suppressAutoHyphens w:val="0"/>
        <w:rPr>
          <w:lang w:val="en-US"/>
        </w:rPr>
      </w:pPr>
      <w:r w:rsidRPr="00680DDA">
        <w:rPr>
          <w:lang w:val="en-US"/>
        </w:rPr>
        <w:t>#RekeyLimit default none</w:t>
      </w:r>
    </w:p>
    <w:p w14:paraId="472C0654" w14:textId="77777777" w:rsidR="00680DDA" w:rsidRPr="00680DDA" w:rsidRDefault="00680DDA" w:rsidP="00680DDA">
      <w:pPr>
        <w:suppressAutoHyphens w:val="0"/>
        <w:rPr>
          <w:lang w:val="en-US"/>
        </w:rPr>
      </w:pPr>
    </w:p>
    <w:p w14:paraId="7EFBAACA" w14:textId="77777777" w:rsidR="00680DDA" w:rsidRPr="00680DDA" w:rsidRDefault="00680DDA" w:rsidP="00680DDA">
      <w:pPr>
        <w:suppressAutoHyphens w:val="0"/>
        <w:rPr>
          <w:lang w:val="en-US"/>
        </w:rPr>
      </w:pPr>
      <w:r w:rsidRPr="00680DDA">
        <w:rPr>
          <w:lang w:val="en-US"/>
        </w:rPr>
        <w:t># Logging</w:t>
      </w:r>
    </w:p>
    <w:p w14:paraId="17D40544" w14:textId="77777777" w:rsidR="00680DDA" w:rsidRPr="00680DDA" w:rsidRDefault="00680DDA" w:rsidP="00680DDA">
      <w:pPr>
        <w:suppressAutoHyphens w:val="0"/>
        <w:rPr>
          <w:lang w:val="en-US"/>
        </w:rPr>
      </w:pPr>
      <w:r w:rsidRPr="00680DDA">
        <w:rPr>
          <w:lang w:val="en-US"/>
        </w:rPr>
        <w:t>#SyslogFacility AUTH</w:t>
      </w:r>
    </w:p>
    <w:p w14:paraId="3BDABB2C" w14:textId="77777777" w:rsidR="00680DDA" w:rsidRPr="00680DDA" w:rsidRDefault="00680DDA" w:rsidP="00680DDA">
      <w:pPr>
        <w:suppressAutoHyphens w:val="0"/>
        <w:rPr>
          <w:lang w:val="en-US"/>
        </w:rPr>
      </w:pPr>
      <w:r w:rsidRPr="00680DDA">
        <w:rPr>
          <w:lang w:val="en-US"/>
        </w:rPr>
        <w:t>#LogLevel INFO</w:t>
      </w:r>
    </w:p>
    <w:p w14:paraId="514B6D09" w14:textId="77777777" w:rsidR="00680DDA" w:rsidRPr="00680DDA" w:rsidRDefault="00680DDA" w:rsidP="00680DDA">
      <w:pPr>
        <w:suppressAutoHyphens w:val="0"/>
        <w:rPr>
          <w:lang w:val="en-US"/>
        </w:rPr>
      </w:pPr>
    </w:p>
    <w:p w14:paraId="55A2DB3E" w14:textId="77777777" w:rsidR="00680DDA" w:rsidRPr="00680DDA" w:rsidRDefault="00680DDA" w:rsidP="00680DDA">
      <w:pPr>
        <w:suppressAutoHyphens w:val="0"/>
        <w:rPr>
          <w:lang w:val="en-US"/>
        </w:rPr>
      </w:pPr>
      <w:r w:rsidRPr="00680DDA">
        <w:rPr>
          <w:lang w:val="en-US"/>
        </w:rPr>
        <w:t># Authentication:</w:t>
      </w:r>
    </w:p>
    <w:p w14:paraId="63C1C5B8" w14:textId="77777777" w:rsidR="00680DDA" w:rsidRPr="00680DDA" w:rsidRDefault="00680DDA" w:rsidP="00680DDA">
      <w:pPr>
        <w:suppressAutoHyphens w:val="0"/>
        <w:rPr>
          <w:lang w:val="en-US"/>
        </w:rPr>
      </w:pPr>
    </w:p>
    <w:p w14:paraId="1BCB08C6" w14:textId="77777777" w:rsidR="00680DDA" w:rsidRPr="00680DDA" w:rsidRDefault="00680DDA" w:rsidP="00680DDA">
      <w:pPr>
        <w:suppressAutoHyphens w:val="0"/>
        <w:rPr>
          <w:lang w:val="en-US"/>
        </w:rPr>
      </w:pPr>
      <w:r w:rsidRPr="00680DDA">
        <w:rPr>
          <w:lang w:val="en-US"/>
        </w:rPr>
        <w:t>#LoginGraceTime 2m</w:t>
      </w:r>
    </w:p>
    <w:p w14:paraId="571C611B" w14:textId="77777777" w:rsidR="00680DDA" w:rsidRPr="00680DDA" w:rsidRDefault="00680DDA" w:rsidP="00680DDA">
      <w:pPr>
        <w:suppressAutoHyphens w:val="0"/>
        <w:rPr>
          <w:lang w:val="en-US"/>
        </w:rPr>
      </w:pPr>
      <w:proofErr w:type="spellStart"/>
      <w:r w:rsidRPr="00680DDA">
        <w:rPr>
          <w:lang w:val="en-US"/>
        </w:rPr>
        <w:t>PermitRootLogin</w:t>
      </w:r>
      <w:proofErr w:type="spellEnd"/>
      <w:r w:rsidRPr="00680DDA">
        <w:rPr>
          <w:lang w:val="en-US"/>
        </w:rPr>
        <w:t xml:space="preserve"> no</w:t>
      </w:r>
    </w:p>
    <w:p w14:paraId="76C62617" w14:textId="77777777" w:rsidR="00680DDA" w:rsidRPr="00680DDA" w:rsidRDefault="00680DDA" w:rsidP="00680DDA">
      <w:pPr>
        <w:suppressAutoHyphens w:val="0"/>
        <w:rPr>
          <w:lang w:val="en-US"/>
        </w:rPr>
      </w:pPr>
      <w:r w:rsidRPr="00680DDA">
        <w:rPr>
          <w:lang w:val="en-US"/>
        </w:rPr>
        <w:t>#StrictModes yes</w:t>
      </w:r>
    </w:p>
    <w:p w14:paraId="2AB04607" w14:textId="77777777" w:rsidR="00680DDA" w:rsidRPr="00680DDA" w:rsidRDefault="00680DDA" w:rsidP="00680DDA">
      <w:pPr>
        <w:suppressAutoHyphens w:val="0"/>
        <w:rPr>
          <w:lang w:val="en-US"/>
        </w:rPr>
      </w:pPr>
      <w:r w:rsidRPr="00680DDA">
        <w:rPr>
          <w:lang w:val="en-US"/>
        </w:rPr>
        <w:t>#MaxAuthTries 6</w:t>
      </w:r>
    </w:p>
    <w:p w14:paraId="477B562E" w14:textId="77777777" w:rsidR="00680DDA" w:rsidRPr="00680DDA" w:rsidRDefault="00680DDA" w:rsidP="00680DDA">
      <w:pPr>
        <w:suppressAutoHyphens w:val="0"/>
        <w:rPr>
          <w:lang w:val="en-US"/>
        </w:rPr>
      </w:pPr>
      <w:r w:rsidRPr="00680DDA">
        <w:rPr>
          <w:lang w:val="en-US"/>
        </w:rPr>
        <w:t>#MaxSessions 10</w:t>
      </w:r>
    </w:p>
    <w:p w14:paraId="61A6022B" w14:textId="77777777" w:rsidR="00680DDA" w:rsidRPr="00680DDA" w:rsidRDefault="00680DDA" w:rsidP="00680DDA">
      <w:pPr>
        <w:suppressAutoHyphens w:val="0"/>
        <w:rPr>
          <w:lang w:val="en-US"/>
        </w:rPr>
      </w:pPr>
    </w:p>
    <w:p w14:paraId="38AE1532" w14:textId="77777777" w:rsidR="00680DDA" w:rsidRPr="00680DDA" w:rsidRDefault="00680DDA" w:rsidP="00680DDA">
      <w:pPr>
        <w:suppressAutoHyphens w:val="0"/>
        <w:rPr>
          <w:lang w:val="en-US"/>
        </w:rPr>
      </w:pPr>
      <w:r w:rsidRPr="00680DDA">
        <w:rPr>
          <w:lang w:val="en-US"/>
        </w:rPr>
        <w:t>#PubkeyAuthentication yes</w:t>
      </w:r>
    </w:p>
    <w:p w14:paraId="096FF662" w14:textId="77777777" w:rsidR="00680DDA" w:rsidRPr="00680DDA" w:rsidRDefault="00680DDA" w:rsidP="00680DDA">
      <w:pPr>
        <w:suppressAutoHyphens w:val="0"/>
        <w:rPr>
          <w:lang w:val="en-US"/>
        </w:rPr>
      </w:pPr>
    </w:p>
    <w:p w14:paraId="274BD190" w14:textId="77777777" w:rsidR="00680DDA" w:rsidRPr="00680DDA" w:rsidRDefault="00680DDA" w:rsidP="00680DDA">
      <w:pPr>
        <w:suppressAutoHyphens w:val="0"/>
        <w:rPr>
          <w:lang w:val="en-US"/>
        </w:rPr>
      </w:pPr>
      <w:r w:rsidRPr="00680DDA">
        <w:rPr>
          <w:lang w:val="en-US"/>
        </w:rPr>
        <w:t># Expect .ssh/authorized_keys2 to be disregarded by default in future.</w:t>
      </w:r>
    </w:p>
    <w:p w14:paraId="22B3517D" w14:textId="77777777" w:rsidR="00680DDA" w:rsidRPr="00680DDA" w:rsidRDefault="00680DDA" w:rsidP="00680DDA">
      <w:pPr>
        <w:suppressAutoHyphens w:val="0"/>
        <w:rPr>
          <w:lang w:val="en-US"/>
        </w:rPr>
      </w:pPr>
      <w:r w:rsidRPr="00680DDA">
        <w:rPr>
          <w:lang w:val="en-US"/>
        </w:rPr>
        <w:t>#AuthorizedKeysFile     .ssh/</w:t>
      </w:r>
      <w:proofErr w:type="spellStart"/>
      <w:r w:rsidRPr="00680DDA">
        <w:rPr>
          <w:lang w:val="en-US"/>
        </w:rPr>
        <w:t>authorized_keys</w:t>
      </w:r>
      <w:proofErr w:type="spellEnd"/>
      <w:r w:rsidRPr="00680DDA">
        <w:rPr>
          <w:lang w:val="en-US"/>
        </w:rPr>
        <w:t xml:space="preserve"> .ssh/authorized_keys2</w:t>
      </w:r>
    </w:p>
    <w:p w14:paraId="5449E986" w14:textId="77777777" w:rsidR="00680DDA" w:rsidRPr="00680DDA" w:rsidRDefault="00680DDA" w:rsidP="00680DDA">
      <w:pPr>
        <w:suppressAutoHyphens w:val="0"/>
        <w:rPr>
          <w:lang w:val="en-US"/>
        </w:rPr>
      </w:pPr>
    </w:p>
    <w:p w14:paraId="32908D9A" w14:textId="77777777" w:rsidR="00680DDA" w:rsidRPr="00680DDA" w:rsidRDefault="00680DDA" w:rsidP="00680DDA">
      <w:pPr>
        <w:suppressAutoHyphens w:val="0"/>
        <w:rPr>
          <w:lang w:val="en-US"/>
        </w:rPr>
      </w:pPr>
      <w:r w:rsidRPr="00680DDA">
        <w:rPr>
          <w:lang w:val="en-US"/>
        </w:rPr>
        <w:lastRenderedPageBreak/>
        <w:t>#AuthorizedPrincipalsFile none</w:t>
      </w:r>
    </w:p>
    <w:p w14:paraId="6E951134" w14:textId="77777777" w:rsidR="00680DDA" w:rsidRPr="00680DDA" w:rsidRDefault="00680DDA" w:rsidP="00680DDA">
      <w:pPr>
        <w:suppressAutoHyphens w:val="0"/>
        <w:rPr>
          <w:lang w:val="en-US"/>
        </w:rPr>
      </w:pPr>
    </w:p>
    <w:p w14:paraId="67C1E3EF" w14:textId="77777777" w:rsidR="00680DDA" w:rsidRPr="00680DDA" w:rsidRDefault="00680DDA" w:rsidP="00680DDA">
      <w:pPr>
        <w:suppressAutoHyphens w:val="0"/>
        <w:rPr>
          <w:lang w:val="en-US"/>
        </w:rPr>
      </w:pPr>
      <w:r w:rsidRPr="00680DDA">
        <w:rPr>
          <w:lang w:val="en-US"/>
        </w:rPr>
        <w:t>#AuthorizedKeysCommand none</w:t>
      </w:r>
    </w:p>
    <w:p w14:paraId="14524555" w14:textId="77777777" w:rsidR="00680DDA" w:rsidRPr="00680DDA" w:rsidRDefault="00680DDA" w:rsidP="00680DDA">
      <w:pPr>
        <w:suppressAutoHyphens w:val="0"/>
        <w:rPr>
          <w:lang w:val="en-US"/>
        </w:rPr>
      </w:pPr>
      <w:r w:rsidRPr="00680DDA">
        <w:rPr>
          <w:lang w:val="en-US"/>
        </w:rPr>
        <w:t>#AuthorizedKeysCommandUser nobody</w:t>
      </w:r>
    </w:p>
    <w:p w14:paraId="333A8ADF" w14:textId="77777777" w:rsidR="00680DDA" w:rsidRPr="00680DDA" w:rsidRDefault="00680DDA" w:rsidP="00680DDA">
      <w:pPr>
        <w:suppressAutoHyphens w:val="0"/>
        <w:rPr>
          <w:lang w:val="en-US"/>
        </w:rPr>
      </w:pPr>
    </w:p>
    <w:p w14:paraId="67EE614E" w14:textId="77777777" w:rsidR="00680DDA" w:rsidRPr="00680DDA" w:rsidRDefault="00680DDA" w:rsidP="00680DDA">
      <w:pPr>
        <w:suppressAutoHyphens w:val="0"/>
        <w:rPr>
          <w:lang w:val="en-US"/>
        </w:rPr>
      </w:pPr>
      <w:r w:rsidRPr="00680DDA">
        <w:rPr>
          <w:lang w:val="en-US"/>
        </w:rPr>
        <w:t># For this to work you will also need host keys in /</w:t>
      </w:r>
      <w:proofErr w:type="spellStart"/>
      <w:r w:rsidRPr="00680DDA">
        <w:rPr>
          <w:lang w:val="en-US"/>
        </w:rPr>
        <w:t>etc</w:t>
      </w:r>
      <w:proofErr w:type="spellEnd"/>
      <w:r w:rsidRPr="00680DDA">
        <w:rPr>
          <w:lang w:val="en-US"/>
        </w:rPr>
        <w:t>/ssh/</w:t>
      </w:r>
      <w:proofErr w:type="spellStart"/>
      <w:r w:rsidRPr="00680DDA">
        <w:rPr>
          <w:lang w:val="en-US"/>
        </w:rPr>
        <w:t>ssh_known_hosts</w:t>
      </w:r>
      <w:proofErr w:type="spellEnd"/>
    </w:p>
    <w:p w14:paraId="3F17D470" w14:textId="77777777" w:rsidR="00680DDA" w:rsidRPr="00680DDA" w:rsidRDefault="00680DDA" w:rsidP="00680DDA">
      <w:pPr>
        <w:suppressAutoHyphens w:val="0"/>
        <w:rPr>
          <w:lang w:val="en-US"/>
        </w:rPr>
      </w:pPr>
      <w:r w:rsidRPr="00680DDA">
        <w:rPr>
          <w:lang w:val="en-US"/>
        </w:rPr>
        <w:t>#HostbasedAuthentication no</w:t>
      </w:r>
    </w:p>
    <w:p w14:paraId="103DA422" w14:textId="77777777" w:rsidR="00680DDA" w:rsidRPr="00680DDA" w:rsidRDefault="00680DDA" w:rsidP="00680DDA">
      <w:pPr>
        <w:suppressAutoHyphens w:val="0"/>
        <w:rPr>
          <w:lang w:val="en-US"/>
        </w:rPr>
      </w:pPr>
      <w:r w:rsidRPr="00680DDA">
        <w:rPr>
          <w:lang w:val="en-US"/>
        </w:rPr>
        <w:t># Change to yes if you don't trust ~/.ssh/</w:t>
      </w:r>
      <w:proofErr w:type="spellStart"/>
      <w:r w:rsidRPr="00680DDA">
        <w:rPr>
          <w:lang w:val="en-US"/>
        </w:rPr>
        <w:t>known_hosts</w:t>
      </w:r>
      <w:proofErr w:type="spellEnd"/>
      <w:r w:rsidRPr="00680DDA">
        <w:rPr>
          <w:lang w:val="en-US"/>
        </w:rPr>
        <w:t xml:space="preserve"> for</w:t>
      </w:r>
    </w:p>
    <w:p w14:paraId="27CE5EDB" w14:textId="77777777" w:rsidR="00680DDA" w:rsidRPr="00795301" w:rsidRDefault="00680DDA" w:rsidP="00680DDA">
      <w:pPr>
        <w:suppressAutoHyphens w:val="0"/>
        <w:rPr>
          <w:lang w:val="en-US"/>
        </w:rPr>
      </w:pPr>
      <w:r w:rsidRPr="00795301">
        <w:rPr>
          <w:lang w:val="en-US"/>
        </w:rPr>
        <w:t xml:space="preserve"># </w:t>
      </w:r>
      <w:proofErr w:type="spellStart"/>
      <w:r w:rsidRPr="00795301">
        <w:rPr>
          <w:lang w:val="en-US"/>
        </w:rPr>
        <w:t>HostbasedAuthentication</w:t>
      </w:r>
      <w:proofErr w:type="spellEnd"/>
    </w:p>
    <w:p w14:paraId="3319BB5F" w14:textId="77777777" w:rsidR="00680DDA" w:rsidRPr="00795301" w:rsidRDefault="00680DDA" w:rsidP="00680DDA">
      <w:pPr>
        <w:suppressAutoHyphens w:val="0"/>
        <w:rPr>
          <w:lang w:val="en-US"/>
        </w:rPr>
      </w:pPr>
      <w:r w:rsidRPr="00795301">
        <w:rPr>
          <w:lang w:val="en-US"/>
        </w:rPr>
        <w:t>#IgnoreUserKnownHosts no</w:t>
      </w:r>
    </w:p>
    <w:p w14:paraId="7D35EDBF" w14:textId="77777777" w:rsidR="00680DDA" w:rsidRPr="00680DDA" w:rsidRDefault="00680DDA" w:rsidP="00680DDA">
      <w:pPr>
        <w:suppressAutoHyphens w:val="0"/>
        <w:rPr>
          <w:lang w:val="en-US"/>
        </w:rPr>
      </w:pPr>
      <w:r w:rsidRPr="00680DDA">
        <w:rPr>
          <w:lang w:val="en-US"/>
        </w:rPr>
        <w:t># Don't read the user's ~/.</w:t>
      </w:r>
      <w:proofErr w:type="spellStart"/>
      <w:r w:rsidRPr="00680DDA">
        <w:rPr>
          <w:lang w:val="en-US"/>
        </w:rPr>
        <w:t>rhosts</w:t>
      </w:r>
      <w:proofErr w:type="spellEnd"/>
      <w:r w:rsidRPr="00680DDA">
        <w:rPr>
          <w:lang w:val="en-US"/>
        </w:rPr>
        <w:t xml:space="preserve"> and ~</w:t>
      </w:r>
      <w:proofErr w:type="gramStart"/>
      <w:r w:rsidRPr="00680DDA">
        <w:rPr>
          <w:lang w:val="en-US"/>
        </w:rPr>
        <w:t>/.</w:t>
      </w:r>
      <w:proofErr w:type="spellStart"/>
      <w:r w:rsidRPr="00680DDA">
        <w:rPr>
          <w:lang w:val="en-US"/>
        </w:rPr>
        <w:t>shosts</w:t>
      </w:r>
      <w:proofErr w:type="spellEnd"/>
      <w:proofErr w:type="gramEnd"/>
      <w:r w:rsidRPr="00680DDA">
        <w:rPr>
          <w:lang w:val="en-US"/>
        </w:rPr>
        <w:t xml:space="preserve"> files</w:t>
      </w:r>
    </w:p>
    <w:p w14:paraId="18EEA81C" w14:textId="77777777" w:rsidR="00680DDA" w:rsidRPr="00680DDA" w:rsidRDefault="00680DDA" w:rsidP="00680DDA">
      <w:pPr>
        <w:suppressAutoHyphens w:val="0"/>
        <w:rPr>
          <w:lang w:val="en-US"/>
        </w:rPr>
      </w:pPr>
      <w:r w:rsidRPr="00680DDA">
        <w:rPr>
          <w:lang w:val="en-US"/>
        </w:rPr>
        <w:t>#IgnoreRhosts yes</w:t>
      </w:r>
    </w:p>
    <w:p w14:paraId="16B3E70F" w14:textId="77777777" w:rsidR="00680DDA" w:rsidRPr="00680DDA" w:rsidRDefault="00680DDA" w:rsidP="00680DDA">
      <w:pPr>
        <w:suppressAutoHyphens w:val="0"/>
        <w:rPr>
          <w:lang w:val="en-US"/>
        </w:rPr>
      </w:pPr>
    </w:p>
    <w:p w14:paraId="0EB3D65C" w14:textId="77777777" w:rsidR="00680DDA" w:rsidRPr="00680DDA" w:rsidRDefault="00680DDA" w:rsidP="00680DDA">
      <w:pPr>
        <w:suppressAutoHyphens w:val="0"/>
        <w:rPr>
          <w:lang w:val="en-US"/>
        </w:rPr>
      </w:pPr>
      <w:r w:rsidRPr="00680DDA">
        <w:rPr>
          <w:lang w:val="en-US"/>
        </w:rPr>
        <w:t xml:space="preserve"># To disable tunneled clear text passwords, change to </w:t>
      </w:r>
      <w:proofErr w:type="gramStart"/>
      <w:r w:rsidRPr="00680DDA">
        <w:rPr>
          <w:lang w:val="en-US"/>
        </w:rPr>
        <w:t>no</w:t>
      </w:r>
      <w:proofErr w:type="gramEnd"/>
      <w:r w:rsidRPr="00680DDA">
        <w:rPr>
          <w:lang w:val="en-US"/>
        </w:rPr>
        <w:t xml:space="preserve"> here!</w:t>
      </w:r>
    </w:p>
    <w:p w14:paraId="24334BD5" w14:textId="77777777" w:rsidR="00680DDA" w:rsidRPr="00680DDA" w:rsidRDefault="00680DDA" w:rsidP="00680DDA">
      <w:pPr>
        <w:suppressAutoHyphens w:val="0"/>
        <w:rPr>
          <w:lang w:val="en-US"/>
        </w:rPr>
      </w:pPr>
      <w:proofErr w:type="spellStart"/>
      <w:r w:rsidRPr="00680DDA">
        <w:rPr>
          <w:lang w:val="en-US"/>
        </w:rPr>
        <w:t>PasswordAuthentication</w:t>
      </w:r>
      <w:proofErr w:type="spellEnd"/>
      <w:r w:rsidRPr="00680DDA">
        <w:rPr>
          <w:lang w:val="en-US"/>
        </w:rPr>
        <w:t xml:space="preserve"> no</w:t>
      </w:r>
    </w:p>
    <w:p w14:paraId="5EF0FDFF" w14:textId="77777777" w:rsidR="00680DDA" w:rsidRPr="00680DDA" w:rsidRDefault="00680DDA" w:rsidP="00680DDA">
      <w:pPr>
        <w:suppressAutoHyphens w:val="0"/>
        <w:rPr>
          <w:lang w:val="en-US"/>
        </w:rPr>
      </w:pPr>
      <w:r w:rsidRPr="00680DDA">
        <w:rPr>
          <w:lang w:val="en-US"/>
        </w:rPr>
        <w:t>#PermitEmptyPasswords no</w:t>
      </w:r>
    </w:p>
    <w:p w14:paraId="5E4D14C0" w14:textId="77777777" w:rsidR="00680DDA" w:rsidRPr="00680DDA" w:rsidRDefault="00680DDA" w:rsidP="00680DDA">
      <w:pPr>
        <w:suppressAutoHyphens w:val="0"/>
        <w:rPr>
          <w:lang w:val="en-US"/>
        </w:rPr>
      </w:pPr>
    </w:p>
    <w:p w14:paraId="4E21DFEB" w14:textId="77777777" w:rsidR="00680DDA" w:rsidRPr="00680DDA" w:rsidRDefault="00680DDA" w:rsidP="00680DDA">
      <w:pPr>
        <w:suppressAutoHyphens w:val="0"/>
        <w:rPr>
          <w:lang w:val="en-US"/>
        </w:rPr>
      </w:pPr>
      <w:r w:rsidRPr="00680DDA">
        <w:rPr>
          <w:lang w:val="en-US"/>
        </w:rPr>
        <w:t># Change to yes to enable challenge-response passwords (beware issues with</w:t>
      </w:r>
    </w:p>
    <w:p w14:paraId="04980FDE" w14:textId="77777777" w:rsidR="00680DDA" w:rsidRPr="00680DDA" w:rsidRDefault="00680DDA" w:rsidP="00680DDA">
      <w:pPr>
        <w:suppressAutoHyphens w:val="0"/>
        <w:rPr>
          <w:lang w:val="en-US"/>
        </w:rPr>
      </w:pPr>
      <w:r w:rsidRPr="00680DDA">
        <w:rPr>
          <w:lang w:val="en-US"/>
        </w:rPr>
        <w:t xml:space="preserve"># </w:t>
      </w:r>
      <w:proofErr w:type="gramStart"/>
      <w:r w:rsidRPr="00680DDA">
        <w:rPr>
          <w:lang w:val="en-US"/>
        </w:rPr>
        <w:t>some</w:t>
      </w:r>
      <w:proofErr w:type="gramEnd"/>
      <w:r w:rsidRPr="00680DDA">
        <w:rPr>
          <w:lang w:val="en-US"/>
        </w:rPr>
        <w:t xml:space="preserve"> PAM modules and threads)</w:t>
      </w:r>
    </w:p>
    <w:p w14:paraId="58A574CA" w14:textId="77777777" w:rsidR="00680DDA" w:rsidRPr="00680DDA" w:rsidRDefault="00680DDA" w:rsidP="00680DDA">
      <w:pPr>
        <w:suppressAutoHyphens w:val="0"/>
        <w:rPr>
          <w:lang w:val="en-US"/>
        </w:rPr>
      </w:pPr>
      <w:proofErr w:type="spellStart"/>
      <w:r w:rsidRPr="00680DDA">
        <w:rPr>
          <w:lang w:val="en-US"/>
        </w:rPr>
        <w:t>ChallengeResponseAuthentication</w:t>
      </w:r>
      <w:proofErr w:type="spellEnd"/>
      <w:r w:rsidRPr="00680DDA">
        <w:rPr>
          <w:lang w:val="en-US"/>
        </w:rPr>
        <w:t xml:space="preserve"> no</w:t>
      </w:r>
    </w:p>
    <w:p w14:paraId="5E7E4B9D" w14:textId="77777777" w:rsidR="00680DDA" w:rsidRPr="00680DDA" w:rsidRDefault="00680DDA" w:rsidP="00680DDA">
      <w:pPr>
        <w:suppressAutoHyphens w:val="0"/>
        <w:rPr>
          <w:lang w:val="en-US"/>
        </w:rPr>
      </w:pPr>
    </w:p>
    <w:p w14:paraId="2E27A4E5" w14:textId="77777777" w:rsidR="00680DDA" w:rsidRPr="00680DDA" w:rsidRDefault="00680DDA" w:rsidP="00680DDA">
      <w:pPr>
        <w:suppressAutoHyphens w:val="0"/>
        <w:rPr>
          <w:lang w:val="en-US"/>
        </w:rPr>
      </w:pPr>
      <w:r w:rsidRPr="00680DDA">
        <w:rPr>
          <w:lang w:val="en-US"/>
        </w:rPr>
        <w:t># Kerberos options</w:t>
      </w:r>
    </w:p>
    <w:p w14:paraId="41EDBD62" w14:textId="77777777" w:rsidR="00680DDA" w:rsidRPr="00680DDA" w:rsidRDefault="00680DDA" w:rsidP="00680DDA">
      <w:pPr>
        <w:suppressAutoHyphens w:val="0"/>
        <w:rPr>
          <w:lang w:val="en-US"/>
        </w:rPr>
      </w:pPr>
      <w:r w:rsidRPr="00680DDA">
        <w:rPr>
          <w:lang w:val="en-US"/>
        </w:rPr>
        <w:t>#KerberosAuthentication no</w:t>
      </w:r>
    </w:p>
    <w:p w14:paraId="58872A6C" w14:textId="77777777" w:rsidR="00680DDA" w:rsidRPr="00680DDA" w:rsidRDefault="00680DDA" w:rsidP="00680DDA">
      <w:pPr>
        <w:suppressAutoHyphens w:val="0"/>
        <w:rPr>
          <w:lang w:val="en-US"/>
        </w:rPr>
      </w:pPr>
      <w:r w:rsidRPr="00680DDA">
        <w:rPr>
          <w:lang w:val="en-US"/>
        </w:rPr>
        <w:t>#KerberosOrLocalPasswd yes</w:t>
      </w:r>
    </w:p>
    <w:p w14:paraId="5473588F" w14:textId="77777777" w:rsidR="00680DDA" w:rsidRPr="00680DDA" w:rsidRDefault="00680DDA" w:rsidP="00680DDA">
      <w:pPr>
        <w:suppressAutoHyphens w:val="0"/>
        <w:rPr>
          <w:lang w:val="en-US"/>
        </w:rPr>
      </w:pPr>
      <w:r w:rsidRPr="00680DDA">
        <w:rPr>
          <w:lang w:val="en-US"/>
        </w:rPr>
        <w:t>#KerberosTicketCleanup yes</w:t>
      </w:r>
    </w:p>
    <w:p w14:paraId="6819524B" w14:textId="77777777" w:rsidR="00680DDA" w:rsidRPr="00680DDA" w:rsidRDefault="00680DDA" w:rsidP="00680DDA">
      <w:pPr>
        <w:suppressAutoHyphens w:val="0"/>
        <w:rPr>
          <w:lang w:val="en-US"/>
        </w:rPr>
      </w:pPr>
      <w:r w:rsidRPr="00680DDA">
        <w:rPr>
          <w:lang w:val="en-US"/>
        </w:rPr>
        <w:t>#KerberosGetAFSToken no</w:t>
      </w:r>
    </w:p>
    <w:p w14:paraId="2E76FA1D" w14:textId="77777777" w:rsidR="00680DDA" w:rsidRPr="00680DDA" w:rsidRDefault="00680DDA" w:rsidP="00680DDA">
      <w:pPr>
        <w:suppressAutoHyphens w:val="0"/>
        <w:rPr>
          <w:lang w:val="en-US"/>
        </w:rPr>
      </w:pPr>
    </w:p>
    <w:p w14:paraId="2565EF79" w14:textId="77777777" w:rsidR="00680DDA" w:rsidRPr="00680DDA" w:rsidRDefault="00680DDA" w:rsidP="00680DDA">
      <w:pPr>
        <w:suppressAutoHyphens w:val="0"/>
        <w:rPr>
          <w:lang w:val="en-US"/>
        </w:rPr>
      </w:pPr>
      <w:r w:rsidRPr="00680DDA">
        <w:rPr>
          <w:lang w:val="en-US"/>
        </w:rPr>
        <w:t># GSSAPI options</w:t>
      </w:r>
    </w:p>
    <w:p w14:paraId="52A0ACA1" w14:textId="77777777" w:rsidR="00680DDA" w:rsidRPr="00680DDA" w:rsidRDefault="00680DDA" w:rsidP="00680DDA">
      <w:pPr>
        <w:suppressAutoHyphens w:val="0"/>
        <w:rPr>
          <w:lang w:val="en-US"/>
        </w:rPr>
      </w:pPr>
      <w:r w:rsidRPr="00680DDA">
        <w:rPr>
          <w:lang w:val="en-US"/>
        </w:rPr>
        <w:t>#GSSAPIAuthentication no</w:t>
      </w:r>
    </w:p>
    <w:p w14:paraId="790B74C0" w14:textId="77777777" w:rsidR="00680DDA" w:rsidRPr="00680DDA" w:rsidRDefault="00680DDA" w:rsidP="00680DDA">
      <w:pPr>
        <w:suppressAutoHyphens w:val="0"/>
        <w:rPr>
          <w:lang w:val="en-US"/>
        </w:rPr>
      </w:pPr>
      <w:r w:rsidRPr="00680DDA">
        <w:rPr>
          <w:lang w:val="en-US"/>
        </w:rPr>
        <w:t>#GSSAPICleanupCredentials yes</w:t>
      </w:r>
    </w:p>
    <w:p w14:paraId="478AE8E7" w14:textId="77777777" w:rsidR="00680DDA" w:rsidRPr="00680DDA" w:rsidRDefault="00680DDA" w:rsidP="00680DDA">
      <w:pPr>
        <w:suppressAutoHyphens w:val="0"/>
        <w:rPr>
          <w:lang w:val="en-US"/>
        </w:rPr>
      </w:pPr>
      <w:r w:rsidRPr="00680DDA">
        <w:rPr>
          <w:lang w:val="en-US"/>
        </w:rPr>
        <w:t>#GSSAPIStrictAcceptorCheck yes</w:t>
      </w:r>
    </w:p>
    <w:p w14:paraId="3715C933" w14:textId="77777777" w:rsidR="00680DDA" w:rsidRPr="00680DDA" w:rsidRDefault="00680DDA" w:rsidP="00680DDA">
      <w:pPr>
        <w:suppressAutoHyphens w:val="0"/>
        <w:rPr>
          <w:lang w:val="en-US"/>
        </w:rPr>
      </w:pPr>
      <w:r w:rsidRPr="00680DDA">
        <w:rPr>
          <w:lang w:val="en-US"/>
        </w:rPr>
        <w:t>#GSSAPIKeyExchange no</w:t>
      </w:r>
    </w:p>
    <w:p w14:paraId="59D476DA" w14:textId="77777777" w:rsidR="00680DDA" w:rsidRPr="00680DDA" w:rsidRDefault="00680DDA" w:rsidP="00680DDA">
      <w:pPr>
        <w:suppressAutoHyphens w:val="0"/>
        <w:rPr>
          <w:lang w:val="en-US"/>
        </w:rPr>
      </w:pPr>
    </w:p>
    <w:p w14:paraId="46E0746B" w14:textId="77777777" w:rsidR="00680DDA" w:rsidRPr="00680DDA" w:rsidRDefault="00680DDA" w:rsidP="00680DDA">
      <w:pPr>
        <w:suppressAutoHyphens w:val="0"/>
        <w:rPr>
          <w:lang w:val="en-US"/>
        </w:rPr>
      </w:pPr>
      <w:r w:rsidRPr="00680DDA">
        <w:rPr>
          <w:lang w:val="en-US"/>
        </w:rPr>
        <w:t># Set this to 'yes' to enable PAM authentication, account processing,</w:t>
      </w:r>
    </w:p>
    <w:p w14:paraId="2BDF03F0" w14:textId="77777777" w:rsidR="00680DDA" w:rsidRPr="00680DDA" w:rsidRDefault="00680DDA" w:rsidP="00680DDA">
      <w:pPr>
        <w:suppressAutoHyphens w:val="0"/>
        <w:rPr>
          <w:lang w:val="en-US"/>
        </w:rPr>
      </w:pPr>
      <w:r w:rsidRPr="00680DDA">
        <w:rPr>
          <w:lang w:val="en-US"/>
        </w:rPr>
        <w:t># and session processing. If this is enabled, PAM authentication will</w:t>
      </w:r>
    </w:p>
    <w:p w14:paraId="25A6EA93" w14:textId="77777777" w:rsidR="00680DDA" w:rsidRPr="00680DDA" w:rsidRDefault="00680DDA" w:rsidP="00680DDA">
      <w:pPr>
        <w:suppressAutoHyphens w:val="0"/>
        <w:rPr>
          <w:lang w:val="en-US"/>
        </w:rPr>
      </w:pPr>
      <w:r w:rsidRPr="00680DDA">
        <w:rPr>
          <w:lang w:val="en-US"/>
        </w:rPr>
        <w:t xml:space="preserve"># be allowed through the </w:t>
      </w:r>
      <w:proofErr w:type="spellStart"/>
      <w:r w:rsidRPr="00680DDA">
        <w:rPr>
          <w:lang w:val="en-US"/>
        </w:rPr>
        <w:t>ChallengeResponseAuthentication</w:t>
      </w:r>
      <w:proofErr w:type="spellEnd"/>
      <w:r w:rsidRPr="00680DDA">
        <w:rPr>
          <w:lang w:val="en-US"/>
        </w:rPr>
        <w:t xml:space="preserve"> and</w:t>
      </w:r>
    </w:p>
    <w:p w14:paraId="0F81E1D2" w14:textId="77777777" w:rsidR="00680DDA" w:rsidRPr="00680DDA" w:rsidRDefault="00680DDA" w:rsidP="00680DDA">
      <w:pPr>
        <w:suppressAutoHyphens w:val="0"/>
        <w:rPr>
          <w:lang w:val="en-US"/>
        </w:rPr>
      </w:pPr>
      <w:r w:rsidRPr="00680DDA">
        <w:rPr>
          <w:lang w:val="en-US"/>
        </w:rPr>
        <w:t xml:space="preserve"># </w:t>
      </w:r>
      <w:proofErr w:type="spellStart"/>
      <w:r w:rsidRPr="00680DDA">
        <w:rPr>
          <w:lang w:val="en-US"/>
        </w:rPr>
        <w:t>PasswordAuthentication</w:t>
      </w:r>
      <w:proofErr w:type="spellEnd"/>
      <w:r w:rsidRPr="00680DDA">
        <w:rPr>
          <w:lang w:val="en-US"/>
        </w:rPr>
        <w:t>.  Depending on your PAM configuration,</w:t>
      </w:r>
    </w:p>
    <w:p w14:paraId="04C0F5A8" w14:textId="77777777" w:rsidR="00680DDA" w:rsidRPr="00680DDA" w:rsidRDefault="00680DDA" w:rsidP="00680DDA">
      <w:pPr>
        <w:suppressAutoHyphens w:val="0"/>
        <w:rPr>
          <w:lang w:val="en-US"/>
        </w:rPr>
      </w:pPr>
      <w:r w:rsidRPr="00680DDA">
        <w:rPr>
          <w:lang w:val="en-US"/>
        </w:rPr>
        <w:t xml:space="preserve"># PAM authentication via </w:t>
      </w:r>
      <w:proofErr w:type="spellStart"/>
      <w:r w:rsidRPr="00680DDA">
        <w:rPr>
          <w:lang w:val="en-US"/>
        </w:rPr>
        <w:t>ChallengeResponseAuthentication</w:t>
      </w:r>
      <w:proofErr w:type="spellEnd"/>
      <w:r w:rsidRPr="00680DDA">
        <w:rPr>
          <w:lang w:val="en-US"/>
        </w:rPr>
        <w:t xml:space="preserve"> may bypass</w:t>
      </w:r>
    </w:p>
    <w:p w14:paraId="799CE2A1" w14:textId="77777777" w:rsidR="00680DDA" w:rsidRPr="00680DDA" w:rsidRDefault="00680DDA" w:rsidP="00680DDA">
      <w:pPr>
        <w:suppressAutoHyphens w:val="0"/>
        <w:rPr>
          <w:lang w:val="en-US"/>
        </w:rPr>
      </w:pPr>
      <w:r w:rsidRPr="00680DDA">
        <w:rPr>
          <w:lang w:val="en-US"/>
        </w:rPr>
        <w:t xml:space="preserve"># </w:t>
      </w:r>
      <w:proofErr w:type="gramStart"/>
      <w:r w:rsidRPr="00680DDA">
        <w:rPr>
          <w:lang w:val="en-US"/>
        </w:rPr>
        <w:t>the</w:t>
      </w:r>
      <w:proofErr w:type="gramEnd"/>
      <w:r w:rsidRPr="00680DDA">
        <w:rPr>
          <w:lang w:val="en-US"/>
        </w:rPr>
        <w:t xml:space="preserve"> setting of "</w:t>
      </w:r>
      <w:proofErr w:type="spellStart"/>
      <w:r w:rsidRPr="00680DDA">
        <w:rPr>
          <w:lang w:val="en-US"/>
        </w:rPr>
        <w:t>PermitRootLogin</w:t>
      </w:r>
      <w:proofErr w:type="spellEnd"/>
      <w:r w:rsidRPr="00680DDA">
        <w:rPr>
          <w:lang w:val="en-US"/>
        </w:rPr>
        <w:t xml:space="preserve"> without-password".</w:t>
      </w:r>
    </w:p>
    <w:p w14:paraId="12AF27F6" w14:textId="77777777" w:rsidR="00680DDA" w:rsidRPr="00680DDA" w:rsidRDefault="00680DDA" w:rsidP="00680DDA">
      <w:pPr>
        <w:suppressAutoHyphens w:val="0"/>
        <w:rPr>
          <w:lang w:val="en-US"/>
        </w:rPr>
      </w:pPr>
      <w:r w:rsidRPr="00680DDA">
        <w:rPr>
          <w:lang w:val="en-US"/>
        </w:rPr>
        <w:t># If you just want the PAM account and session checks to run without</w:t>
      </w:r>
    </w:p>
    <w:p w14:paraId="649CCA61" w14:textId="77777777" w:rsidR="00680DDA" w:rsidRPr="00680DDA" w:rsidRDefault="00680DDA" w:rsidP="00680DDA">
      <w:pPr>
        <w:suppressAutoHyphens w:val="0"/>
        <w:rPr>
          <w:lang w:val="en-US"/>
        </w:rPr>
      </w:pPr>
      <w:r w:rsidRPr="00680DDA">
        <w:rPr>
          <w:lang w:val="en-US"/>
        </w:rPr>
        <w:t xml:space="preserve"># PAM authentication, then enable this but set </w:t>
      </w:r>
      <w:proofErr w:type="spellStart"/>
      <w:r w:rsidRPr="00680DDA">
        <w:rPr>
          <w:lang w:val="en-US"/>
        </w:rPr>
        <w:t>PasswordAuthentication</w:t>
      </w:r>
      <w:proofErr w:type="spellEnd"/>
    </w:p>
    <w:p w14:paraId="6E0CC60D" w14:textId="77777777" w:rsidR="00680DDA" w:rsidRPr="00680DDA" w:rsidRDefault="00680DDA" w:rsidP="00680DDA">
      <w:pPr>
        <w:suppressAutoHyphens w:val="0"/>
        <w:rPr>
          <w:lang w:val="en-US"/>
        </w:rPr>
      </w:pPr>
      <w:r w:rsidRPr="00680DDA">
        <w:rPr>
          <w:lang w:val="en-US"/>
        </w:rPr>
        <w:t xml:space="preserve"># and </w:t>
      </w:r>
      <w:proofErr w:type="spellStart"/>
      <w:r w:rsidRPr="00680DDA">
        <w:rPr>
          <w:lang w:val="en-US"/>
        </w:rPr>
        <w:t>ChallengeResponseAuthentication</w:t>
      </w:r>
      <w:proofErr w:type="spellEnd"/>
      <w:r w:rsidRPr="00680DDA">
        <w:rPr>
          <w:lang w:val="en-US"/>
        </w:rPr>
        <w:t xml:space="preserve"> to 'no'.</w:t>
      </w:r>
    </w:p>
    <w:p w14:paraId="7B16C041" w14:textId="77777777" w:rsidR="00680DDA" w:rsidRPr="00680DDA" w:rsidRDefault="00680DDA" w:rsidP="00680DDA">
      <w:pPr>
        <w:suppressAutoHyphens w:val="0"/>
        <w:rPr>
          <w:lang w:val="en-US"/>
        </w:rPr>
      </w:pPr>
      <w:proofErr w:type="spellStart"/>
      <w:r w:rsidRPr="00680DDA">
        <w:rPr>
          <w:lang w:val="en-US"/>
        </w:rPr>
        <w:t>UsePAM</w:t>
      </w:r>
      <w:proofErr w:type="spellEnd"/>
      <w:r w:rsidRPr="00680DDA">
        <w:rPr>
          <w:lang w:val="en-US"/>
        </w:rPr>
        <w:t xml:space="preserve"> yes</w:t>
      </w:r>
    </w:p>
    <w:p w14:paraId="32DA6E3B" w14:textId="77777777" w:rsidR="00680DDA" w:rsidRPr="00680DDA" w:rsidRDefault="00680DDA" w:rsidP="00680DDA">
      <w:pPr>
        <w:suppressAutoHyphens w:val="0"/>
        <w:rPr>
          <w:lang w:val="en-US"/>
        </w:rPr>
      </w:pPr>
    </w:p>
    <w:p w14:paraId="00C3A794" w14:textId="77777777" w:rsidR="00680DDA" w:rsidRPr="00680DDA" w:rsidRDefault="00680DDA" w:rsidP="00680DDA">
      <w:pPr>
        <w:suppressAutoHyphens w:val="0"/>
        <w:rPr>
          <w:lang w:val="en-US"/>
        </w:rPr>
      </w:pPr>
      <w:r w:rsidRPr="00680DDA">
        <w:rPr>
          <w:lang w:val="en-US"/>
        </w:rPr>
        <w:t>#AllowAgentForwarding yes</w:t>
      </w:r>
    </w:p>
    <w:p w14:paraId="6D007995" w14:textId="77777777" w:rsidR="00680DDA" w:rsidRPr="00680DDA" w:rsidRDefault="00680DDA" w:rsidP="00680DDA">
      <w:pPr>
        <w:suppressAutoHyphens w:val="0"/>
        <w:rPr>
          <w:lang w:val="en-US"/>
        </w:rPr>
      </w:pPr>
      <w:r w:rsidRPr="00680DDA">
        <w:rPr>
          <w:lang w:val="en-US"/>
        </w:rPr>
        <w:t>#AllowTcpForwarding yes</w:t>
      </w:r>
    </w:p>
    <w:p w14:paraId="46453866" w14:textId="77777777" w:rsidR="00680DDA" w:rsidRPr="00680DDA" w:rsidRDefault="00680DDA" w:rsidP="00680DDA">
      <w:pPr>
        <w:suppressAutoHyphens w:val="0"/>
        <w:rPr>
          <w:lang w:val="en-US"/>
        </w:rPr>
      </w:pPr>
      <w:r w:rsidRPr="00680DDA">
        <w:rPr>
          <w:lang w:val="en-US"/>
        </w:rPr>
        <w:t>#GatewayPorts no</w:t>
      </w:r>
    </w:p>
    <w:p w14:paraId="68917C64" w14:textId="77777777" w:rsidR="00680DDA" w:rsidRPr="00680DDA" w:rsidRDefault="00680DDA" w:rsidP="00680DDA">
      <w:pPr>
        <w:suppressAutoHyphens w:val="0"/>
        <w:rPr>
          <w:lang w:val="en-US"/>
        </w:rPr>
      </w:pPr>
      <w:r w:rsidRPr="00680DDA">
        <w:rPr>
          <w:lang w:val="en-US"/>
        </w:rPr>
        <w:t>X11Forwarding yes</w:t>
      </w:r>
    </w:p>
    <w:p w14:paraId="305DF247" w14:textId="77777777" w:rsidR="00680DDA" w:rsidRPr="00680DDA" w:rsidRDefault="00680DDA" w:rsidP="00680DDA">
      <w:pPr>
        <w:suppressAutoHyphens w:val="0"/>
        <w:rPr>
          <w:lang w:val="en-US"/>
        </w:rPr>
      </w:pPr>
      <w:r w:rsidRPr="00680DDA">
        <w:rPr>
          <w:lang w:val="en-US"/>
        </w:rPr>
        <w:t>#X11DisplayOffset 10</w:t>
      </w:r>
    </w:p>
    <w:p w14:paraId="1F24617D" w14:textId="77777777" w:rsidR="00680DDA" w:rsidRPr="00680DDA" w:rsidRDefault="00680DDA" w:rsidP="00680DDA">
      <w:pPr>
        <w:suppressAutoHyphens w:val="0"/>
        <w:rPr>
          <w:lang w:val="en-US"/>
        </w:rPr>
      </w:pPr>
      <w:r w:rsidRPr="00680DDA">
        <w:rPr>
          <w:lang w:val="en-US"/>
        </w:rPr>
        <w:t>#X11UseLocalhost yes</w:t>
      </w:r>
    </w:p>
    <w:p w14:paraId="51BCCE21" w14:textId="77777777" w:rsidR="00680DDA" w:rsidRPr="00680DDA" w:rsidRDefault="00680DDA" w:rsidP="00680DDA">
      <w:pPr>
        <w:suppressAutoHyphens w:val="0"/>
        <w:rPr>
          <w:lang w:val="en-US"/>
        </w:rPr>
      </w:pPr>
      <w:r w:rsidRPr="00680DDA">
        <w:rPr>
          <w:lang w:val="en-US"/>
        </w:rPr>
        <w:t>#PermitTTY yes</w:t>
      </w:r>
    </w:p>
    <w:p w14:paraId="533C9A09" w14:textId="77777777" w:rsidR="00680DDA" w:rsidRPr="00680DDA" w:rsidRDefault="00680DDA" w:rsidP="00680DDA">
      <w:pPr>
        <w:suppressAutoHyphens w:val="0"/>
        <w:rPr>
          <w:lang w:val="en-US"/>
        </w:rPr>
      </w:pPr>
      <w:proofErr w:type="spellStart"/>
      <w:r w:rsidRPr="00680DDA">
        <w:rPr>
          <w:lang w:val="en-US"/>
        </w:rPr>
        <w:t>PrintMotd</w:t>
      </w:r>
      <w:proofErr w:type="spellEnd"/>
      <w:r w:rsidRPr="00680DDA">
        <w:rPr>
          <w:lang w:val="en-US"/>
        </w:rPr>
        <w:t xml:space="preserve"> no</w:t>
      </w:r>
    </w:p>
    <w:p w14:paraId="56EE2123" w14:textId="77777777" w:rsidR="00680DDA" w:rsidRPr="00680DDA" w:rsidRDefault="00680DDA" w:rsidP="00680DDA">
      <w:pPr>
        <w:suppressAutoHyphens w:val="0"/>
        <w:rPr>
          <w:lang w:val="en-US"/>
        </w:rPr>
      </w:pPr>
      <w:r w:rsidRPr="00680DDA">
        <w:rPr>
          <w:lang w:val="en-US"/>
        </w:rPr>
        <w:t>#PrintLastLog yes</w:t>
      </w:r>
    </w:p>
    <w:p w14:paraId="087A1BB4" w14:textId="77777777" w:rsidR="00680DDA" w:rsidRPr="00680DDA" w:rsidRDefault="00680DDA" w:rsidP="00680DDA">
      <w:pPr>
        <w:suppressAutoHyphens w:val="0"/>
        <w:rPr>
          <w:lang w:val="en-US"/>
        </w:rPr>
      </w:pPr>
      <w:r w:rsidRPr="00680DDA">
        <w:rPr>
          <w:lang w:val="en-US"/>
        </w:rPr>
        <w:t>#TCPKeepAlive yes</w:t>
      </w:r>
    </w:p>
    <w:p w14:paraId="4F856FA7" w14:textId="77777777" w:rsidR="00680DDA" w:rsidRPr="00680DDA" w:rsidRDefault="00680DDA" w:rsidP="00680DDA">
      <w:pPr>
        <w:suppressAutoHyphens w:val="0"/>
        <w:rPr>
          <w:lang w:val="en-US"/>
        </w:rPr>
      </w:pPr>
      <w:r w:rsidRPr="00680DDA">
        <w:rPr>
          <w:lang w:val="en-US"/>
        </w:rPr>
        <w:t>#PermitUserEnvironment no</w:t>
      </w:r>
    </w:p>
    <w:p w14:paraId="4D193A66" w14:textId="77777777" w:rsidR="00680DDA" w:rsidRPr="00680DDA" w:rsidRDefault="00680DDA" w:rsidP="00680DDA">
      <w:pPr>
        <w:suppressAutoHyphens w:val="0"/>
        <w:rPr>
          <w:lang w:val="en-US"/>
        </w:rPr>
      </w:pPr>
      <w:r w:rsidRPr="00680DDA">
        <w:rPr>
          <w:lang w:val="en-US"/>
        </w:rPr>
        <w:t>#Compression delayed</w:t>
      </w:r>
    </w:p>
    <w:p w14:paraId="5BE24800" w14:textId="77777777" w:rsidR="00680DDA" w:rsidRPr="00680DDA" w:rsidRDefault="00680DDA" w:rsidP="00680DDA">
      <w:pPr>
        <w:suppressAutoHyphens w:val="0"/>
        <w:rPr>
          <w:lang w:val="en-US"/>
        </w:rPr>
      </w:pPr>
      <w:r w:rsidRPr="00680DDA">
        <w:rPr>
          <w:lang w:val="en-US"/>
        </w:rPr>
        <w:t>#ClientAliveInterval 0</w:t>
      </w:r>
    </w:p>
    <w:p w14:paraId="12F105E3" w14:textId="77777777" w:rsidR="00680DDA" w:rsidRPr="00680DDA" w:rsidRDefault="00680DDA" w:rsidP="00680DDA">
      <w:pPr>
        <w:suppressAutoHyphens w:val="0"/>
        <w:rPr>
          <w:lang w:val="en-US"/>
        </w:rPr>
      </w:pPr>
      <w:r w:rsidRPr="00680DDA">
        <w:rPr>
          <w:lang w:val="en-US"/>
        </w:rPr>
        <w:t>#ClientAliveCountMax 3</w:t>
      </w:r>
    </w:p>
    <w:p w14:paraId="437B9FCB" w14:textId="77777777" w:rsidR="00680DDA" w:rsidRPr="00680DDA" w:rsidRDefault="00680DDA" w:rsidP="00680DDA">
      <w:pPr>
        <w:suppressAutoHyphens w:val="0"/>
        <w:rPr>
          <w:lang w:val="en-US"/>
        </w:rPr>
      </w:pPr>
      <w:r w:rsidRPr="00680DDA">
        <w:rPr>
          <w:lang w:val="en-US"/>
        </w:rPr>
        <w:t>#UseDNS no</w:t>
      </w:r>
    </w:p>
    <w:p w14:paraId="78AE0FC6" w14:textId="77777777" w:rsidR="00680DDA" w:rsidRPr="00680DDA" w:rsidRDefault="00680DDA" w:rsidP="00680DDA">
      <w:pPr>
        <w:suppressAutoHyphens w:val="0"/>
        <w:rPr>
          <w:lang w:val="en-US"/>
        </w:rPr>
      </w:pPr>
      <w:r w:rsidRPr="00680DDA">
        <w:rPr>
          <w:lang w:val="en-US"/>
        </w:rPr>
        <w:t>#PidFile /var/run/</w:t>
      </w:r>
      <w:proofErr w:type="spellStart"/>
      <w:r w:rsidRPr="00680DDA">
        <w:rPr>
          <w:lang w:val="en-US"/>
        </w:rPr>
        <w:t>sshd.pid</w:t>
      </w:r>
      <w:proofErr w:type="spellEnd"/>
    </w:p>
    <w:p w14:paraId="48A027C0" w14:textId="77777777" w:rsidR="00680DDA" w:rsidRPr="00680DDA" w:rsidRDefault="00680DDA" w:rsidP="00680DDA">
      <w:pPr>
        <w:suppressAutoHyphens w:val="0"/>
        <w:rPr>
          <w:lang w:val="en-US"/>
        </w:rPr>
      </w:pPr>
      <w:r w:rsidRPr="00680DDA">
        <w:rPr>
          <w:lang w:val="en-US"/>
        </w:rPr>
        <w:t>#MaxStartups 10:30:100</w:t>
      </w:r>
    </w:p>
    <w:p w14:paraId="4321BE4D" w14:textId="77777777" w:rsidR="00680DDA" w:rsidRPr="00680DDA" w:rsidRDefault="00680DDA" w:rsidP="00680DDA">
      <w:pPr>
        <w:suppressAutoHyphens w:val="0"/>
        <w:rPr>
          <w:lang w:val="en-US"/>
        </w:rPr>
      </w:pPr>
      <w:r w:rsidRPr="00680DDA">
        <w:rPr>
          <w:lang w:val="en-US"/>
        </w:rPr>
        <w:lastRenderedPageBreak/>
        <w:t>#PermitTunnel no</w:t>
      </w:r>
    </w:p>
    <w:p w14:paraId="008E69BE" w14:textId="77777777" w:rsidR="00680DDA" w:rsidRPr="00680DDA" w:rsidRDefault="00680DDA" w:rsidP="00680DDA">
      <w:pPr>
        <w:suppressAutoHyphens w:val="0"/>
        <w:rPr>
          <w:lang w:val="en-US"/>
        </w:rPr>
      </w:pPr>
      <w:r w:rsidRPr="00680DDA">
        <w:rPr>
          <w:lang w:val="en-US"/>
        </w:rPr>
        <w:t>#ChrootDirectory none</w:t>
      </w:r>
    </w:p>
    <w:p w14:paraId="727B425C" w14:textId="77777777" w:rsidR="00680DDA" w:rsidRPr="00680DDA" w:rsidRDefault="00680DDA" w:rsidP="00680DDA">
      <w:pPr>
        <w:suppressAutoHyphens w:val="0"/>
        <w:rPr>
          <w:lang w:val="en-US"/>
        </w:rPr>
      </w:pPr>
      <w:r w:rsidRPr="00680DDA">
        <w:rPr>
          <w:lang w:val="en-US"/>
        </w:rPr>
        <w:t>#VersionAddendum none</w:t>
      </w:r>
    </w:p>
    <w:p w14:paraId="7DADC74B" w14:textId="77777777" w:rsidR="00680DDA" w:rsidRPr="00680DDA" w:rsidRDefault="00680DDA" w:rsidP="00680DDA">
      <w:pPr>
        <w:suppressAutoHyphens w:val="0"/>
        <w:rPr>
          <w:lang w:val="en-US"/>
        </w:rPr>
      </w:pPr>
    </w:p>
    <w:p w14:paraId="0EC38801" w14:textId="77777777" w:rsidR="00680DDA" w:rsidRPr="00680DDA" w:rsidRDefault="00680DDA" w:rsidP="00680DDA">
      <w:pPr>
        <w:suppressAutoHyphens w:val="0"/>
        <w:rPr>
          <w:lang w:val="en-US"/>
        </w:rPr>
      </w:pPr>
      <w:r w:rsidRPr="00680DDA">
        <w:rPr>
          <w:lang w:val="en-US"/>
        </w:rPr>
        <w:t xml:space="preserve"># </w:t>
      </w:r>
      <w:proofErr w:type="gramStart"/>
      <w:r w:rsidRPr="00680DDA">
        <w:rPr>
          <w:lang w:val="en-US"/>
        </w:rPr>
        <w:t>no</w:t>
      </w:r>
      <w:proofErr w:type="gramEnd"/>
      <w:r w:rsidRPr="00680DDA">
        <w:rPr>
          <w:lang w:val="en-US"/>
        </w:rPr>
        <w:t xml:space="preserve"> default banner path</w:t>
      </w:r>
    </w:p>
    <w:p w14:paraId="7E45364C" w14:textId="77777777" w:rsidR="00680DDA" w:rsidRPr="00680DDA" w:rsidRDefault="00680DDA" w:rsidP="00680DDA">
      <w:pPr>
        <w:suppressAutoHyphens w:val="0"/>
        <w:rPr>
          <w:lang w:val="en-US"/>
        </w:rPr>
      </w:pPr>
      <w:r w:rsidRPr="00680DDA">
        <w:rPr>
          <w:lang w:val="en-US"/>
        </w:rPr>
        <w:t>Banner /</w:t>
      </w:r>
      <w:proofErr w:type="spellStart"/>
      <w:r w:rsidRPr="00680DDA">
        <w:rPr>
          <w:lang w:val="en-US"/>
        </w:rPr>
        <w:t>etc</w:t>
      </w:r>
      <w:proofErr w:type="spellEnd"/>
      <w:r w:rsidRPr="00680DDA">
        <w:rPr>
          <w:lang w:val="en-US"/>
        </w:rPr>
        <w:t>/banner</w:t>
      </w:r>
    </w:p>
    <w:p w14:paraId="4040FAB2" w14:textId="77777777" w:rsidR="00680DDA" w:rsidRPr="00680DDA" w:rsidRDefault="00680DDA" w:rsidP="00680DDA">
      <w:pPr>
        <w:suppressAutoHyphens w:val="0"/>
        <w:rPr>
          <w:lang w:val="en-US"/>
        </w:rPr>
      </w:pPr>
    </w:p>
    <w:p w14:paraId="17DE4686" w14:textId="77777777" w:rsidR="00680DDA" w:rsidRPr="00680DDA" w:rsidRDefault="00680DDA" w:rsidP="00680DDA">
      <w:pPr>
        <w:suppressAutoHyphens w:val="0"/>
        <w:rPr>
          <w:lang w:val="en-US"/>
        </w:rPr>
      </w:pPr>
      <w:r w:rsidRPr="00680DDA">
        <w:rPr>
          <w:lang w:val="en-US"/>
        </w:rPr>
        <w:t># Allow client to pass locale environment variables</w:t>
      </w:r>
    </w:p>
    <w:p w14:paraId="45443D93" w14:textId="77777777" w:rsidR="00680DDA" w:rsidRPr="00680DDA" w:rsidRDefault="00680DDA" w:rsidP="00680DDA">
      <w:pPr>
        <w:suppressAutoHyphens w:val="0"/>
        <w:rPr>
          <w:lang w:val="en-US"/>
        </w:rPr>
      </w:pPr>
      <w:proofErr w:type="spellStart"/>
      <w:r w:rsidRPr="00680DDA">
        <w:rPr>
          <w:lang w:val="en-US"/>
        </w:rPr>
        <w:t>AcceptEnv</w:t>
      </w:r>
      <w:proofErr w:type="spellEnd"/>
      <w:r w:rsidRPr="00680DDA">
        <w:rPr>
          <w:lang w:val="en-US"/>
        </w:rPr>
        <w:t xml:space="preserve"> LANG LC_*</w:t>
      </w:r>
    </w:p>
    <w:p w14:paraId="65FB0166" w14:textId="77777777" w:rsidR="00680DDA" w:rsidRPr="00680DDA" w:rsidRDefault="00680DDA" w:rsidP="00680DDA">
      <w:pPr>
        <w:suppressAutoHyphens w:val="0"/>
        <w:rPr>
          <w:lang w:val="en-US"/>
        </w:rPr>
      </w:pPr>
    </w:p>
    <w:p w14:paraId="69718D74" w14:textId="77777777" w:rsidR="00680DDA" w:rsidRPr="00680DDA" w:rsidRDefault="00680DDA" w:rsidP="00680DDA">
      <w:pPr>
        <w:suppressAutoHyphens w:val="0"/>
        <w:rPr>
          <w:lang w:val="en-US"/>
        </w:rPr>
      </w:pPr>
      <w:r w:rsidRPr="00680DDA">
        <w:rPr>
          <w:lang w:val="en-US"/>
        </w:rPr>
        <w:t># override default of no subsystems</w:t>
      </w:r>
    </w:p>
    <w:p w14:paraId="444C8E75" w14:textId="77777777" w:rsidR="00680DDA" w:rsidRPr="00680DDA" w:rsidRDefault="00680DDA" w:rsidP="00680DDA">
      <w:pPr>
        <w:suppressAutoHyphens w:val="0"/>
        <w:rPr>
          <w:lang w:val="en-US"/>
        </w:rPr>
      </w:pPr>
      <w:r w:rsidRPr="00680DDA">
        <w:rPr>
          <w:lang w:val="en-US"/>
        </w:rPr>
        <w:t>Subsystem       sftp    /</w:t>
      </w:r>
      <w:proofErr w:type="spellStart"/>
      <w:r w:rsidRPr="00680DDA">
        <w:rPr>
          <w:lang w:val="en-US"/>
        </w:rPr>
        <w:t>usr</w:t>
      </w:r>
      <w:proofErr w:type="spellEnd"/>
      <w:r w:rsidRPr="00680DDA">
        <w:rPr>
          <w:lang w:val="en-US"/>
        </w:rPr>
        <w:t>/lib/</w:t>
      </w:r>
      <w:proofErr w:type="spellStart"/>
      <w:r w:rsidRPr="00680DDA">
        <w:rPr>
          <w:lang w:val="en-US"/>
        </w:rPr>
        <w:t>openssh</w:t>
      </w:r>
      <w:proofErr w:type="spellEnd"/>
      <w:r w:rsidRPr="00680DDA">
        <w:rPr>
          <w:lang w:val="en-US"/>
        </w:rPr>
        <w:t>/sftp-server</w:t>
      </w:r>
    </w:p>
    <w:p w14:paraId="4801E6E2" w14:textId="77777777" w:rsidR="00680DDA" w:rsidRPr="00680DDA" w:rsidRDefault="00680DDA" w:rsidP="00680DDA">
      <w:pPr>
        <w:suppressAutoHyphens w:val="0"/>
        <w:rPr>
          <w:lang w:val="en-US"/>
        </w:rPr>
      </w:pPr>
    </w:p>
    <w:p w14:paraId="0C0357C7" w14:textId="77777777" w:rsidR="00680DDA" w:rsidRPr="00680DDA" w:rsidRDefault="00680DDA" w:rsidP="00680DDA">
      <w:pPr>
        <w:suppressAutoHyphens w:val="0"/>
        <w:rPr>
          <w:lang w:val="en-US"/>
        </w:rPr>
      </w:pPr>
      <w:r w:rsidRPr="00680DDA">
        <w:rPr>
          <w:lang w:val="en-US"/>
        </w:rPr>
        <w:t># Example of overriding settings on a per-user basis</w:t>
      </w:r>
    </w:p>
    <w:p w14:paraId="774B2171" w14:textId="77777777" w:rsidR="00680DDA" w:rsidRPr="00680DDA" w:rsidRDefault="00680DDA" w:rsidP="00680DDA">
      <w:pPr>
        <w:suppressAutoHyphens w:val="0"/>
        <w:rPr>
          <w:lang w:val="en-US"/>
        </w:rPr>
      </w:pPr>
      <w:r w:rsidRPr="00680DDA">
        <w:rPr>
          <w:lang w:val="en-US"/>
        </w:rPr>
        <w:t xml:space="preserve">#Match User </w:t>
      </w:r>
      <w:proofErr w:type="spellStart"/>
      <w:r w:rsidRPr="00680DDA">
        <w:rPr>
          <w:lang w:val="en-US"/>
        </w:rPr>
        <w:t>anoncvs</w:t>
      </w:r>
      <w:proofErr w:type="spellEnd"/>
    </w:p>
    <w:p w14:paraId="184ED614" w14:textId="77777777" w:rsidR="00680DDA" w:rsidRPr="00680DDA" w:rsidRDefault="00680DDA" w:rsidP="00680DDA">
      <w:pPr>
        <w:suppressAutoHyphens w:val="0"/>
        <w:rPr>
          <w:lang w:val="en-US"/>
        </w:rPr>
      </w:pPr>
      <w:r w:rsidRPr="00680DDA">
        <w:rPr>
          <w:lang w:val="en-US"/>
        </w:rPr>
        <w:t>#       X11Forwarding no</w:t>
      </w:r>
    </w:p>
    <w:p w14:paraId="237771A4" w14:textId="77777777" w:rsidR="00680DDA" w:rsidRPr="00680DDA" w:rsidRDefault="00680DDA" w:rsidP="00680DDA">
      <w:pPr>
        <w:suppressAutoHyphens w:val="0"/>
        <w:rPr>
          <w:lang w:val="en-US"/>
        </w:rPr>
      </w:pPr>
      <w:r w:rsidRPr="00680DDA">
        <w:rPr>
          <w:lang w:val="en-US"/>
        </w:rPr>
        <w:t xml:space="preserve">#       </w:t>
      </w:r>
      <w:proofErr w:type="spellStart"/>
      <w:r w:rsidRPr="00680DDA">
        <w:rPr>
          <w:lang w:val="en-US"/>
        </w:rPr>
        <w:t>AllowTcpForwarding</w:t>
      </w:r>
      <w:proofErr w:type="spellEnd"/>
      <w:r w:rsidRPr="00680DDA">
        <w:rPr>
          <w:lang w:val="en-US"/>
        </w:rPr>
        <w:t xml:space="preserve"> no</w:t>
      </w:r>
    </w:p>
    <w:p w14:paraId="384F7925" w14:textId="77777777" w:rsidR="00680DDA" w:rsidRPr="00795301" w:rsidRDefault="00680DDA" w:rsidP="00680DDA">
      <w:pPr>
        <w:suppressAutoHyphens w:val="0"/>
        <w:rPr>
          <w:lang w:val="fr-CH"/>
        </w:rPr>
      </w:pPr>
      <w:r w:rsidRPr="00795301">
        <w:rPr>
          <w:lang w:val="fr-CH"/>
        </w:rPr>
        <w:t xml:space="preserve">#       </w:t>
      </w:r>
      <w:proofErr w:type="spellStart"/>
      <w:r w:rsidRPr="00795301">
        <w:rPr>
          <w:lang w:val="fr-CH"/>
        </w:rPr>
        <w:t>PermitTTY</w:t>
      </w:r>
      <w:proofErr w:type="spellEnd"/>
      <w:r w:rsidRPr="00795301">
        <w:rPr>
          <w:lang w:val="fr-CH"/>
        </w:rPr>
        <w:t xml:space="preserve"> no</w:t>
      </w:r>
    </w:p>
    <w:p w14:paraId="206CC97C" w14:textId="5BE74EBD" w:rsidR="00680DDA" w:rsidRPr="00795301" w:rsidRDefault="00680DDA" w:rsidP="00680DDA">
      <w:pPr>
        <w:suppressAutoHyphens w:val="0"/>
        <w:rPr>
          <w:lang w:val="fr-CH"/>
        </w:rPr>
      </w:pPr>
      <w:r w:rsidRPr="00795301">
        <w:rPr>
          <w:lang w:val="fr-CH"/>
        </w:rPr>
        <w:t xml:space="preserve">#       </w:t>
      </w:r>
      <w:proofErr w:type="spellStart"/>
      <w:r w:rsidRPr="00795301">
        <w:rPr>
          <w:lang w:val="fr-CH"/>
        </w:rPr>
        <w:t>ForceCommand</w:t>
      </w:r>
      <w:proofErr w:type="spellEnd"/>
      <w:r w:rsidRPr="00795301">
        <w:rPr>
          <w:lang w:val="fr-CH"/>
        </w:rPr>
        <w:t xml:space="preserve"> </w:t>
      </w:r>
      <w:proofErr w:type="spellStart"/>
      <w:r w:rsidRPr="00795301">
        <w:rPr>
          <w:lang w:val="fr-CH"/>
        </w:rPr>
        <w:t>cvs</w:t>
      </w:r>
      <w:proofErr w:type="spellEnd"/>
      <w:r w:rsidRPr="00795301">
        <w:rPr>
          <w:lang w:val="fr-CH"/>
        </w:rPr>
        <w:t xml:space="preserve"> server</w:t>
      </w:r>
    </w:p>
    <w:p w14:paraId="6989C94E" w14:textId="4DFB8D6F" w:rsidR="00433E37" w:rsidRPr="00795301" w:rsidRDefault="00433E37">
      <w:pPr>
        <w:suppressAutoHyphens w:val="0"/>
        <w:rPr>
          <w:rFonts w:cs="Arial"/>
          <w:b/>
          <w:kern w:val="1"/>
          <w:szCs w:val="26"/>
          <w:lang w:val="fr-CH"/>
        </w:rPr>
      </w:pPr>
    </w:p>
    <w:p w14:paraId="1A7D2BB0" w14:textId="4B9A38E0" w:rsidR="00AF02E0" w:rsidRDefault="04DFE55C" w:rsidP="281643B4">
      <w:pPr>
        <w:pStyle w:val="berschrift3"/>
      </w:pPr>
      <w:bookmarkStart w:id="60" w:name="_Toc199797348"/>
      <w:r w:rsidRPr="281643B4">
        <w:t xml:space="preserve">Docker </w:t>
      </w:r>
      <w:proofErr w:type="spellStart"/>
      <w:r w:rsidRPr="281643B4">
        <w:t>Config</w:t>
      </w:r>
      <w:bookmarkEnd w:id="60"/>
      <w:proofErr w:type="spellEnd"/>
    </w:p>
    <w:p w14:paraId="578926A6" w14:textId="67A931CB" w:rsidR="00433E37" w:rsidRDefault="00464491" w:rsidP="00433E37">
      <w:pPr>
        <w:rPr>
          <w:lang w:val="de-DE"/>
        </w:rPr>
      </w:pPr>
      <w:r w:rsidRPr="00464491">
        <w:rPr>
          <w:lang w:val="de-DE"/>
        </w:rPr>
        <w:t>Unser Docker-Container wurde m</w:t>
      </w:r>
      <w:r>
        <w:rPr>
          <w:lang w:val="de-DE"/>
        </w:rPr>
        <w:t xml:space="preserve">it folgenden </w:t>
      </w:r>
      <w:r w:rsidR="009464DE">
        <w:rPr>
          <w:lang w:val="de-DE"/>
        </w:rPr>
        <w:t>Einstellungen</w:t>
      </w:r>
      <w:r w:rsidR="00BD3648">
        <w:rPr>
          <w:lang w:val="de-DE"/>
        </w:rPr>
        <w:t xml:space="preserve"> gestartet:</w:t>
      </w:r>
    </w:p>
    <w:p w14:paraId="1B731555" w14:textId="77777777" w:rsidR="00BD3648" w:rsidRPr="00BD3648" w:rsidRDefault="00BD3648" w:rsidP="00BD3648">
      <w:pPr>
        <w:rPr>
          <w:lang w:val="en-US"/>
        </w:rPr>
      </w:pPr>
      <w:r w:rsidRPr="00BD3648">
        <w:rPr>
          <w:lang w:val="en-US"/>
        </w:rPr>
        <w:t xml:space="preserve">docker </w:t>
      </w:r>
      <w:proofErr w:type="gramStart"/>
      <w:r w:rsidRPr="00BD3648">
        <w:rPr>
          <w:lang w:val="en-US"/>
        </w:rPr>
        <w:t>run -d</w:t>
      </w:r>
      <w:proofErr w:type="gramEnd"/>
      <w:r w:rsidRPr="00BD3648">
        <w:rPr>
          <w:lang w:val="en-US"/>
        </w:rPr>
        <w:t xml:space="preserve"> \</w:t>
      </w:r>
    </w:p>
    <w:p w14:paraId="29062A4F" w14:textId="77777777" w:rsidR="00BD3648" w:rsidRPr="00BD3648" w:rsidRDefault="00BD3648" w:rsidP="00BD3648">
      <w:pPr>
        <w:rPr>
          <w:lang w:val="en-US"/>
        </w:rPr>
      </w:pPr>
      <w:r w:rsidRPr="00BD3648">
        <w:rPr>
          <w:lang w:val="en-US"/>
        </w:rPr>
        <w:t xml:space="preserve">  --name </w:t>
      </w:r>
      <w:proofErr w:type="spellStart"/>
      <w:r w:rsidRPr="00BD3648">
        <w:rPr>
          <w:lang w:val="en-US"/>
        </w:rPr>
        <w:t>SFTPgo</w:t>
      </w:r>
      <w:proofErr w:type="spellEnd"/>
      <w:r w:rsidRPr="00BD3648">
        <w:rPr>
          <w:lang w:val="en-US"/>
        </w:rPr>
        <w:t xml:space="preserve"> \</w:t>
      </w:r>
    </w:p>
    <w:p w14:paraId="6C91D6AA" w14:textId="77777777" w:rsidR="00BD3648" w:rsidRPr="00BD3648" w:rsidRDefault="00BD3648" w:rsidP="00BD3648">
      <w:pPr>
        <w:rPr>
          <w:lang w:val="en-US"/>
        </w:rPr>
      </w:pPr>
      <w:r w:rsidRPr="00BD3648">
        <w:rPr>
          <w:lang w:val="en-US"/>
        </w:rPr>
        <w:t xml:space="preserve">  -p 8080:8080 \</w:t>
      </w:r>
    </w:p>
    <w:p w14:paraId="31E519EA" w14:textId="77777777" w:rsidR="00BD3648" w:rsidRPr="00BD3648" w:rsidRDefault="00BD3648" w:rsidP="00BD3648">
      <w:pPr>
        <w:rPr>
          <w:lang w:val="en-US"/>
        </w:rPr>
      </w:pPr>
      <w:r w:rsidRPr="00BD3648">
        <w:rPr>
          <w:lang w:val="en-US"/>
        </w:rPr>
        <w:t xml:space="preserve">  -p 2022:2022 \</w:t>
      </w:r>
    </w:p>
    <w:p w14:paraId="3D1FFE0D" w14:textId="77777777" w:rsidR="00BD3648" w:rsidRPr="00BD3648" w:rsidRDefault="00BD3648" w:rsidP="00BD3648">
      <w:pPr>
        <w:rPr>
          <w:lang w:val="en-US"/>
        </w:rPr>
      </w:pPr>
      <w:r w:rsidRPr="00BD3648">
        <w:rPr>
          <w:lang w:val="en-US"/>
        </w:rPr>
        <w:t xml:space="preserve">  -v </w:t>
      </w:r>
      <w:proofErr w:type="spellStart"/>
      <w:r w:rsidRPr="00BD3648">
        <w:rPr>
          <w:lang w:val="en-US"/>
        </w:rPr>
        <w:t>sftpgo</w:t>
      </w:r>
      <w:proofErr w:type="spellEnd"/>
      <w:r w:rsidRPr="00BD3648">
        <w:rPr>
          <w:lang w:val="en-US"/>
        </w:rPr>
        <w:t>-data:/var/lib/</w:t>
      </w:r>
      <w:proofErr w:type="spellStart"/>
      <w:r w:rsidRPr="00BD3648">
        <w:rPr>
          <w:lang w:val="en-US"/>
        </w:rPr>
        <w:t>sftpgo</w:t>
      </w:r>
      <w:proofErr w:type="spellEnd"/>
      <w:r w:rsidRPr="00BD3648">
        <w:rPr>
          <w:lang w:val="en-US"/>
        </w:rPr>
        <w:t xml:space="preserve"> \</w:t>
      </w:r>
    </w:p>
    <w:p w14:paraId="0F61FC9C" w14:textId="77777777" w:rsidR="00BD3648" w:rsidRPr="00BD3648" w:rsidRDefault="00BD3648" w:rsidP="00BD3648">
      <w:pPr>
        <w:rPr>
          <w:lang w:val="en-US"/>
        </w:rPr>
      </w:pPr>
      <w:r w:rsidRPr="00BD3648">
        <w:rPr>
          <w:lang w:val="en-US"/>
        </w:rPr>
        <w:t xml:space="preserve">  -v /</w:t>
      </w:r>
      <w:proofErr w:type="spellStart"/>
      <w:r w:rsidRPr="00BD3648">
        <w:rPr>
          <w:lang w:val="en-US"/>
        </w:rPr>
        <w:t>srv</w:t>
      </w:r>
      <w:proofErr w:type="spellEnd"/>
      <w:r w:rsidRPr="00BD3648">
        <w:rPr>
          <w:lang w:val="en-US"/>
        </w:rPr>
        <w:t>/pictures:/</w:t>
      </w:r>
      <w:proofErr w:type="spellStart"/>
      <w:r w:rsidRPr="00BD3648">
        <w:rPr>
          <w:lang w:val="en-US"/>
        </w:rPr>
        <w:t>srv</w:t>
      </w:r>
      <w:proofErr w:type="spellEnd"/>
      <w:r w:rsidRPr="00BD3648">
        <w:rPr>
          <w:lang w:val="en-US"/>
        </w:rPr>
        <w:t>/</w:t>
      </w:r>
      <w:proofErr w:type="spellStart"/>
      <w:r w:rsidRPr="00BD3648">
        <w:rPr>
          <w:lang w:val="en-US"/>
        </w:rPr>
        <w:t>pictures:rw</w:t>
      </w:r>
      <w:proofErr w:type="spellEnd"/>
      <w:r w:rsidRPr="00BD3648">
        <w:rPr>
          <w:lang w:val="en-US"/>
        </w:rPr>
        <w:t xml:space="preserve"> \</w:t>
      </w:r>
    </w:p>
    <w:p w14:paraId="0B2B6D0D" w14:textId="3D24B5E1" w:rsidR="00BD3648" w:rsidRPr="00464491" w:rsidRDefault="00BD3648" w:rsidP="00BD3648">
      <w:pPr>
        <w:rPr>
          <w:lang w:val="de-DE"/>
        </w:rPr>
      </w:pPr>
      <w:r w:rsidRPr="00BD3648">
        <w:rPr>
          <w:lang w:val="en-US"/>
        </w:rPr>
        <w:t xml:space="preserve">  </w:t>
      </w:r>
      <w:proofErr w:type="spellStart"/>
      <w:r w:rsidRPr="00BD3648">
        <w:rPr>
          <w:lang w:val="de-DE"/>
        </w:rPr>
        <w:t>drakkan</w:t>
      </w:r>
      <w:proofErr w:type="spellEnd"/>
      <w:r w:rsidRPr="00BD3648">
        <w:rPr>
          <w:lang w:val="de-DE"/>
        </w:rPr>
        <w:t>/</w:t>
      </w:r>
      <w:proofErr w:type="spellStart"/>
      <w:proofErr w:type="gramStart"/>
      <w:r w:rsidRPr="00BD3648">
        <w:rPr>
          <w:lang w:val="de-DE"/>
        </w:rPr>
        <w:t>sftpgo:latest</w:t>
      </w:r>
      <w:proofErr w:type="spellEnd"/>
      <w:proofErr w:type="gramEnd"/>
    </w:p>
    <w:p w14:paraId="5CDE8183" w14:textId="6A3352C7" w:rsidR="00433E37" w:rsidRPr="00464491" w:rsidRDefault="00433E37">
      <w:pPr>
        <w:suppressAutoHyphens w:val="0"/>
        <w:rPr>
          <w:rFonts w:cs="Arial"/>
          <w:b/>
          <w:kern w:val="1"/>
          <w:szCs w:val="26"/>
          <w:lang w:val="de-DE"/>
        </w:rPr>
      </w:pPr>
    </w:p>
    <w:p w14:paraId="6024DC63" w14:textId="064BD58D" w:rsidR="00AF02E0" w:rsidRPr="007B3BC8" w:rsidRDefault="12CEDE55" w:rsidP="281643B4">
      <w:pPr>
        <w:pStyle w:val="berschrift3"/>
      </w:pPr>
      <w:bookmarkStart w:id="61" w:name="_Toc199797349"/>
      <w:r w:rsidRPr="281643B4">
        <w:t>Caddy</w:t>
      </w:r>
      <w:bookmarkEnd w:id="61"/>
    </w:p>
    <w:p w14:paraId="1EC6866E" w14:textId="08AF2540" w:rsidR="00445076" w:rsidRPr="00445076" w:rsidRDefault="00445076" w:rsidP="00445076">
      <w:pPr>
        <w:suppressAutoHyphens w:val="0"/>
      </w:pPr>
      <w:r>
        <w:t>Nachfolgend ist die Konfiguration unserer Caddy-Datei:</w:t>
      </w:r>
    </w:p>
    <w:p w14:paraId="3C9882A4" w14:textId="77777777" w:rsidR="00445076" w:rsidRPr="00445076" w:rsidRDefault="00445076" w:rsidP="00445076">
      <w:pPr>
        <w:rPr>
          <w:lang w:val="de-DE"/>
        </w:rPr>
      </w:pPr>
    </w:p>
    <w:p w14:paraId="0223FF67" w14:textId="77777777" w:rsidR="00134E95" w:rsidRDefault="00445076" w:rsidP="00134E95">
      <w:pPr>
        <w:keepNext/>
        <w:suppressAutoHyphens w:val="0"/>
      </w:pPr>
      <w:r w:rsidRPr="00134E95">
        <w:rPr>
          <w:rFonts w:ascii="Times New Roman" w:eastAsia="Times New Roman" w:hAnsi="Times New Roman"/>
          <w:noProof/>
          <w:sz w:val="24"/>
          <w:szCs w:val="24"/>
          <w:lang w:val="de-DE" w:eastAsia="ja-JP"/>
        </w:rPr>
        <w:drawing>
          <wp:inline distT="0" distB="0" distL="0" distR="0" wp14:anchorId="0E3DAB06" wp14:editId="10D0E0F0">
            <wp:extent cx="6119495" cy="1965960"/>
            <wp:effectExtent l="0" t="0" r="0" b="0"/>
            <wp:docPr id="184333071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30716" name="Picture 1" descr="A black screen with white tex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1965960"/>
                    </a:xfrm>
                    <a:prstGeom prst="rect">
                      <a:avLst/>
                    </a:prstGeom>
                    <a:noFill/>
                    <a:ln>
                      <a:noFill/>
                    </a:ln>
                  </pic:spPr>
                </pic:pic>
              </a:graphicData>
            </a:graphic>
          </wp:inline>
        </w:drawing>
      </w:r>
    </w:p>
    <w:p w14:paraId="6ED6CCE2" w14:textId="7919CD89" w:rsidR="00445076" w:rsidRPr="00445076" w:rsidRDefault="00134E95" w:rsidP="00134E95">
      <w:pPr>
        <w:pStyle w:val="Beschriftung"/>
        <w:rPr>
          <w:rFonts w:ascii="Times New Roman" w:eastAsia="Times New Roman" w:hAnsi="Times New Roman"/>
          <w:sz w:val="24"/>
          <w:szCs w:val="24"/>
          <w:lang w:eastAsia="ja-JP"/>
        </w:rPr>
      </w:pPr>
      <w:bookmarkStart w:id="62" w:name="_Toc199793698"/>
      <w:bookmarkStart w:id="63" w:name="_Toc199795366"/>
      <w:r>
        <w:t>Abbildung</w:t>
      </w:r>
      <w:r w:rsidR="00854A3F">
        <w:t xml:space="preserve"> 2: </w:t>
      </w:r>
      <w:r w:rsidR="001644E0">
        <w:fldChar w:fldCharType="begin"/>
      </w:r>
      <w:r w:rsidR="001644E0">
        <w:instrText xml:space="preserve"> SEQ Abbildung \* ARABIC </w:instrText>
      </w:r>
      <w:r w:rsidR="001644E0">
        <w:fldChar w:fldCharType="separate"/>
      </w:r>
      <w:r w:rsidR="001644E0">
        <w:rPr>
          <w:noProof/>
        </w:rPr>
        <w:t>2</w:t>
      </w:r>
      <w:r w:rsidR="001644E0">
        <w:rPr>
          <w:noProof/>
        </w:rPr>
        <w:fldChar w:fldCharType="end"/>
      </w:r>
      <w:r>
        <w:t xml:space="preserve"> Caddy</w:t>
      </w:r>
      <w:bookmarkEnd w:id="62"/>
      <w:bookmarkEnd w:id="63"/>
    </w:p>
    <w:p w14:paraId="776931AA" w14:textId="77777777" w:rsidR="00433E37" w:rsidRDefault="00433E37">
      <w:pPr>
        <w:suppressAutoHyphens w:val="0"/>
        <w:rPr>
          <w:rFonts w:cs="Arial"/>
          <w:b/>
          <w:kern w:val="1"/>
          <w:szCs w:val="26"/>
          <w:lang w:val="en-US"/>
        </w:rPr>
      </w:pPr>
      <w:r>
        <w:rPr>
          <w:lang w:val="en-US"/>
        </w:rPr>
        <w:br w:type="page"/>
      </w:r>
    </w:p>
    <w:p w14:paraId="50587C29" w14:textId="1189C9D9" w:rsidR="0035306A" w:rsidRPr="007B3BC8" w:rsidRDefault="628C395A" w:rsidP="281643B4">
      <w:pPr>
        <w:pStyle w:val="berschrift3"/>
      </w:pPr>
      <w:bookmarkStart w:id="64" w:name="_Toc199797350"/>
      <w:proofErr w:type="spellStart"/>
      <w:r w:rsidRPr="281643B4">
        <w:lastRenderedPageBreak/>
        <w:t>Tailscale</w:t>
      </w:r>
      <w:bookmarkEnd w:id="64"/>
      <w:proofErr w:type="spellEnd"/>
    </w:p>
    <w:p w14:paraId="34AC6333" w14:textId="77777777" w:rsidR="00DE3813" w:rsidRDefault="005F6A5B">
      <w:pPr>
        <w:suppressAutoHyphens w:val="0"/>
        <w:rPr>
          <w:noProof/>
        </w:rPr>
      </w:pPr>
      <w:r w:rsidRPr="00C15DAE">
        <w:rPr>
          <w:lang w:val="de-DE"/>
        </w:rPr>
        <w:t xml:space="preserve">Nachfolgend ist </w:t>
      </w:r>
      <w:r w:rsidR="00C15DAE" w:rsidRPr="00C15DAE">
        <w:rPr>
          <w:lang w:val="de-DE"/>
        </w:rPr>
        <w:t>ein Auszug a</w:t>
      </w:r>
      <w:r w:rsidR="00C15DAE">
        <w:rPr>
          <w:lang w:val="de-DE"/>
        </w:rPr>
        <w:t xml:space="preserve">us dem </w:t>
      </w:r>
      <w:proofErr w:type="spellStart"/>
      <w:r w:rsidR="00C15DAE">
        <w:rPr>
          <w:lang w:val="de-DE"/>
        </w:rPr>
        <w:t>Tailscale-Admincenter</w:t>
      </w:r>
      <w:proofErr w:type="spellEnd"/>
      <w:r w:rsidR="00C15DAE">
        <w:rPr>
          <w:lang w:val="de-DE"/>
        </w:rPr>
        <w:t xml:space="preserve">, wo unser </w:t>
      </w:r>
      <w:r w:rsidR="00A55707">
        <w:rPr>
          <w:lang w:val="de-DE"/>
        </w:rPr>
        <w:t xml:space="preserve">Webserver unter dem </w:t>
      </w:r>
      <w:r w:rsidR="00DE3813">
        <w:rPr>
          <w:lang w:val="de-DE"/>
        </w:rPr>
        <w:t>Name</w:t>
      </w:r>
      <w:r w:rsidR="00DE3813">
        <w:rPr>
          <w:noProof/>
        </w:rPr>
        <w:t>n «porygon2» eingetragen ist:</w:t>
      </w:r>
    </w:p>
    <w:p w14:paraId="44340AA3" w14:textId="77777777" w:rsidR="00134E95" w:rsidRDefault="00DE3813" w:rsidP="00134E95">
      <w:pPr>
        <w:keepNext/>
        <w:suppressAutoHyphens w:val="0"/>
      </w:pPr>
      <w:r>
        <w:rPr>
          <w:noProof/>
        </w:rPr>
        <w:drawing>
          <wp:inline distT="0" distB="0" distL="0" distR="0" wp14:anchorId="78DCB263" wp14:editId="7A0E732B">
            <wp:extent cx="6119495" cy="3783965"/>
            <wp:effectExtent l="0" t="0" r="0" b="6985"/>
            <wp:docPr id="507173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73565" name="Picture 1" descr="A screenshot of a computer&#10;&#10;AI-generated content may be incorrect."/>
                    <pic:cNvPicPr/>
                  </pic:nvPicPr>
                  <pic:blipFill>
                    <a:blip r:embed="rId12"/>
                    <a:stretch>
                      <a:fillRect/>
                    </a:stretch>
                  </pic:blipFill>
                  <pic:spPr>
                    <a:xfrm>
                      <a:off x="0" y="0"/>
                      <a:ext cx="6119495" cy="3783965"/>
                    </a:xfrm>
                    <a:prstGeom prst="rect">
                      <a:avLst/>
                    </a:prstGeom>
                  </pic:spPr>
                </pic:pic>
              </a:graphicData>
            </a:graphic>
          </wp:inline>
        </w:drawing>
      </w:r>
    </w:p>
    <w:p w14:paraId="1B88E7B5" w14:textId="5A1290A2" w:rsidR="00134E95" w:rsidRDefault="00134E95" w:rsidP="00134E95">
      <w:pPr>
        <w:pStyle w:val="Beschriftung"/>
      </w:pPr>
      <w:bookmarkStart w:id="65" w:name="_Toc199793699"/>
      <w:bookmarkStart w:id="66" w:name="_Toc199795367"/>
      <w:r>
        <w:t>Abbildung</w:t>
      </w:r>
      <w:r w:rsidR="00A1607D">
        <w:t xml:space="preserve"> </w:t>
      </w:r>
      <w:r w:rsidR="00854A3F">
        <w:t>3</w:t>
      </w:r>
      <w:r w:rsidR="001644E0">
        <w:fldChar w:fldCharType="begin"/>
      </w:r>
      <w:r w:rsidR="001644E0">
        <w:instrText xml:space="preserve"> SEQ Abbildung \* ARABIC </w:instrText>
      </w:r>
      <w:r w:rsidR="001644E0">
        <w:fldChar w:fldCharType="separate"/>
      </w:r>
      <w:r w:rsidR="001644E0">
        <w:rPr>
          <w:noProof/>
        </w:rPr>
        <w:t>3</w:t>
      </w:r>
      <w:r w:rsidR="001644E0">
        <w:rPr>
          <w:noProof/>
        </w:rPr>
        <w:fldChar w:fldCharType="end"/>
      </w:r>
      <w:r>
        <w:t xml:space="preserve">: </w:t>
      </w:r>
      <w:proofErr w:type="spellStart"/>
      <w:r>
        <w:t>Tailscale</w:t>
      </w:r>
      <w:bookmarkEnd w:id="65"/>
      <w:bookmarkEnd w:id="66"/>
      <w:proofErr w:type="spellEnd"/>
    </w:p>
    <w:p w14:paraId="79928F14" w14:textId="3ED6742F" w:rsidR="00433E37" w:rsidRPr="00C15DAE" w:rsidRDefault="00433E37">
      <w:pPr>
        <w:suppressAutoHyphens w:val="0"/>
        <w:rPr>
          <w:rFonts w:cs="Arial"/>
          <w:b/>
          <w:kern w:val="1"/>
          <w:szCs w:val="26"/>
          <w:lang w:val="de-DE"/>
        </w:rPr>
      </w:pPr>
      <w:r w:rsidRPr="00C15DAE">
        <w:rPr>
          <w:lang w:val="de-DE"/>
        </w:rPr>
        <w:br w:type="page"/>
      </w:r>
    </w:p>
    <w:p w14:paraId="02403CEB" w14:textId="0F1E7DBD" w:rsidR="006E7695" w:rsidRPr="003768E6" w:rsidRDefault="003768E6" w:rsidP="00433E37">
      <w:pPr>
        <w:pStyle w:val="berschrift3"/>
      </w:pPr>
      <w:bookmarkStart w:id="67" w:name="_Toc199797351"/>
      <w:r w:rsidRPr="003768E6">
        <w:lastRenderedPageBreak/>
        <w:t>Ordnerstruktur</w:t>
      </w:r>
      <w:bookmarkEnd w:id="67"/>
    </w:p>
    <w:p w14:paraId="7F82A22E" w14:textId="77777777" w:rsidR="003768E6" w:rsidRDefault="0082223C">
      <w:pPr>
        <w:suppressAutoHyphens w:val="0"/>
      </w:pPr>
      <w:r w:rsidRPr="003768E6">
        <w:t xml:space="preserve">Nachfolgend ist </w:t>
      </w:r>
      <w:r w:rsidR="003768E6" w:rsidRPr="003768E6">
        <w:t xml:space="preserve">die Ordnerstruktur </w:t>
      </w:r>
      <w:r w:rsidR="003768E6">
        <w:t>auf unserem Webserver aufgeführt:</w:t>
      </w:r>
    </w:p>
    <w:p w14:paraId="516023C3" w14:textId="77777777" w:rsidR="00134E95" w:rsidRDefault="003768E6" w:rsidP="00134E95">
      <w:pPr>
        <w:keepNext/>
        <w:suppressAutoHyphens w:val="0"/>
      </w:pPr>
      <w:r w:rsidRPr="003768E6">
        <w:rPr>
          <w:noProof/>
        </w:rPr>
        <w:drawing>
          <wp:inline distT="0" distB="0" distL="0" distR="0" wp14:anchorId="73DBCE61" wp14:editId="697F11D4">
            <wp:extent cx="2746295" cy="6924675"/>
            <wp:effectExtent l="0" t="0" r="0" b="0"/>
            <wp:docPr id="2134051840" name="Picture 1" descr="A green numb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1840" name="Picture 1" descr="A green numbers on a black background&#10;&#10;AI-generated content may be incorrect."/>
                    <pic:cNvPicPr/>
                  </pic:nvPicPr>
                  <pic:blipFill>
                    <a:blip r:embed="rId13"/>
                    <a:stretch>
                      <a:fillRect/>
                    </a:stretch>
                  </pic:blipFill>
                  <pic:spPr>
                    <a:xfrm>
                      <a:off x="0" y="0"/>
                      <a:ext cx="2747978" cy="6928919"/>
                    </a:xfrm>
                    <a:prstGeom prst="rect">
                      <a:avLst/>
                    </a:prstGeom>
                  </pic:spPr>
                </pic:pic>
              </a:graphicData>
            </a:graphic>
          </wp:inline>
        </w:drawing>
      </w:r>
    </w:p>
    <w:p w14:paraId="6E8152B5" w14:textId="1416140A" w:rsidR="003768E6" w:rsidRDefault="00134E95" w:rsidP="00134E95">
      <w:pPr>
        <w:pStyle w:val="Beschriftung"/>
      </w:pPr>
      <w:bookmarkStart w:id="68" w:name="_Toc199793700"/>
      <w:bookmarkStart w:id="69" w:name="_Toc199795368"/>
      <w:r>
        <w:t>Abbildung</w:t>
      </w:r>
      <w:r w:rsidR="00A1607D">
        <w:t xml:space="preserve"> </w:t>
      </w:r>
      <w:r w:rsidR="00854A3F">
        <w:t>4</w:t>
      </w:r>
      <w:r w:rsidR="001644E0">
        <w:fldChar w:fldCharType="begin"/>
      </w:r>
      <w:r w:rsidR="001644E0">
        <w:instrText xml:space="preserve"> SEQ Abbildung \* ARABIC </w:instrText>
      </w:r>
      <w:r w:rsidR="001644E0">
        <w:fldChar w:fldCharType="separate"/>
      </w:r>
      <w:r w:rsidR="001644E0">
        <w:rPr>
          <w:noProof/>
        </w:rPr>
        <w:t>4</w:t>
      </w:r>
      <w:r w:rsidR="001644E0">
        <w:rPr>
          <w:noProof/>
        </w:rPr>
        <w:fldChar w:fldCharType="end"/>
      </w:r>
      <w:r>
        <w:t>: Ordnerstruktur</w:t>
      </w:r>
      <w:bookmarkEnd w:id="68"/>
      <w:bookmarkEnd w:id="69"/>
    </w:p>
    <w:p w14:paraId="5901E748" w14:textId="77777777" w:rsidR="003768E6" w:rsidRDefault="003768E6">
      <w:pPr>
        <w:suppressAutoHyphens w:val="0"/>
      </w:pPr>
      <w:r>
        <w:br w:type="page"/>
      </w:r>
    </w:p>
    <w:p w14:paraId="146B04AD" w14:textId="77777777" w:rsidR="00134E95" w:rsidRDefault="003768E6" w:rsidP="00134E95">
      <w:pPr>
        <w:keepNext/>
        <w:suppressAutoHyphens w:val="0"/>
      </w:pPr>
      <w:r>
        <w:lastRenderedPageBreak/>
        <w:t xml:space="preserve">Dazu noch die </w:t>
      </w:r>
      <w:r w:rsidR="00EE26DC">
        <w:t>Ordnerstruktur auf dem NAS:</w:t>
      </w:r>
      <w:r w:rsidR="00EE26DC">
        <w:br/>
      </w:r>
      <w:r w:rsidR="00EE26DC" w:rsidRPr="00EE26DC">
        <w:rPr>
          <w:noProof/>
        </w:rPr>
        <w:drawing>
          <wp:inline distT="0" distB="0" distL="0" distR="0" wp14:anchorId="23CDA2DD" wp14:editId="2E0219D0">
            <wp:extent cx="6119495" cy="3476625"/>
            <wp:effectExtent l="0" t="0" r="0" b="9525"/>
            <wp:docPr id="7363793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9398" name="Picture 1" descr="A screenshot of a computer&#10;&#10;AI-generated content may be incorrect."/>
                    <pic:cNvPicPr/>
                  </pic:nvPicPr>
                  <pic:blipFill>
                    <a:blip r:embed="rId14"/>
                    <a:stretch>
                      <a:fillRect/>
                    </a:stretch>
                  </pic:blipFill>
                  <pic:spPr>
                    <a:xfrm>
                      <a:off x="0" y="0"/>
                      <a:ext cx="6119495" cy="3476625"/>
                    </a:xfrm>
                    <a:prstGeom prst="rect">
                      <a:avLst/>
                    </a:prstGeom>
                  </pic:spPr>
                </pic:pic>
              </a:graphicData>
            </a:graphic>
          </wp:inline>
        </w:drawing>
      </w:r>
    </w:p>
    <w:p w14:paraId="689F2B8D" w14:textId="31883BA0" w:rsidR="00134E95" w:rsidRDefault="00134E95" w:rsidP="00134E95">
      <w:pPr>
        <w:pStyle w:val="Beschriftung"/>
      </w:pPr>
      <w:bookmarkStart w:id="70" w:name="_Toc199793701"/>
      <w:bookmarkStart w:id="71" w:name="_Toc199795369"/>
      <w:r>
        <w:t xml:space="preserve">Abbildung </w:t>
      </w:r>
      <w:r w:rsidR="00854A3F">
        <w:t>5</w:t>
      </w:r>
      <w:r w:rsidR="001644E0">
        <w:fldChar w:fldCharType="begin"/>
      </w:r>
      <w:r w:rsidR="001644E0">
        <w:instrText xml:space="preserve"> SEQ Abbildung \* ARABIC </w:instrText>
      </w:r>
      <w:r w:rsidR="001644E0">
        <w:fldChar w:fldCharType="separate"/>
      </w:r>
      <w:r w:rsidR="001644E0">
        <w:rPr>
          <w:noProof/>
        </w:rPr>
        <w:t>5</w:t>
      </w:r>
      <w:r w:rsidR="001644E0">
        <w:rPr>
          <w:noProof/>
        </w:rPr>
        <w:fldChar w:fldCharType="end"/>
      </w:r>
      <w:r>
        <w:t>: Ordnerstruktur -&gt; NAS</w:t>
      </w:r>
      <w:bookmarkEnd w:id="70"/>
      <w:bookmarkEnd w:id="71"/>
    </w:p>
    <w:p w14:paraId="6F68664F" w14:textId="33F335FD" w:rsidR="00433E37" w:rsidRPr="003768E6" w:rsidRDefault="00433E37">
      <w:pPr>
        <w:suppressAutoHyphens w:val="0"/>
        <w:rPr>
          <w:rFonts w:cs="Arial"/>
          <w:b/>
          <w:kern w:val="1"/>
          <w:szCs w:val="26"/>
        </w:rPr>
      </w:pPr>
      <w:r w:rsidRPr="003768E6">
        <w:br w:type="page"/>
      </w:r>
    </w:p>
    <w:p w14:paraId="2C0C103D" w14:textId="505458D6" w:rsidR="00D1022C" w:rsidRPr="007B3BC8" w:rsidRDefault="00D1022C" w:rsidP="00433E37">
      <w:pPr>
        <w:pStyle w:val="berschrift3"/>
        <w:rPr>
          <w:lang w:val="en-US"/>
        </w:rPr>
      </w:pPr>
      <w:bookmarkStart w:id="72" w:name="_Toc199797352"/>
      <w:r w:rsidRPr="007B3BC8">
        <w:rPr>
          <w:lang w:val="en-US"/>
        </w:rPr>
        <w:lastRenderedPageBreak/>
        <w:t>DNS-Config</w:t>
      </w:r>
      <w:bookmarkEnd w:id="72"/>
    </w:p>
    <w:p w14:paraId="21D0D284" w14:textId="28814BB3" w:rsidR="00100865" w:rsidRPr="00447425" w:rsidRDefault="00447425" w:rsidP="00447425">
      <w:pPr>
        <w:suppressAutoHyphens w:val="0"/>
      </w:pPr>
      <w:r>
        <w:t>Nachfolgend ist die Konfiguration unseres Hetzner DNS:</w:t>
      </w:r>
    </w:p>
    <w:p w14:paraId="6D351B9C" w14:textId="77777777" w:rsidR="00134E95" w:rsidRDefault="00100865" w:rsidP="00134E95">
      <w:pPr>
        <w:keepNext/>
        <w:suppressAutoHyphens w:val="0"/>
      </w:pPr>
      <w:r w:rsidRPr="00100865">
        <w:rPr>
          <w:noProof/>
        </w:rPr>
        <w:drawing>
          <wp:inline distT="0" distB="0" distL="0" distR="0" wp14:anchorId="54C9FC1E" wp14:editId="33FB9373">
            <wp:extent cx="6119495" cy="6295390"/>
            <wp:effectExtent l="0" t="0" r="0" b="0"/>
            <wp:docPr id="2058408125" name="Picture 1" descr="A screenshot of a record manage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08125" name="Picture 1" descr="A screenshot of a record management&#10;&#10;AI-generated content may be incorrect."/>
                    <pic:cNvPicPr/>
                  </pic:nvPicPr>
                  <pic:blipFill>
                    <a:blip r:embed="rId15"/>
                    <a:stretch>
                      <a:fillRect/>
                    </a:stretch>
                  </pic:blipFill>
                  <pic:spPr>
                    <a:xfrm>
                      <a:off x="0" y="0"/>
                      <a:ext cx="6119495" cy="6295390"/>
                    </a:xfrm>
                    <a:prstGeom prst="rect">
                      <a:avLst/>
                    </a:prstGeom>
                  </pic:spPr>
                </pic:pic>
              </a:graphicData>
            </a:graphic>
          </wp:inline>
        </w:drawing>
      </w:r>
    </w:p>
    <w:p w14:paraId="0B7F5B11" w14:textId="20FAFF7B" w:rsidR="00447425" w:rsidRDefault="00134E95" w:rsidP="00134E95">
      <w:pPr>
        <w:pStyle w:val="Beschriftung"/>
      </w:pPr>
      <w:bookmarkStart w:id="73" w:name="_Toc199793702"/>
      <w:bookmarkStart w:id="74" w:name="_Toc199795370"/>
      <w:r>
        <w:t xml:space="preserve">Abbildung </w:t>
      </w:r>
      <w:r w:rsidR="00854A3F">
        <w:t>6</w:t>
      </w:r>
      <w:r w:rsidR="001644E0">
        <w:fldChar w:fldCharType="begin"/>
      </w:r>
      <w:r w:rsidR="001644E0">
        <w:instrText xml:space="preserve"> SEQ Abbildung \* ARABIC </w:instrText>
      </w:r>
      <w:r w:rsidR="001644E0">
        <w:fldChar w:fldCharType="separate"/>
      </w:r>
      <w:r w:rsidR="001644E0">
        <w:rPr>
          <w:noProof/>
        </w:rPr>
        <w:t>6</w:t>
      </w:r>
      <w:r w:rsidR="001644E0">
        <w:rPr>
          <w:noProof/>
        </w:rPr>
        <w:fldChar w:fldCharType="end"/>
      </w:r>
      <w:r>
        <w:t>: DNS-</w:t>
      </w:r>
      <w:proofErr w:type="spellStart"/>
      <w:r>
        <w:t>Config</w:t>
      </w:r>
      <w:bookmarkEnd w:id="73"/>
      <w:bookmarkEnd w:id="74"/>
      <w:proofErr w:type="spellEnd"/>
    </w:p>
    <w:p w14:paraId="2334A57E" w14:textId="77777777" w:rsidR="00447425" w:rsidRDefault="00447425">
      <w:pPr>
        <w:suppressAutoHyphens w:val="0"/>
      </w:pPr>
    </w:p>
    <w:p w14:paraId="56092FAB" w14:textId="4D8DEAF0" w:rsidR="00433E37" w:rsidRDefault="00447425">
      <w:pPr>
        <w:suppressAutoHyphens w:val="0"/>
        <w:rPr>
          <w:rFonts w:cs="Arial"/>
          <w:b/>
          <w:kern w:val="1"/>
          <w:szCs w:val="26"/>
        </w:rPr>
      </w:pPr>
      <w:r>
        <w:t>Als Hinweis: Die Einträge für die Root-Adresse sind nicht für dieses Projekt relevant. Diese werden für die Zone aufgeführt, da ein separater Webserver darauf läuft.</w:t>
      </w:r>
      <w:r w:rsidR="00433E37">
        <w:br w:type="page"/>
      </w:r>
    </w:p>
    <w:p w14:paraId="27CEF70A" w14:textId="4CBD6438" w:rsidR="00D1022C" w:rsidRPr="006C3DD6" w:rsidRDefault="00D1022C" w:rsidP="00433E37">
      <w:pPr>
        <w:pStyle w:val="berschrift3"/>
      </w:pPr>
      <w:bookmarkStart w:id="75" w:name="_Toc199797353"/>
      <w:r>
        <w:lastRenderedPageBreak/>
        <w:t xml:space="preserve">Firewall </w:t>
      </w:r>
      <w:proofErr w:type="spellStart"/>
      <w:r>
        <w:t>Config</w:t>
      </w:r>
      <w:bookmarkEnd w:id="75"/>
      <w:proofErr w:type="spellEnd"/>
    </w:p>
    <w:p w14:paraId="46ABBD8F" w14:textId="77777777" w:rsidR="00AC42EB" w:rsidRPr="006C3DD6" w:rsidRDefault="00AC42EB" w:rsidP="00AC42EB"/>
    <w:p w14:paraId="715B7657" w14:textId="77777777" w:rsidR="006154FA" w:rsidRDefault="009241D5">
      <w:pPr>
        <w:suppressAutoHyphens w:val="0"/>
      </w:pPr>
      <w:bookmarkStart w:id="76" w:name="_Toc217803053"/>
      <w:r>
        <w:t xml:space="preserve">Nachfolgend ist die Konfiguration unserer </w:t>
      </w:r>
      <w:r w:rsidR="006154FA">
        <w:t>Hetzner Firewall:</w:t>
      </w:r>
    </w:p>
    <w:p w14:paraId="0BEC9728" w14:textId="77777777" w:rsidR="00134E95" w:rsidRDefault="006154FA" w:rsidP="00134E95">
      <w:pPr>
        <w:keepNext/>
        <w:suppressAutoHyphens w:val="0"/>
      </w:pPr>
      <w:r w:rsidRPr="006154FA">
        <w:rPr>
          <w:noProof/>
        </w:rPr>
        <w:drawing>
          <wp:inline distT="0" distB="0" distL="0" distR="0" wp14:anchorId="01A12B7A" wp14:editId="10A44B74">
            <wp:extent cx="6119495" cy="3661410"/>
            <wp:effectExtent l="0" t="0" r="0" b="0"/>
            <wp:docPr id="12490016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001645" name="Picture 1" descr="A screenshot of a computer&#10;&#10;AI-generated content may be incorrect."/>
                    <pic:cNvPicPr/>
                  </pic:nvPicPr>
                  <pic:blipFill>
                    <a:blip r:embed="rId16"/>
                    <a:stretch>
                      <a:fillRect/>
                    </a:stretch>
                  </pic:blipFill>
                  <pic:spPr>
                    <a:xfrm>
                      <a:off x="0" y="0"/>
                      <a:ext cx="6119495" cy="3661410"/>
                    </a:xfrm>
                    <a:prstGeom prst="rect">
                      <a:avLst/>
                    </a:prstGeom>
                  </pic:spPr>
                </pic:pic>
              </a:graphicData>
            </a:graphic>
          </wp:inline>
        </w:drawing>
      </w:r>
    </w:p>
    <w:p w14:paraId="0E6F921B" w14:textId="05328965" w:rsidR="00134E95" w:rsidRDefault="00134E95" w:rsidP="00134E95">
      <w:pPr>
        <w:pStyle w:val="Beschriftung"/>
      </w:pPr>
      <w:bookmarkStart w:id="77" w:name="_Toc199793703"/>
      <w:bookmarkStart w:id="78" w:name="_Toc199795371"/>
      <w:r>
        <w:t xml:space="preserve">Abbildung </w:t>
      </w:r>
      <w:r w:rsidR="00854A3F">
        <w:t>7</w:t>
      </w:r>
      <w:r w:rsidR="001644E0">
        <w:fldChar w:fldCharType="begin"/>
      </w:r>
      <w:r w:rsidR="001644E0">
        <w:instrText xml:space="preserve"> SEQ Abbildung \* ARABIC </w:instrText>
      </w:r>
      <w:r w:rsidR="001644E0">
        <w:fldChar w:fldCharType="separate"/>
      </w:r>
      <w:r w:rsidR="001644E0">
        <w:rPr>
          <w:noProof/>
        </w:rPr>
        <w:t>7</w:t>
      </w:r>
      <w:r w:rsidR="001644E0">
        <w:rPr>
          <w:noProof/>
        </w:rPr>
        <w:fldChar w:fldCharType="end"/>
      </w:r>
      <w:r>
        <w:t>: Firewall-</w:t>
      </w:r>
      <w:proofErr w:type="spellStart"/>
      <w:r>
        <w:t>Config</w:t>
      </w:r>
      <w:bookmarkEnd w:id="77"/>
      <w:bookmarkEnd w:id="78"/>
      <w:proofErr w:type="spellEnd"/>
    </w:p>
    <w:p w14:paraId="676DD281" w14:textId="4FDDD2CB" w:rsidR="00B23762" w:rsidRPr="006154FA" w:rsidRDefault="00B23762">
      <w:pPr>
        <w:suppressAutoHyphens w:val="0"/>
      </w:pPr>
      <w:r w:rsidRPr="006C3DD6">
        <w:br w:type="page"/>
      </w:r>
    </w:p>
    <w:p w14:paraId="38848BBB" w14:textId="311E0335" w:rsidR="00AC42EB" w:rsidRPr="00D328E6" w:rsidRDefault="00AC42EB" w:rsidP="00AF5254">
      <w:pPr>
        <w:pStyle w:val="berschrift2"/>
      </w:pPr>
      <w:bookmarkStart w:id="79" w:name="_Toc199797354"/>
      <w:r w:rsidRPr="00D328E6">
        <w:lastRenderedPageBreak/>
        <w:t>Benutzerhandbuch</w:t>
      </w:r>
      <w:bookmarkEnd w:id="76"/>
      <w:bookmarkEnd w:id="79"/>
    </w:p>
    <w:p w14:paraId="06BBA33E" w14:textId="70E78077" w:rsidR="00AC42EB" w:rsidRPr="006C3DD6" w:rsidRDefault="00700BB6" w:rsidP="00AC42EB">
      <w:r>
        <w:t xml:space="preserve">In diesem Teil werden wir kurz erklären, </w:t>
      </w:r>
      <w:r w:rsidR="00EB457E">
        <w:t xml:space="preserve">wie </w:t>
      </w:r>
      <w:r w:rsidR="00224C96">
        <w:t>das</w:t>
      </w:r>
      <w:r w:rsidR="00EB457E">
        <w:t xml:space="preserve"> System aufgebaut ist</w:t>
      </w:r>
      <w:r w:rsidR="00224C96">
        <w:t>.</w:t>
      </w:r>
    </w:p>
    <w:p w14:paraId="464FCBC1" w14:textId="77777777" w:rsidR="00AC42EB" w:rsidRPr="006C3DD6" w:rsidRDefault="00AC42EB" w:rsidP="00AC42EB"/>
    <w:p w14:paraId="2DDDB177" w14:textId="77777777" w:rsidR="00AC42EB" w:rsidRDefault="00AC42EB" w:rsidP="00883D66">
      <w:pPr>
        <w:pStyle w:val="berschrift3"/>
        <w:spacing w:after="0"/>
      </w:pPr>
      <w:bookmarkStart w:id="80" w:name="_Toc217803054"/>
      <w:bookmarkStart w:id="81" w:name="_Toc199797355"/>
      <w:r w:rsidRPr="00AF5254">
        <w:t>Systemübersicht</w:t>
      </w:r>
      <w:bookmarkEnd w:id="80"/>
      <w:bookmarkEnd w:id="81"/>
    </w:p>
    <w:p w14:paraId="409EA4C4" w14:textId="023C80AE" w:rsidR="00883D66" w:rsidRDefault="00883D66" w:rsidP="00883D66">
      <w:r>
        <w:t>Nachfolgend ist eine kurze Systemübersicht.</w:t>
      </w:r>
    </w:p>
    <w:p w14:paraId="05040538" w14:textId="77777777" w:rsidR="00883D66" w:rsidRPr="00883D66" w:rsidRDefault="00883D66" w:rsidP="00883D66"/>
    <w:p w14:paraId="09B505B4" w14:textId="77777777" w:rsidR="00883D66" w:rsidRPr="00883D66" w:rsidRDefault="00883D66" w:rsidP="00883D66">
      <w:pPr>
        <w:pStyle w:val="berschrift4"/>
      </w:pPr>
      <w:bookmarkStart w:id="82" w:name="_Toc199797356"/>
      <w:r w:rsidRPr="00883D66">
        <w:t>Ziele und Hauptfunktionen des Systems</w:t>
      </w:r>
      <w:bookmarkEnd w:id="82"/>
    </w:p>
    <w:p w14:paraId="00A8824B" w14:textId="77777777" w:rsidR="00883D66" w:rsidRPr="00883D66" w:rsidRDefault="00883D66" w:rsidP="00883D66">
      <w:pPr>
        <w:pStyle w:val="Textkrper"/>
        <w:spacing w:after="0"/>
      </w:pPr>
      <w:r w:rsidRPr="00883D66">
        <w:t>Bereitstellung einer sicheren Plattform für autorisierte Benutzer zum Austausch und Zugriff auf Fotos per SFTP und Web-GUI.</w:t>
      </w:r>
    </w:p>
    <w:p w14:paraId="2DC413F0" w14:textId="5B9B17B0" w:rsidR="0036206F" w:rsidRDefault="00883D66" w:rsidP="00883D66">
      <w:pPr>
        <w:pStyle w:val="Textkrper"/>
        <w:spacing w:after="0"/>
      </w:pPr>
      <w:r w:rsidRPr="00883D66">
        <w:t>Integration in bestehende Infrastruktur für automatisierte oder manuelle Nutzung der bereitgestellten Dateien.</w:t>
      </w:r>
    </w:p>
    <w:p w14:paraId="015EB2A3" w14:textId="77777777" w:rsidR="00883D66" w:rsidRPr="0036206F" w:rsidRDefault="00883D66" w:rsidP="00883D66">
      <w:pPr>
        <w:pStyle w:val="Textkrper"/>
        <w:spacing w:after="0"/>
      </w:pPr>
    </w:p>
    <w:p w14:paraId="215B5C62" w14:textId="6BDE7706" w:rsidR="003651CA" w:rsidRDefault="00AC42EB" w:rsidP="003651CA">
      <w:pPr>
        <w:pStyle w:val="berschrift3"/>
      </w:pPr>
      <w:bookmarkStart w:id="83" w:name="_Toc217803055"/>
      <w:bookmarkStart w:id="84" w:name="_Toc199797357"/>
      <w:r w:rsidRPr="00AF5254">
        <w:t>Anwenderfunktionalitä</w:t>
      </w:r>
      <w:bookmarkStart w:id="85" w:name="_Toc217803056"/>
      <w:bookmarkEnd w:id="83"/>
      <w:r w:rsidR="003651CA">
        <w:t>t</w:t>
      </w:r>
      <w:bookmarkEnd w:id="84"/>
    </w:p>
    <w:p w14:paraId="6ABD7006" w14:textId="77777777" w:rsidR="003651CA" w:rsidRDefault="003651CA" w:rsidP="003651CA">
      <w:pPr>
        <w:pStyle w:val="berschrift4"/>
      </w:pPr>
      <w:bookmarkStart w:id="86" w:name="_Toc199797358"/>
      <w:r>
        <w:t>Aufgabe</w:t>
      </w:r>
      <w:bookmarkEnd w:id="86"/>
    </w:p>
    <w:p w14:paraId="39B8FF46" w14:textId="69DA4CE8" w:rsidR="003651CA" w:rsidRDefault="003651CA" w:rsidP="003651CA">
      <w:r>
        <w:t>Austausch von Fotos durch Upload/Download via SFTP oder Web-GUI.</w:t>
      </w:r>
    </w:p>
    <w:p w14:paraId="0925F9D3" w14:textId="77777777" w:rsidR="003651CA" w:rsidRDefault="003651CA" w:rsidP="003651CA"/>
    <w:p w14:paraId="10EDC6FB" w14:textId="77777777" w:rsidR="003651CA" w:rsidRDefault="003651CA" w:rsidP="003651CA">
      <w:pPr>
        <w:pStyle w:val="berschrift4"/>
      </w:pPr>
      <w:bookmarkStart w:id="87" w:name="_Toc199797359"/>
      <w:r>
        <w:t>Instruktion zu Anwendung und Betrieb</w:t>
      </w:r>
      <w:bookmarkEnd w:id="87"/>
    </w:p>
    <w:p w14:paraId="0CF74EEC" w14:textId="77777777" w:rsidR="003651CA" w:rsidRDefault="003651CA" w:rsidP="003651CA">
      <w:r>
        <w:rPr>
          <w:rFonts w:hint="eastAsia"/>
        </w:rPr>
        <w:t xml:space="preserve">SFTP: Verbindung über SFTP-Client </w:t>
      </w:r>
      <w:r>
        <w:rPr>
          <w:rFonts w:hint="eastAsia"/>
        </w:rPr>
        <w:t>→</w:t>
      </w:r>
      <w:r>
        <w:rPr>
          <w:rFonts w:hint="eastAsia"/>
        </w:rPr>
        <w:t xml:space="preserve"> Login </w:t>
      </w:r>
      <w:r>
        <w:rPr>
          <w:rFonts w:hint="eastAsia"/>
        </w:rPr>
        <w:t>→</w:t>
      </w:r>
      <w:r>
        <w:rPr>
          <w:rFonts w:hint="eastAsia"/>
        </w:rPr>
        <w:t xml:space="preserve"> Dateitransfer.</w:t>
      </w:r>
    </w:p>
    <w:p w14:paraId="13FE46D8" w14:textId="7A477BC1" w:rsidR="003651CA" w:rsidRDefault="003651CA" w:rsidP="003651CA">
      <w:r>
        <w:rPr>
          <w:rFonts w:hint="eastAsia"/>
        </w:rPr>
        <w:t xml:space="preserve">Web-GUI: Zugriff via HTTPS </w:t>
      </w:r>
      <w:r>
        <w:rPr>
          <w:rFonts w:hint="eastAsia"/>
        </w:rPr>
        <w:t>→</w:t>
      </w:r>
      <w:r>
        <w:rPr>
          <w:rFonts w:hint="eastAsia"/>
        </w:rPr>
        <w:t xml:space="preserve"> Login </w:t>
      </w:r>
      <w:r>
        <w:rPr>
          <w:rFonts w:hint="eastAsia"/>
        </w:rPr>
        <w:t>→</w:t>
      </w:r>
      <w:r>
        <w:rPr>
          <w:rFonts w:hint="eastAsia"/>
        </w:rPr>
        <w:t xml:space="preserve"> Dateiverwaltung im Browser.</w:t>
      </w:r>
    </w:p>
    <w:p w14:paraId="1CF078E7" w14:textId="77777777" w:rsidR="003651CA" w:rsidRDefault="003651CA" w:rsidP="003651CA"/>
    <w:p w14:paraId="505B04BE" w14:textId="77777777" w:rsidR="003651CA" w:rsidRDefault="003651CA" w:rsidP="003651CA">
      <w:pPr>
        <w:pStyle w:val="berschrift4"/>
      </w:pPr>
      <w:bookmarkStart w:id="88" w:name="_Toc199797360"/>
      <w:r>
        <w:t>Initialisierung</w:t>
      </w:r>
      <w:bookmarkEnd w:id="88"/>
    </w:p>
    <w:p w14:paraId="4ED1CA29" w14:textId="77777777" w:rsidR="003651CA" w:rsidRDefault="003651CA" w:rsidP="003651CA">
      <w:r>
        <w:t>Benutzeranlage durch Admin.</w:t>
      </w:r>
    </w:p>
    <w:p w14:paraId="61455844" w14:textId="77777777" w:rsidR="003651CA" w:rsidRDefault="003651CA" w:rsidP="003651CA">
      <w:r>
        <w:t>Vergabe von Verzeichnis und Rechten.</w:t>
      </w:r>
    </w:p>
    <w:p w14:paraId="3C580C95" w14:textId="77777777" w:rsidR="003651CA" w:rsidRDefault="003651CA" w:rsidP="003651CA">
      <w:r>
        <w:t>Übergabe der Zugangsdaten an Benutzer.</w:t>
      </w:r>
    </w:p>
    <w:p w14:paraId="065F985D" w14:textId="77777777" w:rsidR="003651CA" w:rsidRDefault="003651CA" w:rsidP="003651CA"/>
    <w:p w14:paraId="1C64DB7D" w14:textId="77777777" w:rsidR="003651CA" w:rsidRDefault="003651CA" w:rsidP="003651CA">
      <w:pPr>
        <w:pStyle w:val="berschrift4"/>
      </w:pPr>
      <w:bookmarkStart w:id="89" w:name="_Toc199797361"/>
      <w:r>
        <w:t>Durchführung</w:t>
      </w:r>
      <w:bookmarkEnd w:id="89"/>
    </w:p>
    <w:p w14:paraId="64450A9F" w14:textId="77777777" w:rsidR="003651CA" w:rsidRDefault="003651CA" w:rsidP="003651CA">
      <w:r>
        <w:t>Ausführungsoptionen: SFTP oder Web-GUI.</w:t>
      </w:r>
    </w:p>
    <w:p w14:paraId="47B56927" w14:textId="77777777" w:rsidR="003651CA" w:rsidRDefault="003651CA" w:rsidP="003651CA">
      <w:r>
        <w:t>Benutzer-Eingabe: Login-Daten, Dateiaktionen.</w:t>
      </w:r>
    </w:p>
    <w:p w14:paraId="158FCC85" w14:textId="77777777" w:rsidR="003651CA" w:rsidRDefault="003651CA" w:rsidP="003651CA">
      <w:r>
        <w:t>Ausführung: Dateitransfer.</w:t>
      </w:r>
    </w:p>
    <w:p w14:paraId="48A5CB81" w14:textId="77777777" w:rsidR="003651CA" w:rsidRDefault="003651CA" w:rsidP="003651CA">
      <w:r>
        <w:t>Erwartete Ausgabe: Erfolgreiche Dateiübertragung.</w:t>
      </w:r>
    </w:p>
    <w:p w14:paraId="1B7CEEC1" w14:textId="77777777" w:rsidR="003651CA" w:rsidRDefault="003651CA" w:rsidP="003651CA">
      <w:r>
        <w:t xml:space="preserve">Beziehung zu anderen Funktionen: NAS-Zugriff via </w:t>
      </w:r>
      <w:proofErr w:type="spellStart"/>
      <w:r>
        <w:t>Tailscale</w:t>
      </w:r>
      <w:proofErr w:type="spellEnd"/>
      <w:r>
        <w:t>.</w:t>
      </w:r>
    </w:p>
    <w:p w14:paraId="0B8EDDAD" w14:textId="77777777" w:rsidR="003651CA" w:rsidRDefault="003651CA" w:rsidP="003651CA"/>
    <w:p w14:paraId="02DAE2F5" w14:textId="77777777" w:rsidR="003651CA" w:rsidRDefault="003651CA" w:rsidP="003651CA">
      <w:pPr>
        <w:pStyle w:val="berschrift4"/>
      </w:pPr>
      <w:bookmarkStart w:id="90" w:name="_Toc199797362"/>
      <w:r>
        <w:t>Terminierung</w:t>
      </w:r>
      <w:bookmarkEnd w:id="90"/>
    </w:p>
    <w:p w14:paraId="4883DD56" w14:textId="37C1F72D" w:rsidR="003651CA" w:rsidRDefault="003651CA" w:rsidP="003651CA">
      <w:r>
        <w:t>Beenden der Verbindung im Client oder Browser.</w:t>
      </w:r>
    </w:p>
    <w:p w14:paraId="05CF17FE" w14:textId="77777777" w:rsidR="003651CA" w:rsidRDefault="003651CA" w:rsidP="003651CA"/>
    <w:p w14:paraId="74D82664" w14:textId="77777777" w:rsidR="003651CA" w:rsidRDefault="003651CA" w:rsidP="003651CA">
      <w:pPr>
        <w:pStyle w:val="berschrift4"/>
      </w:pPr>
      <w:bookmarkStart w:id="91" w:name="_Toc199797363"/>
      <w:r>
        <w:t>Wiederanlauf («Restart»)</w:t>
      </w:r>
      <w:bookmarkEnd w:id="91"/>
    </w:p>
    <w:p w14:paraId="2345B03C" w14:textId="77777777" w:rsidR="003651CA" w:rsidRDefault="003651CA" w:rsidP="003651CA">
      <w:r>
        <w:t>Neuverbindung jederzeit möglich.</w:t>
      </w:r>
    </w:p>
    <w:p w14:paraId="4386A279" w14:textId="77777777" w:rsidR="003651CA" w:rsidRDefault="003651CA" w:rsidP="003651CA">
      <w:r>
        <w:t>Bei Systemneustart: Container + Dienste automatisch startbar.</w:t>
      </w:r>
    </w:p>
    <w:p w14:paraId="11074CF5" w14:textId="77777777" w:rsidR="003651CA" w:rsidRPr="003651CA" w:rsidRDefault="003651CA" w:rsidP="003651CA"/>
    <w:p w14:paraId="1DDB1530" w14:textId="77777777" w:rsidR="00140B44" w:rsidRPr="006C3DD6" w:rsidRDefault="00140B44">
      <w:pPr>
        <w:suppressAutoHyphens w:val="0"/>
        <w:rPr>
          <w:rFonts w:cs="Arial"/>
          <w:b/>
          <w:bCs/>
          <w:iCs/>
          <w:kern w:val="1"/>
          <w:sz w:val="22"/>
          <w:szCs w:val="28"/>
        </w:rPr>
      </w:pPr>
      <w:r w:rsidRPr="006C3DD6">
        <w:br w:type="page"/>
      </w:r>
    </w:p>
    <w:p w14:paraId="0F75DE4B" w14:textId="54F6DF23" w:rsidR="00AC42EB" w:rsidRPr="00F76334" w:rsidRDefault="00AC42EB" w:rsidP="00AF5254">
      <w:pPr>
        <w:pStyle w:val="berschrift2"/>
      </w:pPr>
      <w:bookmarkStart w:id="92" w:name="_Toc199797364"/>
      <w:r w:rsidRPr="00F76334">
        <w:lastRenderedPageBreak/>
        <w:t>Supporthandbuch</w:t>
      </w:r>
      <w:bookmarkEnd w:id="85"/>
      <w:bookmarkEnd w:id="92"/>
    </w:p>
    <w:p w14:paraId="5C71F136" w14:textId="1F92C2A4" w:rsidR="00AC42EB" w:rsidRPr="006C3DD6" w:rsidRDefault="0018588D" w:rsidP="00AC42EB">
      <w:r>
        <w:t xml:space="preserve">Nachfolgend wird kurz erklärt, wie man bei verschiedenen </w:t>
      </w:r>
      <w:r w:rsidR="007F6FBA">
        <w:t>Supportfällen vorgehen sollte.</w:t>
      </w:r>
    </w:p>
    <w:p w14:paraId="0D17CEEE" w14:textId="77777777" w:rsidR="007F6FBA" w:rsidRPr="006C3DD6" w:rsidRDefault="007F6FBA" w:rsidP="00AC42EB"/>
    <w:p w14:paraId="340B5A02" w14:textId="77777777" w:rsidR="00AC42EB" w:rsidRPr="006C3DD6" w:rsidRDefault="00AC42EB" w:rsidP="00AF1AA0">
      <w:pPr>
        <w:pStyle w:val="berschrift3"/>
      </w:pPr>
      <w:bookmarkStart w:id="93" w:name="_Toc217803057"/>
      <w:bookmarkStart w:id="94" w:name="_Toc199797365"/>
      <w:r w:rsidRPr="00AF5254">
        <w:t>Massnahmen</w:t>
      </w:r>
      <w:r w:rsidRPr="006C3DD6">
        <w:t xml:space="preserve"> bei Benutzerproblemen</w:t>
      </w:r>
      <w:bookmarkEnd w:id="93"/>
      <w:bookmarkEnd w:id="94"/>
    </w:p>
    <w:p w14:paraId="1F72EC0B" w14:textId="71ED550C" w:rsidR="00E550E4" w:rsidRPr="00E550E4" w:rsidRDefault="00E550E4" w:rsidP="00E550E4">
      <w:r>
        <w:t>Nachfolgend sind beispielhaft Probleme aufgeführt:</w:t>
      </w:r>
    </w:p>
    <w:p w14:paraId="368C57F8" w14:textId="77777777" w:rsidR="00E550E4" w:rsidRPr="00E550E4" w:rsidRDefault="00E550E4" w:rsidP="00E550E4">
      <w:pPr>
        <w:pStyle w:val="Textkrper"/>
        <w:rPr>
          <w:b/>
          <w:bCs/>
        </w:rPr>
      </w:pPr>
      <w:r w:rsidRPr="00E550E4">
        <w:rPr>
          <w:b/>
          <w:bCs/>
        </w:rPr>
        <w:t>Passwort vergessen</w:t>
      </w:r>
    </w:p>
    <w:p w14:paraId="41179ABD" w14:textId="77777777" w:rsidR="00E550E4" w:rsidRPr="00E550E4" w:rsidRDefault="00E550E4" w:rsidP="00E550E4">
      <w:pPr>
        <w:pStyle w:val="Textkrper"/>
      </w:pPr>
      <w:r w:rsidRPr="00E550E4">
        <w:rPr>
          <w:rFonts w:ascii="Segoe UI Symbol" w:hAnsi="Segoe UI Symbol" w:cs="Segoe UI Symbol"/>
        </w:rPr>
        <w:t>➜</w:t>
      </w:r>
      <w:r w:rsidRPr="00E550E4">
        <w:t xml:space="preserve"> Vorgehen: </w:t>
      </w:r>
    </w:p>
    <w:p w14:paraId="41980FBD" w14:textId="77777777" w:rsidR="00E550E4" w:rsidRPr="00E550E4" w:rsidRDefault="00E550E4" w:rsidP="00E550E4">
      <w:pPr>
        <w:pStyle w:val="Textkrper"/>
      </w:pPr>
      <w:r w:rsidRPr="00E550E4">
        <w:tab/>
        <w:t xml:space="preserve">Über die Admin-Oberfläche ein neues Passwort setzen (mit dem Hacken, dass der User dies beim nächsten Neustart ändern muss) und dem Benutzer mitteilen. </w:t>
      </w:r>
    </w:p>
    <w:p w14:paraId="0A1982EB" w14:textId="77777777" w:rsidR="00E550E4" w:rsidRPr="00E550E4" w:rsidRDefault="00E550E4" w:rsidP="00E550E4">
      <w:pPr>
        <w:pStyle w:val="Textkrper"/>
        <w:rPr>
          <w:b/>
          <w:bCs/>
        </w:rPr>
      </w:pPr>
    </w:p>
    <w:p w14:paraId="0FC01C29" w14:textId="77777777" w:rsidR="00E550E4" w:rsidRPr="00E550E4" w:rsidRDefault="00E550E4" w:rsidP="00E550E4">
      <w:pPr>
        <w:pStyle w:val="Textkrper"/>
        <w:rPr>
          <w:b/>
          <w:bCs/>
        </w:rPr>
      </w:pPr>
      <w:r w:rsidRPr="00E550E4">
        <w:rPr>
          <w:b/>
          <w:bCs/>
        </w:rPr>
        <w:t>Probleme beim Hochladen/Herunterladen von Dateien</w:t>
      </w:r>
    </w:p>
    <w:p w14:paraId="58050502" w14:textId="77777777" w:rsidR="00E550E4" w:rsidRPr="00E550E4" w:rsidRDefault="00E550E4" w:rsidP="00E550E4">
      <w:pPr>
        <w:pStyle w:val="Textkrper"/>
      </w:pPr>
      <w:r w:rsidRPr="00E550E4">
        <w:rPr>
          <w:rFonts w:ascii="Segoe UI Symbol" w:hAnsi="Segoe UI Symbol" w:cs="Segoe UI Symbol"/>
        </w:rPr>
        <w:t>➜</w:t>
      </w:r>
      <w:r w:rsidRPr="00E550E4">
        <w:t xml:space="preserve"> Vorgehen: </w:t>
      </w:r>
    </w:p>
    <w:p w14:paraId="539DF115" w14:textId="77777777" w:rsidR="00E550E4" w:rsidRPr="00E550E4" w:rsidRDefault="00E550E4" w:rsidP="00E550E4">
      <w:pPr>
        <w:pStyle w:val="Textkrper"/>
      </w:pPr>
      <w:r w:rsidRPr="00E550E4">
        <w:tab/>
        <w:t>Verzeichnisberechtigungen prüfen (Lesen/Schreiben)</w:t>
      </w:r>
    </w:p>
    <w:p w14:paraId="6D36A292" w14:textId="77777777" w:rsidR="00E550E4" w:rsidRPr="00E550E4" w:rsidRDefault="00E550E4" w:rsidP="00E550E4">
      <w:pPr>
        <w:pStyle w:val="Textkrper"/>
      </w:pPr>
      <w:r w:rsidRPr="00E550E4">
        <w:tab/>
        <w:t>Netzwerkverbindung des Benutzers prüfen</w:t>
      </w:r>
    </w:p>
    <w:p w14:paraId="140974EB" w14:textId="77777777" w:rsidR="00E550E4" w:rsidRPr="00E550E4" w:rsidRDefault="00E550E4" w:rsidP="00E550E4">
      <w:pPr>
        <w:pStyle w:val="Textkrper"/>
        <w:rPr>
          <w:b/>
          <w:bCs/>
        </w:rPr>
      </w:pPr>
    </w:p>
    <w:p w14:paraId="49D705A1" w14:textId="77777777" w:rsidR="00E550E4" w:rsidRPr="00E550E4" w:rsidRDefault="00E550E4" w:rsidP="00E550E4">
      <w:pPr>
        <w:pStyle w:val="Textkrper"/>
        <w:rPr>
          <w:b/>
          <w:bCs/>
        </w:rPr>
      </w:pPr>
      <w:r w:rsidRPr="00E550E4">
        <w:rPr>
          <w:b/>
          <w:bCs/>
        </w:rPr>
        <w:t>Kein Zugriff trotz korrekter Anmeldedaten</w:t>
      </w:r>
    </w:p>
    <w:p w14:paraId="58FFDC69" w14:textId="77777777" w:rsidR="00E550E4" w:rsidRPr="00E550E4" w:rsidRDefault="00E550E4" w:rsidP="00E550E4">
      <w:pPr>
        <w:pStyle w:val="Textkrper"/>
      </w:pPr>
      <w:r w:rsidRPr="00E550E4">
        <w:rPr>
          <w:rFonts w:ascii="Segoe UI Symbol" w:hAnsi="Segoe UI Symbol" w:cs="Segoe UI Symbol"/>
        </w:rPr>
        <w:t>➜</w:t>
      </w:r>
      <w:r w:rsidRPr="00E550E4">
        <w:t xml:space="preserve"> Vorgehen:</w:t>
      </w:r>
    </w:p>
    <w:p w14:paraId="6AB789B3" w14:textId="77777777" w:rsidR="00E550E4" w:rsidRPr="00E550E4" w:rsidRDefault="00E550E4" w:rsidP="00E550E4">
      <w:pPr>
        <w:pStyle w:val="Textkrper"/>
      </w:pPr>
      <w:r w:rsidRPr="00E550E4">
        <w:tab/>
        <w:t>Benutzerstatus prüfen (aktiv/deaktiviert)</w:t>
      </w:r>
    </w:p>
    <w:p w14:paraId="1E2A84E7" w14:textId="77777777" w:rsidR="00E550E4" w:rsidRPr="00E550E4" w:rsidRDefault="00E550E4" w:rsidP="00E550E4">
      <w:pPr>
        <w:pStyle w:val="Textkrper"/>
      </w:pPr>
      <w:r w:rsidRPr="00E550E4">
        <w:tab/>
        <w:t>Verzeichniszuweisung prüfen</w:t>
      </w:r>
    </w:p>
    <w:p w14:paraId="6D023FBA" w14:textId="68F6772E" w:rsidR="00936FE1" w:rsidRPr="006C3DD6" w:rsidRDefault="00E550E4" w:rsidP="00AC42EB">
      <w:pPr>
        <w:pStyle w:val="Textkrper"/>
      </w:pPr>
      <w:r w:rsidRPr="00E550E4">
        <w:tab/>
      </w:r>
    </w:p>
    <w:p w14:paraId="6E2EFA50" w14:textId="77777777" w:rsidR="00B72489" w:rsidRDefault="00B72489">
      <w:pPr>
        <w:suppressAutoHyphens w:val="0"/>
        <w:rPr>
          <w:rFonts w:cs="Arial"/>
          <w:b/>
          <w:kern w:val="1"/>
          <w:szCs w:val="26"/>
        </w:rPr>
      </w:pPr>
      <w:bookmarkStart w:id="95" w:name="_Toc217803058"/>
      <w:r>
        <w:br w:type="page"/>
      </w:r>
    </w:p>
    <w:p w14:paraId="0B9E0EA9" w14:textId="32728397" w:rsidR="00AC42EB" w:rsidRPr="006C3DD6" w:rsidRDefault="00AC42EB" w:rsidP="00AF1AA0">
      <w:pPr>
        <w:pStyle w:val="berschrift3"/>
      </w:pPr>
      <w:bookmarkStart w:id="96" w:name="_Toc199797366"/>
      <w:r w:rsidRPr="006C3DD6">
        <w:lastRenderedPageBreak/>
        <w:t xml:space="preserve">Massnahmen </w:t>
      </w:r>
      <w:r w:rsidRPr="00AF5254">
        <w:t>bei</w:t>
      </w:r>
      <w:r w:rsidRPr="006C3DD6">
        <w:t xml:space="preserve"> technischen Problemen</w:t>
      </w:r>
      <w:bookmarkEnd w:id="95"/>
      <w:bookmarkEnd w:id="96"/>
    </w:p>
    <w:p w14:paraId="34C0CDCE" w14:textId="77777777" w:rsidR="00B72489" w:rsidRPr="00B72489" w:rsidRDefault="00B72489" w:rsidP="00B72489">
      <w:pPr>
        <w:pStyle w:val="Textkrper"/>
      </w:pPr>
      <w:proofErr w:type="spellStart"/>
      <w:r w:rsidRPr="00B72489">
        <w:t>SFTPgo</w:t>
      </w:r>
      <w:proofErr w:type="spellEnd"/>
      <w:r w:rsidRPr="00B72489">
        <w:t xml:space="preserve"> Container nicht erreichbar</w:t>
      </w:r>
    </w:p>
    <w:p w14:paraId="63A42B74" w14:textId="77777777" w:rsidR="00B72489" w:rsidRPr="00B72489" w:rsidRDefault="00B72489" w:rsidP="00B72489">
      <w:pPr>
        <w:pStyle w:val="Textkrper"/>
      </w:pPr>
      <w:r w:rsidRPr="00B72489">
        <w:rPr>
          <w:rFonts w:ascii="Segoe UI Symbol" w:hAnsi="Segoe UI Symbol" w:cs="Segoe UI Symbol"/>
        </w:rPr>
        <w:t>➜</w:t>
      </w:r>
      <w:r w:rsidRPr="00B72489">
        <w:t xml:space="preserve"> Vorgehen:</w:t>
      </w:r>
    </w:p>
    <w:p w14:paraId="2C23F641" w14:textId="77777777" w:rsidR="00B72489" w:rsidRPr="00B72489" w:rsidRDefault="00B72489" w:rsidP="00B72489">
      <w:pPr>
        <w:pStyle w:val="Textkrper"/>
      </w:pPr>
      <w:r w:rsidRPr="00B72489">
        <w:tab/>
        <w:t>Container-Status prüfen:</w:t>
      </w:r>
    </w:p>
    <w:p w14:paraId="7AAAF1C7" w14:textId="77777777" w:rsidR="00B72489" w:rsidRPr="00B72489" w:rsidRDefault="00B72489" w:rsidP="00B72489">
      <w:pPr>
        <w:pStyle w:val="Textkrper"/>
      </w:pPr>
      <w:r w:rsidRPr="00B72489">
        <w:tab/>
      </w:r>
      <w:proofErr w:type="spellStart"/>
      <w:r w:rsidRPr="00B72489">
        <w:t>docker</w:t>
      </w:r>
      <w:proofErr w:type="spellEnd"/>
      <w:r w:rsidRPr="00B72489">
        <w:t xml:space="preserve"> ps -a | </w:t>
      </w:r>
      <w:proofErr w:type="spellStart"/>
      <w:r w:rsidRPr="00B72489">
        <w:t>grep</w:t>
      </w:r>
      <w:proofErr w:type="spellEnd"/>
      <w:r w:rsidRPr="00B72489">
        <w:t xml:space="preserve"> </w:t>
      </w:r>
      <w:proofErr w:type="spellStart"/>
      <w:r w:rsidRPr="00B72489">
        <w:t>sftpgo</w:t>
      </w:r>
      <w:proofErr w:type="spellEnd"/>
    </w:p>
    <w:p w14:paraId="0B0A5B27" w14:textId="77777777" w:rsidR="00B72489" w:rsidRPr="00B72489" w:rsidRDefault="00B72489" w:rsidP="00B72489">
      <w:pPr>
        <w:pStyle w:val="Textkrper"/>
      </w:pPr>
    </w:p>
    <w:p w14:paraId="2757A463" w14:textId="77777777" w:rsidR="00B72489" w:rsidRPr="00B72489" w:rsidRDefault="00B72489" w:rsidP="00B72489">
      <w:pPr>
        <w:pStyle w:val="Textkrper"/>
      </w:pPr>
      <w:r w:rsidRPr="00B72489">
        <w:tab/>
        <w:t>Container neu starten:</w:t>
      </w:r>
    </w:p>
    <w:p w14:paraId="684A2CCC" w14:textId="77777777" w:rsidR="00B72489" w:rsidRPr="00B72489" w:rsidRDefault="00B72489" w:rsidP="00B72489">
      <w:pPr>
        <w:pStyle w:val="Textkrper"/>
      </w:pPr>
      <w:r w:rsidRPr="00B72489">
        <w:tab/>
      </w:r>
      <w:proofErr w:type="spellStart"/>
      <w:r w:rsidRPr="00B72489">
        <w:t>docker</w:t>
      </w:r>
      <w:proofErr w:type="spellEnd"/>
      <w:r w:rsidRPr="00B72489">
        <w:t xml:space="preserve"> </w:t>
      </w:r>
      <w:proofErr w:type="spellStart"/>
      <w:r w:rsidRPr="00B72489">
        <w:t>restart</w:t>
      </w:r>
      <w:proofErr w:type="spellEnd"/>
      <w:r w:rsidRPr="00B72489">
        <w:t xml:space="preserve"> 3192d373d403 </w:t>
      </w:r>
    </w:p>
    <w:p w14:paraId="00A58F37" w14:textId="77777777" w:rsidR="00B72489" w:rsidRPr="00B72489" w:rsidRDefault="00B72489" w:rsidP="00B72489">
      <w:pPr>
        <w:pStyle w:val="Textkrper"/>
      </w:pPr>
    </w:p>
    <w:p w14:paraId="6A73E32E" w14:textId="77777777" w:rsidR="00B72489" w:rsidRPr="00B72489" w:rsidRDefault="00B72489" w:rsidP="00B72489">
      <w:pPr>
        <w:pStyle w:val="Textkrper"/>
      </w:pPr>
    </w:p>
    <w:p w14:paraId="7ADF505F" w14:textId="77777777" w:rsidR="00B72489" w:rsidRPr="00B72489" w:rsidRDefault="00B72489" w:rsidP="00B72489">
      <w:pPr>
        <w:pStyle w:val="Textkrper"/>
      </w:pPr>
      <w:r w:rsidRPr="00B72489">
        <w:t>Netzwerkprobleme zwischen Webserver und NAS (</w:t>
      </w:r>
      <w:proofErr w:type="spellStart"/>
      <w:r w:rsidRPr="00B72489">
        <w:t>Tailscale</w:t>
      </w:r>
      <w:proofErr w:type="spellEnd"/>
      <w:r w:rsidRPr="00B72489">
        <w:t>)</w:t>
      </w:r>
    </w:p>
    <w:p w14:paraId="641B510F" w14:textId="77777777" w:rsidR="00B72489" w:rsidRPr="00B72489" w:rsidRDefault="00B72489" w:rsidP="00B72489">
      <w:pPr>
        <w:pStyle w:val="Textkrper"/>
      </w:pPr>
      <w:r w:rsidRPr="00B72489">
        <w:rPr>
          <w:rFonts w:ascii="Segoe UI Symbol" w:hAnsi="Segoe UI Symbol" w:cs="Segoe UI Symbol"/>
        </w:rPr>
        <w:t>➜</w:t>
      </w:r>
      <w:r w:rsidRPr="00B72489">
        <w:t xml:space="preserve"> Vorgehen:</w:t>
      </w:r>
    </w:p>
    <w:p w14:paraId="070192BB" w14:textId="77777777" w:rsidR="00B72489" w:rsidRPr="00B72489" w:rsidRDefault="00B72489" w:rsidP="00B72489">
      <w:pPr>
        <w:pStyle w:val="Textkrper"/>
      </w:pPr>
      <w:r w:rsidRPr="00B72489">
        <w:tab/>
      </w:r>
      <w:proofErr w:type="spellStart"/>
      <w:r w:rsidRPr="00B72489">
        <w:t>Tailscale</w:t>
      </w:r>
      <w:proofErr w:type="spellEnd"/>
      <w:r w:rsidRPr="00B72489">
        <w:t>-Verbindung prüfen:</w:t>
      </w:r>
    </w:p>
    <w:p w14:paraId="6266C116" w14:textId="77777777" w:rsidR="00B72489" w:rsidRPr="00B72489" w:rsidRDefault="00B72489" w:rsidP="00B72489">
      <w:pPr>
        <w:pStyle w:val="Textkrper"/>
      </w:pPr>
      <w:r w:rsidRPr="00B72489">
        <w:tab/>
      </w:r>
      <w:proofErr w:type="spellStart"/>
      <w:r w:rsidRPr="00B72489">
        <w:t>tailscale</w:t>
      </w:r>
      <w:proofErr w:type="spellEnd"/>
      <w:r w:rsidRPr="00B72489">
        <w:t xml:space="preserve"> </w:t>
      </w:r>
      <w:proofErr w:type="spellStart"/>
      <w:r w:rsidRPr="00B72489">
        <w:t>status</w:t>
      </w:r>
      <w:proofErr w:type="spellEnd"/>
    </w:p>
    <w:p w14:paraId="1B0A48D4" w14:textId="77777777" w:rsidR="00B72489" w:rsidRPr="00B72489" w:rsidRDefault="00B72489" w:rsidP="00B72489">
      <w:pPr>
        <w:pStyle w:val="Textkrper"/>
      </w:pPr>
    </w:p>
    <w:p w14:paraId="7498ACB4" w14:textId="77777777" w:rsidR="00B72489" w:rsidRPr="00B72489" w:rsidRDefault="00B72489" w:rsidP="00B72489">
      <w:pPr>
        <w:pStyle w:val="Textkrper"/>
      </w:pPr>
      <w:r w:rsidRPr="00B72489">
        <w:tab/>
        <w:t xml:space="preserve">Prüfen ob NAS über </w:t>
      </w:r>
      <w:proofErr w:type="spellStart"/>
      <w:r w:rsidRPr="00B72489">
        <w:t>Tailscale</w:t>
      </w:r>
      <w:proofErr w:type="spellEnd"/>
      <w:r w:rsidRPr="00B72489">
        <w:t>-IP erreichbar:</w:t>
      </w:r>
    </w:p>
    <w:p w14:paraId="20265E5E" w14:textId="77777777" w:rsidR="00B72489" w:rsidRPr="00B72489" w:rsidRDefault="00B72489" w:rsidP="00B72489">
      <w:pPr>
        <w:pStyle w:val="Textkrper"/>
      </w:pPr>
      <w:r w:rsidRPr="00B72489">
        <w:tab/>
        <w:t xml:space="preserve">ping </w:t>
      </w:r>
      <w:proofErr w:type="spellStart"/>
      <w:r w:rsidRPr="00B72489">
        <w:t>ohsubame</w:t>
      </w:r>
      <w:proofErr w:type="spellEnd"/>
    </w:p>
    <w:p w14:paraId="7AFF020E" w14:textId="77777777" w:rsidR="00B72489" w:rsidRPr="00B72489" w:rsidRDefault="00B72489" w:rsidP="00B72489">
      <w:pPr>
        <w:pStyle w:val="Textkrper"/>
      </w:pPr>
    </w:p>
    <w:p w14:paraId="23FEBEFC" w14:textId="77777777" w:rsidR="00B72489" w:rsidRPr="00B72489" w:rsidRDefault="00B72489" w:rsidP="00B72489">
      <w:pPr>
        <w:pStyle w:val="Textkrper"/>
      </w:pPr>
      <w:r w:rsidRPr="00B72489">
        <w:tab/>
        <w:t xml:space="preserve">Falls keine Verbindung: </w:t>
      </w:r>
      <w:proofErr w:type="spellStart"/>
      <w:r w:rsidRPr="00B72489">
        <w:t>Tailscale</w:t>
      </w:r>
      <w:proofErr w:type="spellEnd"/>
      <w:r w:rsidRPr="00B72489">
        <w:t xml:space="preserve"> auf beiden Geräten neustarten:</w:t>
      </w:r>
    </w:p>
    <w:p w14:paraId="7EF19299" w14:textId="77777777" w:rsidR="00B72489" w:rsidRPr="00934906" w:rsidRDefault="00B72489" w:rsidP="00B72489">
      <w:pPr>
        <w:pStyle w:val="Textkrper"/>
        <w:rPr>
          <w:lang w:val="en-US"/>
        </w:rPr>
      </w:pPr>
      <w:r w:rsidRPr="00B72489">
        <w:tab/>
      </w:r>
      <w:proofErr w:type="spellStart"/>
      <w:r w:rsidRPr="00934906">
        <w:rPr>
          <w:lang w:val="en-US"/>
        </w:rPr>
        <w:t>sudo</w:t>
      </w:r>
      <w:proofErr w:type="spellEnd"/>
      <w:r w:rsidRPr="00934906">
        <w:rPr>
          <w:lang w:val="en-US"/>
        </w:rPr>
        <w:t xml:space="preserve"> </w:t>
      </w:r>
      <w:proofErr w:type="spellStart"/>
      <w:r w:rsidRPr="00934906">
        <w:rPr>
          <w:lang w:val="en-US"/>
        </w:rPr>
        <w:t>tailscale</w:t>
      </w:r>
      <w:proofErr w:type="spellEnd"/>
      <w:r w:rsidRPr="00934906">
        <w:rPr>
          <w:lang w:val="en-US"/>
        </w:rPr>
        <w:t xml:space="preserve"> down &amp;&amp; </w:t>
      </w:r>
      <w:proofErr w:type="spellStart"/>
      <w:r w:rsidRPr="00934906">
        <w:rPr>
          <w:lang w:val="en-US"/>
        </w:rPr>
        <w:t>sudo</w:t>
      </w:r>
      <w:proofErr w:type="spellEnd"/>
      <w:r w:rsidRPr="00934906">
        <w:rPr>
          <w:lang w:val="en-US"/>
        </w:rPr>
        <w:t xml:space="preserve"> </w:t>
      </w:r>
      <w:proofErr w:type="spellStart"/>
      <w:r w:rsidRPr="00934906">
        <w:rPr>
          <w:lang w:val="en-US"/>
        </w:rPr>
        <w:t>tailscale</w:t>
      </w:r>
      <w:proofErr w:type="spellEnd"/>
      <w:r w:rsidRPr="00934906">
        <w:rPr>
          <w:lang w:val="en-US"/>
        </w:rPr>
        <w:t xml:space="preserve"> up</w:t>
      </w:r>
    </w:p>
    <w:p w14:paraId="1491FB9C" w14:textId="77777777" w:rsidR="00B72489" w:rsidRPr="00934906" w:rsidRDefault="00B72489" w:rsidP="00B72489">
      <w:pPr>
        <w:pStyle w:val="Textkrper"/>
        <w:rPr>
          <w:lang w:val="en-US"/>
        </w:rPr>
      </w:pPr>
    </w:p>
    <w:p w14:paraId="3F6E453F" w14:textId="77777777" w:rsidR="00B72489" w:rsidRPr="00934906" w:rsidRDefault="00B72489" w:rsidP="00B72489">
      <w:pPr>
        <w:pStyle w:val="Textkrper"/>
        <w:rPr>
          <w:lang w:val="en-US"/>
        </w:rPr>
      </w:pPr>
    </w:p>
    <w:p w14:paraId="046356DC" w14:textId="77777777" w:rsidR="00B72489" w:rsidRPr="00B72489" w:rsidRDefault="00B72489" w:rsidP="00B72489">
      <w:pPr>
        <w:pStyle w:val="Textkrper"/>
      </w:pPr>
      <w:r w:rsidRPr="00B72489">
        <w:t xml:space="preserve">Port von </w:t>
      </w:r>
      <w:proofErr w:type="spellStart"/>
      <w:r w:rsidRPr="00B72489">
        <w:t>SFTPgo</w:t>
      </w:r>
      <w:proofErr w:type="spellEnd"/>
      <w:r w:rsidRPr="00B72489">
        <w:t xml:space="preserve"> nicht erreichbar (z.B. Web GUI oder SFTP-Port)</w:t>
      </w:r>
    </w:p>
    <w:p w14:paraId="7207E8A5" w14:textId="77777777" w:rsidR="00B72489" w:rsidRPr="00B72489" w:rsidRDefault="00B72489" w:rsidP="00B72489">
      <w:pPr>
        <w:pStyle w:val="Textkrper"/>
      </w:pPr>
      <w:r w:rsidRPr="00B72489">
        <w:rPr>
          <w:rFonts w:ascii="Segoe UI Symbol" w:hAnsi="Segoe UI Symbol" w:cs="Segoe UI Symbol"/>
        </w:rPr>
        <w:t>➜</w:t>
      </w:r>
      <w:r w:rsidRPr="00B72489">
        <w:t xml:space="preserve"> Vorgehen:</w:t>
      </w:r>
    </w:p>
    <w:p w14:paraId="34750105" w14:textId="77777777" w:rsidR="00B72489" w:rsidRPr="00B72489" w:rsidRDefault="00B72489" w:rsidP="00B72489">
      <w:pPr>
        <w:pStyle w:val="Textkrper"/>
      </w:pPr>
      <w:r w:rsidRPr="00B72489">
        <w:tab/>
        <w:t>Docker Port Mapping prüfen:</w:t>
      </w:r>
    </w:p>
    <w:p w14:paraId="0DA123B1" w14:textId="07B4F90F" w:rsidR="00AC42EB" w:rsidRPr="006C3DD6" w:rsidRDefault="00B72489" w:rsidP="00AC42EB">
      <w:pPr>
        <w:pStyle w:val="Textkrper"/>
      </w:pPr>
      <w:r w:rsidRPr="00B72489">
        <w:tab/>
      </w:r>
      <w:proofErr w:type="spellStart"/>
      <w:r w:rsidRPr="00B72489">
        <w:t>docker</w:t>
      </w:r>
      <w:proofErr w:type="spellEnd"/>
      <w:r w:rsidRPr="00B72489">
        <w:t xml:space="preserve"> </w:t>
      </w:r>
      <w:proofErr w:type="spellStart"/>
      <w:r w:rsidRPr="00B72489">
        <w:t>inspect</w:t>
      </w:r>
      <w:proofErr w:type="spellEnd"/>
      <w:r w:rsidRPr="00B72489">
        <w:t xml:space="preserve"> 3192d373d403 | </w:t>
      </w:r>
      <w:proofErr w:type="spellStart"/>
      <w:r w:rsidRPr="00B72489">
        <w:t>grep</w:t>
      </w:r>
      <w:proofErr w:type="spellEnd"/>
      <w:r w:rsidRPr="00B72489">
        <w:t xml:space="preserve"> </w:t>
      </w:r>
      <w:proofErr w:type="spellStart"/>
      <w:r w:rsidRPr="00B72489">
        <w:t>HostPort</w:t>
      </w:r>
      <w:proofErr w:type="spellEnd"/>
    </w:p>
    <w:p w14:paraId="4ECD85FC" w14:textId="77777777" w:rsidR="00662DE8" w:rsidRPr="006C3DD6" w:rsidRDefault="00662DE8" w:rsidP="00AC42EB">
      <w:pPr>
        <w:pStyle w:val="Textkrper"/>
      </w:pPr>
    </w:p>
    <w:p w14:paraId="6AB075CA" w14:textId="77777777" w:rsidR="00AC42EB" w:rsidRPr="006C3DD6" w:rsidRDefault="00AC42EB" w:rsidP="00AF1AA0">
      <w:pPr>
        <w:pStyle w:val="berschrift3"/>
      </w:pPr>
      <w:bookmarkStart w:id="97" w:name="_Toc217803059"/>
      <w:bookmarkStart w:id="98" w:name="_Toc199797367"/>
      <w:r w:rsidRPr="006C3DD6">
        <w:t xml:space="preserve">Anhang </w:t>
      </w:r>
      <w:r w:rsidRPr="00AF5254">
        <w:t>zum</w:t>
      </w:r>
      <w:r w:rsidRPr="006C3DD6">
        <w:t xml:space="preserve"> Supporthandbuch</w:t>
      </w:r>
      <w:bookmarkEnd w:id="97"/>
      <w:bookmarkEnd w:id="98"/>
    </w:p>
    <w:p w14:paraId="4F0C080D" w14:textId="5FC64EE3" w:rsidR="00256FC2" w:rsidRDefault="00256FC2" w:rsidP="00256FC2">
      <w:r>
        <w:t>Falls einer der Dienste fehlschlägt, sind nachfolgend alle Dokumentationen hinterlegt.</w:t>
      </w:r>
    </w:p>
    <w:p w14:paraId="78020FED" w14:textId="77777777" w:rsidR="00256FC2" w:rsidRPr="00256FC2" w:rsidRDefault="00256FC2" w:rsidP="00256FC2"/>
    <w:p w14:paraId="4C4CEA3D" w14:textId="4B56D267" w:rsidR="00CF20EE" w:rsidRPr="00B31CB3" w:rsidRDefault="00256FC2" w:rsidP="00B31CB3">
      <w:pPr>
        <w:pStyle w:val="Textkrper"/>
        <w:tabs>
          <w:tab w:val="left" w:pos="707"/>
        </w:tabs>
        <w:spacing w:after="0"/>
      </w:pPr>
      <w:proofErr w:type="spellStart"/>
      <w:r w:rsidRPr="00B31CB3">
        <w:t>SFTPgo</w:t>
      </w:r>
      <w:proofErr w:type="spellEnd"/>
      <w:r w:rsidRPr="00B31CB3">
        <w:t xml:space="preserve"> Dokumentation:</w:t>
      </w:r>
      <w:r w:rsidR="00DD2EDB" w:rsidRPr="00B31CB3">
        <w:t xml:space="preserve"> </w:t>
      </w:r>
      <w:r w:rsidR="000F4C16" w:rsidRPr="000F4C16">
        <w:t>https://docs.sftpgo.com/2.6/</w:t>
      </w:r>
    </w:p>
    <w:p w14:paraId="6A0FFAC4" w14:textId="50C8E9C9" w:rsidR="00256FC2" w:rsidRPr="00B31CB3" w:rsidRDefault="00256FC2" w:rsidP="00B31CB3">
      <w:pPr>
        <w:pStyle w:val="Textkrper"/>
        <w:tabs>
          <w:tab w:val="left" w:pos="707"/>
        </w:tabs>
        <w:spacing w:after="0"/>
      </w:pPr>
      <w:proofErr w:type="spellStart"/>
      <w:r w:rsidRPr="00B31CB3">
        <w:t>Tailscale</w:t>
      </w:r>
      <w:proofErr w:type="spellEnd"/>
      <w:r w:rsidRPr="00B31CB3">
        <w:t xml:space="preserve"> Dokumentation:</w:t>
      </w:r>
      <w:r w:rsidR="00DD2EDB" w:rsidRPr="00B31CB3">
        <w:t xml:space="preserve"> https://tailscale.com/kb/</w:t>
      </w:r>
    </w:p>
    <w:p w14:paraId="4C4E777C" w14:textId="10103464" w:rsidR="00256FC2" w:rsidRPr="00B31CB3" w:rsidRDefault="00256FC2" w:rsidP="00B31CB3">
      <w:pPr>
        <w:pStyle w:val="Textkrper"/>
        <w:tabs>
          <w:tab w:val="left" w:pos="707"/>
        </w:tabs>
        <w:spacing w:after="0"/>
      </w:pPr>
      <w:r w:rsidRPr="00B31CB3">
        <w:t>Docker Dokumentation:</w:t>
      </w:r>
      <w:r w:rsidR="00FC036C" w:rsidRPr="00B31CB3">
        <w:t xml:space="preserve"> https://docs.docker.com</w:t>
      </w:r>
    </w:p>
    <w:p w14:paraId="4CB4B598" w14:textId="2934E56A" w:rsidR="007958F4" w:rsidRPr="00B31CB3" w:rsidRDefault="007958F4" w:rsidP="00B31CB3">
      <w:pPr>
        <w:pStyle w:val="Textkrper"/>
        <w:tabs>
          <w:tab w:val="left" w:pos="707"/>
        </w:tabs>
        <w:spacing w:after="0"/>
      </w:pPr>
      <w:r w:rsidRPr="00B31CB3">
        <w:t>Cron Dokumentation:</w:t>
      </w:r>
      <w:r w:rsidR="00885E6D" w:rsidRPr="00B31CB3">
        <w:t xml:space="preserve">  https://man7.org/linux/man-pages/man5/crontab.5.html</w:t>
      </w:r>
      <w:r w:rsidR="00885E6D" w:rsidRPr="00B31CB3">
        <w:br/>
        <w:t xml:space="preserve">                                    https://man7.org/linux/man-pages/man1/crontab.1.html</w:t>
      </w:r>
    </w:p>
    <w:p w14:paraId="3A2E11CB" w14:textId="52EA4A13" w:rsidR="00256FC2" w:rsidRPr="00B31CB3" w:rsidRDefault="007958F4" w:rsidP="00B31CB3">
      <w:pPr>
        <w:pStyle w:val="Textkrper"/>
        <w:tabs>
          <w:tab w:val="left" w:pos="707"/>
        </w:tabs>
        <w:spacing w:after="0"/>
      </w:pPr>
      <w:r w:rsidRPr="00B31CB3">
        <w:t>Caddy Dokumentation:</w:t>
      </w:r>
      <w:r w:rsidR="00B31CB3" w:rsidRPr="00B31CB3">
        <w:t xml:space="preserve"> https://caddyserver.com/docs</w:t>
      </w:r>
    </w:p>
    <w:p w14:paraId="034CDB17" w14:textId="77777777" w:rsidR="007958F4" w:rsidRPr="006C3DD6" w:rsidRDefault="007958F4" w:rsidP="00CF20EE">
      <w:pPr>
        <w:pStyle w:val="Textkrper"/>
        <w:tabs>
          <w:tab w:val="left" w:pos="707"/>
        </w:tabs>
        <w:rPr>
          <w:color w:val="B2A1C7" w:themeColor="accent4" w:themeTint="99"/>
        </w:rPr>
      </w:pPr>
    </w:p>
    <w:p w14:paraId="50895670" w14:textId="77777777" w:rsidR="00CF20EE" w:rsidRPr="006C3DD6" w:rsidRDefault="00CF20EE" w:rsidP="00CF20EE">
      <w:pPr>
        <w:pStyle w:val="Textkrper"/>
        <w:tabs>
          <w:tab w:val="left" w:pos="707"/>
        </w:tabs>
        <w:rPr>
          <w:color w:val="B2A1C7" w:themeColor="accent4" w:themeTint="99"/>
        </w:rPr>
      </w:pPr>
    </w:p>
    <w:p w14:paraId="1E9D1C5B" w14:textId="77777777" w:rsidR="008E0AC8" w:rsidRPr="006C3DD6" w:rsidRDefault="008E0AC8">
      <w:pPr>
        <w:suppressAutoHyphens w:val="0"/>
        <w:rPr>
          <w:rFonts w:cs="Arial"/>
          <w:b/>
          <w:bCs/>
          <w:kern w:val="1"/>
          <w:sz w:val="24"/>
          <w:szCs w:val="32"/>
        </w:rPr>
      </w:pPr>
      <w:bookmarkStart w:id="99" w:name="_Toc217803060"/>
      <w:r w:rsidRPr="006C3DD6">
        <w:br w:type="page"/>
      </w:r>
    </w:p>
    <w:p w14:paraId="38C1F859" w14:textId="55CCFBE7" w:rsidR="00CF20EE" w:rsidRDefault="00CF20EE" w:rsidP="00AF5254">
      <w:pPr>
        <w:pStyle w:val="berschrift1"/>
      </w:pPr>
      <w:bookmarkStart w:id="100" w:name="_Toc199797368"/>
      <w:r w:rsidRPr="00AF5254">
        <w:lastRenderedPageBreak/>
        <w:t>Systemtest</w:t>
      </w:r>
      <w:bookmarkEnd w:id="99"/>
      <w:bookmarkEnd w:id="100"/>
    </w:p>
    <w:p w14:paraId="5B45BC23" w14:textId="7B057120" w:rsidR="00B71059" w:rsidRPr="00B71059" w:rsidRDefault="00B71059" w:rsidP="00B71059">
      <w:r>
        <w:t>In diesem Abschnitt werden die Systemtests geschildert, ihre Anforderungen und weitere Netzwerkspezifische Aspekte.</w:t>
      </w:r>
    </w:p>
    <w:p w14:paraId="1EAC3DDF" w14:textId="77777777" w:rsidR="00CF20EE" w:rsidRPr="006C3DD6" w:rsidRDefault="00CF20EE" w:rsidP="00AF5254">
      <w:pPr>
        <w:pStyle w:val="berschrift2"/>
      </w:pPr>
      <w:bookmarkStart w:id="101" w:name="_Toc217803061"/>
      <w:bookmarkStart w:id="102" w:name="_Toc199797369"/>
      <w:r w:rsidRPr="00AF5254">
        <w:t>Testspezifikation</w:t>
      </w:r>
      <w:bookmarkEnd w:id="101"/>
      <w:bookmarkEnd w:id="102"/>
    </w:p>
    <w:p w14:paraId="0C8FE7CE" w14:textId="57D27CD2" w:rsidR="00CF20EE" w:rsidRPr="006C3DD6" w:rsidRDefault="00090E92" w:rsidP="00CF20EE">
      <w:r>
        <w:t xml:space="preserve">Die Testspezifikationen </w:t>
      </w:r>
      <w:proofErr w:type="gramStart"/>
      <w:r>
        <w:t xml:space="preserve">werden </w:t>
      </w:r>
      <w:r w:rsidR="00370C69">
        <w:t xml:space="preserve"> aufgeteilt</w:t>
      </w:r>
      <w:proofErr w:type="gramEnd"/>
      <w:r w:rsidR="00370C69">
        <w:t xml:space="preserve"> unter der Kritikalität der Funktionsei</w:t>
      </w:r>
      <w:r w:rsidR="00117B80">
        <w:t>nheit.</w:t>
      </w:r>
    </w:p>
    <w:p w14:paraId="46F7D5A2" w14:textId="12599C43" w:rsidR="00CF20EE" w:rsidRDefault="00FF501B" w:rsidP="002E5C97">
      <w:r>
        <w:t>In diesem Abschnitt werden Test</w:t>
      </w:r>
      <w:r w:rsidR="00CF586B">
        <w:t xml:space="preserve">auswirkungen und ihre </w:t>
      </w:r>
      <w:r w:rsidR="002E5C97">
        <w:t>Wichtigkeit</w:t>
      </w:r>
      <w:r w:rsidR="00CF586B">
        <w:t xml:space="preserve"> geschildert</w:t>
      </w:r>
      <w:r w:rsidR="00CF20EE" w:rsidRPr="006C3DD6">
        <w:t>.</w:t>
      </w:r>
    </w:p>
    <w:p w14:paraId="6D0C818D" w14:textId="77777777" w:rsidR="002E5C97" w:rsidRPr="006C3DD6" w:rsidRDefault="002E5C97" w:rsidP="002E5C97"/>
    <w:tbl>
      <w:tblPr>
        <w:tblStyle w:val="Listentabelle3Akzent1"/>
        <w:tblW w:w="0" w:type="auto"/>
        <w:tblLook w:val="04A0" w:firstRow="1" w:lastRow="0" w:firstColumn="1" w:lastColumn="0" w:noHBand="0" w:noVBand="1"/>
      </w:tblPr>
      <w:tblGrid>
        <w:gridCol w:w="1384"/>
        <w:gridCol w:w="2552"/>
        <w:gridCol w:w="1579"/>
        <w:gridCol w:w="4282"/>
      </w:tblGrid>
      <w:tr w:rsidR="0019517C" w:rsidRPr="006C3DD6" w14:paraId="795352F7" w14:textId="77777777" w:rsidTr="000219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4B6D000F" w14:textId="410AAE8F" w:rsidR="0019517C" w:rsidRPr="006C3DD6" w:rsidRDefault="0019517C" w:rsidP="00CF20EE">
            <w:pPr>
              <w:pStyle w:val="Textkrper"/>
            </w:pPr>
            <w:r w:rsidRPr="006C3DD6">
              <w:t>ID</w:t>
            </w:r>
          </w:p>
        </w:tc>
        <w:tc>
          <w:tcPr>
            <w:tcW w:w="2552" w:type="dxa"/>
          </w:tcPr>
          <w:p w14:paraId="2FA81C96" w14:textId="1383C2C9" w:rsidR="0019517C" w:rsidRPr="006C3DD6" w:rsidRDefault="0019517C" w:rsidP="00CF20EE">
            <w:pPr>
              <w:pStyle w:val="Textkrper"/>
              <w:cnfStyle w:val="100000000000" w:firstRow="1" w:lastRow="0" w:firstColumn="0" w:lastColumn="0" w:oddVBand="0" w:evenVBand="0" w:oddHBand="0" w:evenHBand="0" w:firstRowFirstColumn="0" w:firstRowLastColumn="0" w:lastRowFirstColumn="0" w:lastRowLastColumn="0"/>
            </w:pPr>
            <w:r w:rsidRPr="006C3DD6">
              <w:t>Funktionseinheit</w:t>
            </w:r>
          </w:p>
        </w:tc>
        <w:tc>
          <w:tcPr>
            <w:tcW w:w="1579" w:type="dxa"/>
          </w:tcPr>
          <w:p w14:paraId="5F5D77DD" w14:textId="582E6E94" w:rsidR="0019517C" w:rsidRPr="006C3DD6" w:rsidRDefault="0019517C" w:rsidP="00CF20EE">
            <w:pPr>
              <w:pStyle w:val="Textkrper"/>
              <w:cnfStyle w:val="100000000000" w:firstRow="1" w:lastRow="0" w:firstColumn="0" w:lastColumn="0" w:oddVBand="0" w:evenVBand="0" w:oddHBand="0" w:evenHBand="0" w:firstRowFirstColumn="0" w:firstRowLastColumn="0" w:lastRowFirstColumn="0" w:lastRowLastColumn="0"/>
            </w:pPr>
            <w:r w:rsidRPr="006C3DD6">
              <w:t xml:space="preserve">Kritikalität </w:t>
            </w:r>
          </w:p>
        </w:tc>
        <w:tc>
          <w:tcPr>
            <w:tcW w:w="4282" w:type="dxa"/>
          </w:tcPr>
          <w:p w14:paraId="1FCC3D2B" w14:textId="298BF804" w:rsidR="0019517C" w:rsidRPr="006C3DD6" w:rsidRDefault="0019517C" w:rsidP="00CF20EE">
            <w:pPr>
              <w:pStyle w:val="Textkrper"/>
              <w:cnfStyle w:val="100000000000" w:firstRow="1" w:lastRow="0" w:firstColumn="0" w:lastColumn="0" w:oddVBand="0" w:evenVBand="0" w:oddHBand="0" w:evenHBand="0" w:firstRowFirstColumn="0" w:firstRowLastColumn="0" w:lastRowFirstColumn="0" w:lastRowLastColumn="0"/>
            </w:pPr>
            <w:r w:rsidRPr="006C3DD6">
              <w:t>Beschreibung</w:t>
            </w:r>
          </w:p>
        </w:tc>
      </w:tr>
      <w:tr w:rsidR="00BF4194" w:rsidRPr="006C3DD6" w14:paraId="37396BEF" w14:textId="77777777" w:rsidTr="0002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7F5F23C" w14:textId="6FC4DF76" w:rsidR="00BF4194" w:rsidRPr="006C3DD6" w:rsidRDefault="00BF4194" w:rsidP="00CF20EE">
            <w:pPr>
              <w:pStyle w:val="Textkrper"/>
            </w:pPr>
            <w:r w:rsidRPr="006C3DD6">
              <w:t>FE01/ US1</w:t>
            </w:r>
          </w:p>
        </w:tc>
        <w:tc>
          <w:tcPr>
            <w:tcW w:w="2552" w:type="dxa"/>
          </w:tcPr>
          <w:p w14:paraId="415AAFF4" w14:textId="20E0CFF2" w:rsidR="00BF4194" w:rsidRPr="006C3DD6" w:rsidRDefault="00A370A0" w:rsidP="00CF20EE">
            <w:pPr>
              <w:pStyle w:val="Textkrper"/>
              <w:cnfStyle w:val="000000100000" w:firstRow="0" w:lastRow="0" w:firstColumn="0" w:lastColumn="0" w:oddVBand="0" w:evenVBand="0" w:oddHBand="1" w:evenHBand="0" w:firstRowFirstColumn="0" w:firstRowLastColumn="0" w:lastRowFirstColumn="0" w:lastRowLastColumn="0"/>
            </w:pPr>
            <w:r w:rsidRPr="006C3DD6">
              <w:t>SHH-Zugang Webserver</w:t>
            </w:r>
          </w:p>
        </w:tc>
        <w:tc>
          <w:tcPr>
            <w:tcW w:w="1579" w:type="dxa"/>
          </w:tcPr>
          <w:p w14:paraId="4F1CFA68" w14:textId="52A28C5F" w:rsidR="00BF4194" w:rsidRPr="006C3DD6" w:rsidRDefault="00A370A0" w:rsidP="00CF20EE">
            <w:pPr>
              <w:pStyle w:val="Textkrper"/>
              <w:cnfStyle w:val="000000100000" w:firstRow="0" w:lastRow="0" w:firstColumn="0" w:lastColumn="0" w:oddVBand="0" w:evenVBand="0" w:oddHBand="1" w:evenHBand="0" w:firstRowFirstColumn="0" w:firstRowLastColumn="0" w:lastRowFirstColumn="0" w:lastRowLastColumn="0"/>
            </w:pPr>
            <w:r w:rsidRPr="006C3DD6">
              <w:t>Hoch</w:t>
            </w:r>
          </w:p>
        </w:tc>
        <w:tc>
          <w:tcPr>
            <w:tcW w:w="4282" w:type="dxa"/>
          </w:tcPr>
          <w:p w14:paraId="25BF4EA9" w14:textId="4CC9A327" w:rsidR="00BF4194" w:rsidRPr="006C3DD6" w:rsidRDefault="00A370A0" w:rsidP="00CF20EE">
            <w:pPr>
              <w:pStyle w:val="Textkrper"/>
              <w:cnfStyle w:val="000000100000" w:firstRow="0" w:lastRow="0" w:firstColumn="0" w:lastColumn="0" w:oddVBand="0" w:evenVBand="0" w:oddHBand="1" w:evenHBand="0" w:firstRowFirstColumn="0" w:firstRowLastColumn="0" w:lastRowFirstColumn="0" w:lastRowLastColumn="0"/>
            </w:pPr>
            <w:r w:rsidRPr="006C3DD6">
              <w:t xml:space="preserve">Zugang ist notwendig für die Einrichtung, Wartung und Sicherheit. </w:t>
            </w:r>
          </w:p>
        </w:tc>
      </w:tr>
      <w:tr w:rsidR="00BF4194" w:rsidRPr="006C3DD6" w14:paraId="77AADA54" w14:textId="77777777" w:rsidTr="00021953">
        <w:tc>
          <w:tcPr>
            <w:cnfStyle w:val="001000000000" w:firstRow="0" w:lastRow="0" w:firstColumn="1" w:lastColumn="0" w:oddVBand="0" w:evenVBand="0" w:oddHBand="0" w:evenHBand="0" w:firstRowFirstColumn="0" w:firstRowLastColumn="0" w:lastRowFirstColumn="0" w:lastRowLastColumn="0"/>
            <w:tcW w:w="1384" w:type="dxa"/>
          </w:tcPr>
          <w:p w14:paraId="0F8AC962" w14:textId="18C93F64" w:rsidR="00BF4194" w:rsidRPr="006C3DD6" w:rsidRDefault="00BF4194" w:rsidP="00CF20EE">
            <w:pPr>
              <w:pStyle w:val="Textkrper"/>
            </w:pPr>
            <w:r w:rsidRPr="006C3DD6">
              <w:t>FE02 / US2</w:t>
            </w:r>
          </w:p>
        </w:tc>
        <w:tc>
          <w:tcPr>
            <w:tcW w:w="2552" w:type="dxa"/>
          </w:tcPr>
          <w:p w14:paraId="5A5C7C28" w14:textId="0EA43C32" w:rsidR="00BF4194" w:rsidRPr="006C3DD6" w:rsidRDefault="00A370A0" w:rsidP="00CF20EE">
            <w:pPr>
              <w:pStyle w:val="Textkrper"/>
              <w:cnfStyle w:val="000000000000" w:firstRow="0" w:lastRow="0" w:firstColumn="0" w:lastColumn="0" w:oddVBand="0" w:evenVBand="0" w:oddHBand="0" w:evenHBand="0" w:firstRowFirstColumn="0" w:firstRowLastColumn="0" w:lastRowFirstColumn="0" w:lastRowLastColumn="0"/>
            </w:pPr>
            <w:proofErr w:type="spellStart"/>
            <w:r w:rsidRPr="006C3DD6">
              <w:t>Tailsacle</w:t>
            </w:r>
            <w:proofErr w:type="spellEnd"/>
            <w:r w:rsidRPr="006C3DD6">
              <w:t>-Verbindung NAS-Web</w:t>
            </w:r>
          </w:p>
        </w:tc>
        <w:tc>
          <w:tcPr>
            <w:tcW w:w="1579" w:type="dxa"/>
          </w:tcPr>
          <w:p w14:paraId="2913F648" w14:textId="35894235" w:rsidR="00BF4194" w:rsidRPr="006C3DD6" w:rsidRDefault="00A370A0" w:rsidP="00CF20EE">
            <w:pPr>
              <w:pStyle w:val="Textkrper"/>
              <w:cnfStyle w:val="000000000000" w:firstRow="0" w:lastRow="0" w:firstColumn="0" w:lastColumn="0" w:oddVBand="0" w:evenVBand="0" w:oddHBand="0" w:evenHBand="0" w:firstRowFirstColumn="0" w:firstRowLastColumn="0" w:lastRowFirstColumn="0" w:lastRowLastColumn="0"/>
            </w:pPr>
            <w:r w:rsidRPr="006C3DD6">
              <w:t>Hoch</w:t>
            </w:r>
          </w:p>
        </w:tc>
        <w:tc>
          <w:tcPr>
            <w:tcW w:w="4282" w:type="dxa"/>
          </w:tcPr>
          <w:p w14:paraId="7DDBE345" w14:textId="3C950F12" w:rsidR="00BF4194" w:rsidRPr="006C3DD6" w:rsidRDefault="003E174A" w:rsidP="00CF20EE">
            <w:pPr>
              <w:pStyle w:val="Textkrper"/>
              <w:cnfStyle w:val="000000000000" w:firstRow="0" w:lastRow="0" w:firstColumn="0" w:lastColumn="0" w:oddVBand="0" w:evenVBand="0" w:oddHBand="0" w:evenHBand="0" w:firstRowFirstColumn="0" w:firstRowLastColumn="0" w:lastRowFirstColumn="0" w:lastRowLastColumn="0"/>
            </w:pPr>
            <w:r w:rsidRPr="006C3DD6">
              <w:t>Grundlage für sichere Datenübertragung zwischen NAS und Webserver.</w:t>
            </w:r>
          </w:p>
        </w:tc>
      </w:tr>
      <w:tr w:rsidR="00BF4194" w:rsidRPr="006C3DD6" w14:paraId="7FDD2576" w14:textId="77777777" w:rsidTr="0002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442B861" w14:textId="592B942D" w:rsidR="00BF4194" w:rsidRPr="006C3DD6" w:rsidRDefault="00BF4194" w:rsidP="002B36E7">
            <w:pPr>
              <w:pStyle w:val="Textkrper"/>
            </w:pPr>
            <w:r w:rsidRPr="006C3DD6">
              <w:t>FE03 / US</w:t>
            </w:r>
            <w:r w:rsidR="00A370A0" w:rsidRPr="006C3DD6">
              <w:t>3</w:t>
            </w:r>
          </w:p>
        </w:tc>
        <w:tc>
          <w:tcPr>
            <w:tcW w:w="2552" w:type="dxa"/>
          </w:tcPr>
          <w:p w14:paraId="3EA85E12" w14:textId="50EFDA47" w:rsidR="00BF4194" w:rsidRPr="006C3DD6" w:rsidRDefault="00A370A0" w:rsidP="002B36E7">
            <w:pPr>
              <w:pStyle w:val="Textkrper"/>
              <w:cnfStyle w:val="000000100000" w:firstRow="0" w:lastRow="0" w:firstColumn="0" w:lastColumn="0" w:oddVBand="0" w:evenVBand="0" w:oddHBand="1" w:evenHBand="0" w:firstRowFirstColumn="0" w:firstRowLastColumn="0" w:lastRowFirstColumn="0" w:lastRowLastColumn="0"/>
            </w:pPr>
            <w:r w:rsidRPr="006C3DD6">
              <w:t>Caddy mit SSL</w:t>
            </w:r>
          </w:p>
        </w:tc>
        <w:tc>
          <w:tcPr>
            <w:tcW w:w="1579" w:type="dxa"/>
          </w:tcPr>
          <w:p w14:paraId="5C2DA3B1" w14:textId="657D768B" w:rsidR="00BF4194" w:rsidRPr="006C3DD6" w:rsidRDefault="00A370A0" w:rsidP="002B36E7">
            <w:pPr>
              <w:pStyle w:val="Textkrper"/>
              <w:cnfStyle w:val="000000100000" w:firstRow="0" w:lastRow="0" w:firstColumn="0" w:lastColumn="0" w:oddVBand="0" w:evenVBand="0" w:oddHBand="1" w:evenHBand="0" w:firstRowFirstColumn="0" w:firstRowLastColumn="0" w:lastRowFirstColumn="0" w:lastRowLastColumn="0"/>
            </w:pPr>
            <w:r w:rsidRPr="006C3DD6">
              <w:t>Hoch</w:t>
            </w:r>
          </w:p>
        </w:tc>
        <w:tc>
          <w:tcPr>
            <w:tcW w:w="4282" w:type="dxa"/>
          </w:tcPr>
          <w:p w14:paraId="5DED9E42" w14:textId="06024D5D" w:rsidR="00BF4194" w:rsidRPr="006C3DD6" w:rsidRDefault="003E174A" w:rsidP="002B36E7">
            <w:pPr>
              <w:pStyle w:val="Textkrper"/>
              <w:cnfStyle w:val="000000100000" w:firstRow="0" w:lastRow="0" w:firstColumn="0" w:lastColumn="0" w:oddVBand="0" w:evenVBand="0" w:oddHBand="1" w:evenHBand="0" w:firstRowFirstColumn="0" w:firstRowLastColumn="0" w:lastRowFirstColumn="0" w:lastRowLastColumn="0"/>
            </w:pPr>
            <w:r w:rsidRPr="006C3DD6">
              <w:t xml:space="preserve">SSL-Verschlüsselung für öffentliche und sichere Erreichbarkeit der Plattform. </w:t>
            </w:r>
          </w:p>
        </w:tc>
      </w:tr>
      <w:tr w:rsidR="00BF4194" w:rsidRPr="006C3DD6" w14:paraId="453B596F" w14:textId="77777777" w:rsidTr="00021953">
        <w:tc>
          <w:tcPr>
            <w:cnfStyle w:val="001000000000" w:firstRow="0" w:lastRow="0" w:firstColumn="1" w:lastColumn="0" w:oddVBand="0" w:evenVBand="0" w:oddHBand="0" w:evenHBand="0" w:firstRowFirstColumn="0" w:firstRowLastColumn="0" w:lastRowFirstColumn="0" w:lastRowLastColumn="0"/>
            <w:tcW w:w="1384" w:type="dxa"/>
          </w:tcPr>
          <w:p w14:paraId="61F317C0" w14:textId="5CCA54FF" w:rsidR="00BF4194" w:rsidRPr="006C3DD6" w:rsidRDefault="00BF4194" w:rsidP="002B36E7">
            <w:pPr>
              <w:pStyle w:val="Textkrper"/>
            </w:pPr>
            <w:r w:rsidRPr="006C3DD6">
              <w:t>FE04 / US</w:t>
            </w:r>
            <w:r w:rsidR="00A370A0" w:rsidRPr="006C3DD6">
              <w:t>4</w:t>
            </w:r>
          </w:p>
        </w:tc>
        <w:tc>
          <w:tcPr>
            <w:tcW w:w="2552" w:type="dxa"/>
          </w:tcPr>
          <w:p w14:paraId="45E31291" w14:textId="35F48790" w:rsidR="00BF4194" w:rsidRPr="006C3DD6" w:rsidRDefault="00A370A0" w:rsidP="002B36E7">
            <w:pPr>
              <w:pStyle w:val="Textkrper"/>
              <w:cnfStyle w:val="000000000000" w:firstRow="0" w:lastRow="0" w:firstColumn="0" w:lastColumn="0" w:oddVBand="0" w:evenVBand="0" w:oddHBand="0" w:evenHBand="0" w:firstRowFirstColumn="0" w:firstRowLastColumn="0" w:lastRowFirstColumn="0" w:lastRowLastColumn="0"/>
            </w:pPr>
            <w:proofErr w:type="spellStart"/>
            <w:r w:rsidRPr="006C3DD6">
              <w:t>SFTPgo</w:t>
            </w:r>
            <w:proofErr w:type="spellEnd"/>
            <w:r w:rsidRPr="006C3DD6">
              <w:t xml:space="preserve"> &amp; Usermanagement</w:t>
            </w:r>
          </w:p>
        </w:tc>
        <w:tc>
          <w:tcPr>
            <w:tcW w:w="1579" w:type="dxa"/>
          </w:tcPr>
          <w:p w14:paraId="334C1B25" w14:textId="6BF5884D" w:rsidR="00BF4194" w:rsidRPr="006C3DD6" w:rsidRDefault="00A370A0" w:rsidP="002B36E7">
            <w:pPr>
              <w:pStyle w:val="Textkrper"/>
              <w:cnfStyle w:val="000000000000" w:firstRow="0" w:lastRow="0" w:firstColumn="0" w:lastColumn="0" w:oddVBand="0" w:evenVBand="0" w:oddHBand="0" w:evenHBand="0" w:firstRowFirstColumn="0" w:firstRowLastColumn="0" w:lastRowFirstColumn="0" w:lastRowLastColumn="0"/>
            </w:pPr>
            <w:r w:rsidRPr="006C3DD6">
              <w:t>Hoch</w:t>
            </w:r>
          </w:p>
        </w:tc>
        <w:tc>
          <w:tcPr>
            <w:tcW w:w="4282" w:type="dxa"/>
          </w:tcPr>
          <w:p w14:paraId="09BA2573" w14:textId="7A6DEDB2" w:rsidR="00BF4194" w:rsidRPr="006C3DD6" w:rsidRDefault="003E174A" w:rsidP="002B36E7">
            <w:pPr>
              <w:pStyle w:val="Textkrper"/>
              <w:cnfStyle w:val="000000000000" w:firstRow="0" w:lastRow="0" w:firstColumn="0" w:lastColumn="0" w:oddVBand="0" w:evenVBand="0" w:oddHBand="0" w:evenHBand="0" w:firstRowFirstColumn="0" w:firstRowLastColumn="0" w:lastRowFirstColumn="0" w:lastRowLastColumn="0"/>
            </w:pPr>
            <w:r w:rsidRPr="006C3DD6">
              <w:t xml:space="preserve">Benutzer können Bilder nur über diese Schnittstelle runterladen. </w:t>
            </w:r>
            <w:r w:rsidR="002153F2" w:rsidRPr="006C3DD6">
              <w:t xml:space="preserve">Berechtigung und </w:t>
            </w:r>
            <w:r w:rsidR="00BD377A" w:rsidRPr="006C3DD6">
              <w:t xml:space="preserve">Zugriffsrechte müssen richtig gesetzt sein. </w:t>
            </w:r>
          </w:p>
        </w:tc>
      </w:tr>
      <w:tr w:rsidR="00BF4194" w:rsidRPr="006C3DD6" w14:paraId="1A20913E" w14:textId="77777777" w:rsidTr="0002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B9A08E9" w14:textId="78C94789" w:rsidR="00BF4194" w:rsidRPr="00832118" w:rsidRDefault="00BF4194" w:rsidP="002B36E7">
            <w:pPr>
              <w:pStyle w:val="Textkrper"/>
              <w:rPr>
                <w:highlight w:val="yellow"/>
              </w:rPr>
            </w:pPr>
            <w:r w:rsidRPr="00832118">
              <w:rPr>
                <w:highlight w:val="yellow"/>
              </w:rPr>
              <w:t>FE05 / US</w:t>
            </w:r>
            <w:r w:rsidR="00A370A0" w:rsidRPr="00832118">
              <w:rPr>
                <w:highlight w:val="yellow"/>
              </w:rPr>
              <w:t>5</w:t>
            </w:r>
          </w:p>
        </w:tc>
        <w:tc>
          <w:tcPr>
            <w:tcW w:w="2552" w:type="dxa"/>
          </w:tcPr>
          <w:p w14:paraId="6F54BC4B" w14:textId="0D43CDF2" w:rsidR="00BF4194" w:rsidRPr="00832118" w:rsidRDefault="00A370A0" w:rsidP="002B36E7">
            <w:pPr>
              <w:pStyle w:val="Textkrper"/>
              <w:cnfStyle w:val="000000100000" w:firstRow="0" w:lastRow="0" w:firstColumn="0" w:lastColumn="0" w:oddVBand="0" w:evenVBand="0" w:oddHBand="1" w:evenHBand="0" w:firstRowFirstColumn="0" w:firstRowLastColumn="0" w:lastRowFirstColumn="0" w:lastRowLastColumn="0"/>
              <w:rPr>
                <w:highlight w:val="yellow"/>
              </w:rPr>
            </w:pPr>
            <w:proofErr w:type="spellStart"/>
            <w:r w:rsidRPr="00832118">
              <w:rPr>
                <w:highlight w:val="yellow"/>
              </w:rPr>
              <w:t>Traefik</w:t>
            </w:r>
            <w:proofErr w:type="spellEnd"/>
            <w:r w:rsidRPr="00832118">
              <w:rPr>
                <w:highlight w:val="yellow"/>
              </w:rPr>
              <w:t xml:space="preserve"> Reverse Proxy</w:t>
            </w:r>
          </w:p>
        </w:tc>
        <w:tc>
          <w:tcPr>
            <w:tcW w:w="1579" w:type="dxa"/>
          </w:tcPr>
          <w:p w14:paraId="20C87E70" w14:textId="4107CBFA" w:rsidR="00BF4194" w:rsidRPr="00832118" w:rsidRDefault="00A370A0" w:rsidP="002B36E7">
            <w:pPr>
              <w:pStyle w:val="Textkrper"/>
              <w:cnfStyle w:val="000000100000" w:firstRow="0" w:lastRow="0" w:firstColumn="0" w:lastColumn="0" w:oddVBand="0" w:evenVBand="0" w:oddHBand="1" w:evenHBand="0" w:firstRowFirstColumn="0" w:firstRowLastColumn="0" w:lastRowFirstColumn="0" w:lastRowLastColumn="0"/>
              <w:rPr>
                <w:highlight w:val="yellow"/>
              </w:rPr>
            </w:pPr>
            <w:r w:rsidRPr="00832118">
              <w:rPr>
                <w:highlight w:val="yellow"/>
              </w:rPr>
              <w:t>Mittel</w:t>
            </w:r>
          </w:p>
        </w:tc>
        <w:tc>
          <w:tcPr>
            <w:tcW w:w="4282" w:type="dxa"/>
          </w:tcPr>
          <w:p w14:paraId="46A74576" w14:textId="4A812E7C" w:rsidR="00BF4194" w:rsidRPr="00832118" w:rsidRDefault="00B04257" w:rsidP="002B36E7">
            <w:pPr>
              <w:pStyle w:val="Textkrper"/>
              <w:cnfStyle w:val="000000100000" w:firstRow="0" w:lastRow="0" w:firstColumn="0" w:lastColumn="0" w:oddVBand="0" w:evenVBand="0" w:oddHBand="1" w:evenHBand="0" w:firstRowFirstColumn="0" w:firstRowLastColumn="0" w:lastRowFirstColumn="0" w:lastRowLastColumn="0"/>
              <w:rPr>
                <w:highlight w:val="yellow"/>
              </w:rPr>
            </w:pPr>
            <w:r w:rsidRPr="00832118">
              <w:rPr>
                <w:highlight w:val="yellow"/>
              </w:rPr>
              <w:t xml:space="preserve">Wurde </w:t>
            </w:r>
            <w:r w:rsidR="00832118" w:rsidRPr="00832118">
              <w:rPr>
                <w:highlight w:val="yellow"/>
              </w:rPr>
              <w:t>durch Caddy für seine Funktion ersetzt.</w:t>
            </w:r>
            <w:r w:rsidR="00B73B85" w:rsidRPr="00832118">
              <w:rPr>
                <w:highlight w:val="yellow"/>
              </w:rPr>
              <w:t xml:space="preserve"> </w:t>
            </w:r>
          </w:p>
        </w:tc>
      </w:tr>
      <w:tr w:rsidR="00BF4194" w:rsidRPr="006C3DD6" w14:paraId="77508503" w14:textId="77777777" w:rsidTr="00021953">
        <w:tc>
          <w:tcPr>
            <w:cnfStyle w:val="001000000000" w:firstRow="0" w:lastRow="0" w:firstColumn="1" w:lastColumn="0" w:oddVBand="0" w:evenVBand="0" w:oddHBand="0" w:evenHBand="0" w:firstRowFirstColumn="0" w:firstRowLastColumn="0" w:lastRowFirstColumn="0" w:lastRowLastColumn="0"/>
            <w:tcW w:w="1384" w:type="dxa"/>
          </w:tcPr>
          <w:p w14:paraId="6E70B509" w14:textId="01A38245" w:rsidR="00BF4194" w:rsidRPr="006C3DD6" w:rsidRDefault="00BF4194" w:rsidP="002B36E7">
            <w:pPr>
              <w:pStyle w:val="Textkrper"/>
            </w:pPr>
            <w:r w:rsidRPr="006C3DD6">
              <w:t>FE06 / US</w:t>
            </w:r>
            <w:r w:rsidR="00A370A0" w:rsidRPr="006C3DD6">
              <w:t>6</w:t>
            </w:r>
          </w:p>
        </w:tc>
        <w:tc>
          <w:tcPr>
            <w:tcW w:w="2552" w:type="dxa"/>
          </w:tcPr>
          <w:p w14:paraId="74DE1F57" w14:textId="2B475816" w:rsidR="00BF4194" w:rsidRPr="006C3DD6" w:rsidRDefault="00A370A0" w:rsidP="002B36E7">
            <w:pPr>
              <w:pStyle w:val="Textkrper"/>
              <w:cnfStyle w:val="000000000000" w:firstRow="0" w:lastRow="0" w:firstColumn="0" w:lastColumn="0" w:oddVBand="0" w:evenVBand="0" w:oddHBand="0" w:evenHBand="0" w:firstRowFirstColumn="0" w:firstRowLastColumn="0" w:lastRowFirstColumn="0" w:lastRowLastColumn="0"/>
            </w:pPr>
            <w:proofErr w:type="spellStart"/>
            <w:r w:rsidRPr="006C3DD6">
              <w:t>Cronjobs</w:t>
            </w:r>
            <w:proofErr w:type="spellEnd"/>
            <w:r w:rsidRPr="006C3DD6">
              <w:t xml:space="preserve"> für Bild-Upload</w:t>
            </w:r>
          </w:p>
        </w:tc>
        <w:tc>
          <w:tcPr>
            <w:tcW w:w="1579" w:type="dxa"/>
          </w:tcPr>
          <w:p w14:paraId="08653D3A" w14:textId="370473BF" w:rsidR="00BF4194" w:rsidRPr="006C3DD6" w:rsidRDefault="00A370A0" w:rsidP="002B36E7">
            <w:pPr>
              <w:pStyle w:val="Textkrper"/>
              <w:cnfStyle w:val="000000000000" w:firstRow="0" w:lastRow="0" w:firstColumn="0" w:lastColumn="0" w:oddVBand="0" w:evenVBand="0" w:oddHBand="0" w:evenHBand="0" w:firstRowFirstColumn="0" w:firstRowLastColumn="0" w:lastRowFirstColumn="0" w:lastRowLastColumn="0"/>
            </w:pPr>
            <w:r w:rsidRPr="006C3DD6">
              <w:t>Mittel</w:t>
            </w:r>
          </w:p>
        </w:tc>
        <w:tc>
          <w:tcPr>
            <w:tcW w:w="4282" w:type="dxa"/>
          </w:tcPr>
          <w:p w14:paraId="2EEA8DD9" w14:textId="733B77D0" w:rsidR="00BF4194" w:rsidRPr="006C3DD6" w:rsidRDefault="009F4490" w:rsidP="00D946BD">
            <w:pPr>
              <w:pStyle w:val="Textkrper"/>
              <w:keepNext/>
              <w:cnfStyle w:val="000000000000" w:firstRow="0" w:lastRow="0" w:firstColumn="0" w:lastColumn="0" w:oddVBand="0" w:evenVBand="0" w:oddHBand="0" w:evenHBand="0" w:firstRowFirstColumn="0" w:firstRowLastColumn="0" w:lastRowFirstColumn="0" w:lastRowLastColumn="0"/>
            </w:pPr>
            <w:r w:rsidRPr="006C3DD6">
              <w:t xml:space="preserve">Automatisierung ist sehr nützlich, manuelle Alternative wäre aber möglich. </w:t>
            </w:r>
          </w:p>
        </w:tc>
      </w:tr>
      <w:tr w:rsidR="009A09F7" w:rsidRPr="006C3DD6" w14:paraId="3311DD2E" w14:textId="77777777" w:rsidTr="0002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4CC29E9" w14:textId="44F27E2A" w:rsidR="009E57E9" w:rsidRPr="00F7727A" w:rsidRDefault="00C63E85" w:rsidP="002B36E7">
            <w:pPr>
              <w:pStyle w:val="Textkrper"/>
              <w:rPr>
                <w:b w:val="0"/>
                <w:bCs w:val="0"/>
              </w:rPr>
            </w:pPr>
            <w:r w:rsidRPr="00F7727A">
              <w:rPr>
                <w:highlight w:val="green"/>
              </w:rPr>
              <w:t xml:space="preserve">FE07 / </w:t>
            </w:r>
            <w:r w:rsidR="00855D46" w:rsidRPr="00F7727A">
              <w:rPr>
                <w:highlight w:val="green"/>
              </w:rPr>
              <w:t>U</w:t>
            </w:r>
            <w:r w:rsidR="00EA38A4" w:rsidRPr="00F7727A">
              <w:rPr>
                <w:highlight w:val="green"/>
              </w:rPr>
              <w:t>S7</w:t>
            </w:r>
            <w:r w:rsidR="00F7727A" w:rsidRPr="00F7727A">
              <w:rPr>
                <w:highlight w:val="green"/>
              </w:rPr>
              <w:t xml:space="preserve"> NEU</w:t>
            </w:r>
          </w:p>
        </w:tc>
        <w:tc>
          <w:tcPr>
            <w:tcW w:w="2552" w:type="dxa"/>
          </w:tcPr>
          <w:p w14:paraId="277092A2" w14:textId="1DA3D026" w:rsidR="009A09F7" w:rsidRPr="00F7727A" w:rsidRDefault="00B10DD2" w:rsidP="002B36E7">
            <w:pPr>
              <w:pStyle w:val="Textkrper"/>
              <w:cnfStyle w:val="000000100000" w:firstRow="0" w:lastRow="0" w:firstColumn="0" w:lastColumn="0" w:oddVBand="0" w:evenVBand="0" w:oddHBand="1" w:evenHBand="0" w:firstRowFirstColumn="0" w:firstRowLastColumn="0" w:lastRowFirstColumn="0" w:lastRowLastColumn="0"/>
              <w:rPr>
                <w:highlight w:val="green"/>
              </w:rPr>
            </w:pPr>
            <w:r w:rsidRPr="00F7727A">
              <w:rPr>
                <w:highlight w:val="green"/>
              </w:rPr>
              <w:t>Portsicherheit</w:t>
            </w:r>
          </w:p>
        </w:tc>
        <w:tc>
          <w:tcPr>
            <w:tcW w:w="1579" w:type="dxa"/>
          </w:tcPr>
          <w:p w14:paraId="24B6132A" w14:textId="10077B81" w:rsidR="009A09F7" w:rsidRPr="00F7727A" w:rsidRDefault="00B10DD2" w:rsidP="002B36E7">
            <w:pPr>
              <w:pStyle w:val="Textkrper"/>
              <w:cnfStyle w:val="000000100000" w:firstRow="0" w:lastRow="0" w:firstColumn="0" w:lastColumn="0" w:oddVBand="0" w:evenVBand="0" w:oddHBand="1" w:evenHBand="0" w:firstRowFirstColumn="0" w:firstRowLastColumn="0" w:lastRowFirstColumn="0" w:lastRowLastColumn="0"/>
              <w:rPr>
                <w:highlight w:val="green"/>
              </w:rPr>
            </w:pPr>
            <w:r w:rsidRPr="00F7727A">
              <w:rPr>
                <w:highlight w:val="green"/>
              </w:rPr>
              <w:t>Hoch</w:t>
            </w:r>
          </w:p>
        </w:tc>
        <w:tc>
          <w:tcPr>
            <w:tcW w:w="4282" w:type="dxa"/>
          </w:tcPr>
          <w:p w14:paraId="780A0294" w14:textId="60F5754B" w:rsidR="009A09F7" w:rsidRPr="00F7727A" w:rsidRDefault="00B10DD2" w:rsidP="00D946BD">
            <w:pPr>
              <w:pStyle w:val="Textkrper"/>
              <w:keepNext/>
              <w:cnfStyle w:val="000000100000" w:firstRow="0" w:lastRow="0" w:firstColumn="0" w:lastColumn="0" w:oddVBand="0" w:evenVBand="0" w:oddHBand="1" w:evenHBand="0" w:firstRowFirstColumn="0" w:firstRowLastColumn="0" w:lastRowFirstColumn="0" w:lastRowLastColumn="0"/>
              <w:rPr>
                <w:highlight w:val="green"/>
              </w:rPr>
            </w:pPr>
            <w:r w:rsidRPr="00F7727A">
              <w:rPr>
                <w:highlight w:val="green"/>
              </w:rPr>
              <w:t xml:space="preserve">Überprüfung auf unnötig geöffnete Ports </w:t>
            </w:r>
            <w:r w:rsidR="009E57E9" w:rsidRPr="00F7727A">
              <w:rPr>
                <w:highlight w:val="green"/>
              </w:rPr>
              <w:t>im Netzwerk und dessen Zugang.</w:t>
            </w:r>
          </w:p>
        </w:tc>
      </w:tr>
    </w:tbl>
    <w:p w14:paraId="41004F19" w14:textId="71D1BA77" w:rsidR="00CF20EE" w:rsidRPr="006C3DD6" w:rsidRDefault="00D946BD" w:rsidP="00D946BD">
      <w:pPr>
        <w:pStyle w:val="Beschriftung"/>
      </w:pPr>
      <w:bookmarkStart w:id="103" w:name="_Toc199795271"/>
      <w:r>
        <w:t xml:space="preserve">Tabelle </w:t>
      </w:r>
      <w:r w:rsidR="00B63152">
        <w:t>8</w:t>
      </w:r>
      <w:r w:rsidR="001644E0">
        <w:fldChar w:fldCharType="begin"/>
      </w:r>
      <w:r w:rsidR="001644E0">
        <w:instrText xml:space="preserve"> SEQ Tabelle \* ARABIC </w:instrText>
      </w:r>
      <w:r w:rsidR="001644E0">
        <w:fldChar w:fldCharType="separate"/>
      </w:r>
      <w:r w:rsidR="001644E0">
        <w:rPr>
          <w:noProof/>
        </w:rPr>
        <w:t>8</w:t>
      </w:r>
      <w:r w:rsidR="001644E0">
        <w:rPr>
          <w:noProof/>
        </w:rPr>
        <w:fldChar w:fldCharType="end"/>
      </w:r>
      <w:r>
        <w:t>: Kritikalität der Funktionseinheit</w:t>
      </w:r>
      <w:bookmarkEnd w:id="103"/>
    </w:p>
    <w:p w14:paraId="6B710CA1" w14:textId="77777777" w:rsidR="00CF20EE" w:rsidRPr="006C3DD6" w:rsidRDefault="00CF20EE" w:rsidP="00D10684">
      <w:pPr>
        <w:pStyle w:val="berschrift2"/>
      </w:pPr>
      <w:bookmarkStart w:id="104" w:name="_Toc217803063"/>
      <w:bookmarkStart w:id="105" w:name="_Toc199797370"/>
      <w:r w:rsidRPr="00AF5254">
        <w:t>Testanforderungen</w:t>
      </w:r>
      <w:bookmarkEnd w:id="104"/>
      <w:bookmarkEnd w:id="105"/>
    </w:p>
    <w:p w14:paraId="551B2642" w14:textId="2887CDD9" w:rsidR="001C6973" w:rsidRPr="006C3DD6" w:rsidRDefault="001C6973" w:rsidP="00AF1AA0">
      <w:r w:rsidRPr="006C3DD6">
        <w:t>Die Tests orientieren sich an den im Konzeptbericht dokumentierten User Storys (US1–US6) sowie an der Kritikalität der jeweiligen Funktionseinheiten Ziel ist es, die Stabilität, Sicherheit und Funktionalität der Webplattform umfassend zu überprüfen.</w:t>
      </w:r>
    </w:p>
    <w:p w14:paraId="3A47274B" w14:textId="7E3E746C" w:rsidR="004F258A" w:rsidRPr="00AF1AA0" w:rsidRDefault="001C6973" w:rsidP="00F2441B">
      <w:pPr>
        <w:pStyle w:val="Textkrper"/>
        <w:tabs>
          <w:tab w:val="left" w:pos="707"/>
        </w:tabs>
        <w:spacing w:after="0"/>
        <w:rPr>
          <w:b/>
          <w:bCs/>
        </w:rPr>
      </w:pPr>
      <w:r w:rsidRPr="00AF1AA0">
        <w:rPr>
          <w:b/>
          <w:bCs/>
        </w:rPr>
        <w:t>Folgende allgemeine Anforderungen gelten für alle durchzuführenden Tests:</w:t>
      </w:r>
    </w:p>
    <w:p w14:paraId="1DC21E1A" w14:textId="2F21CEFF" w:rsidR="00597330" w:rsidRPr="00AF1AA0" w:rsidRDefault="001C6973" w:rsidP="00AF1AA0">
      <w:pPr>
        <w:pStyle w:val="berschrift3"/>
      </w:pPr>
      <w:bookmarkStart w:id="106" w:name="_Toc199797371"/>
      <w:r w:rsidRPr="00AF1AA0">
        <w:t>Tests unter Normalbedingungen:</w:t>
      </w:r>
      <w:bookmarkEnd w:id="106"/>
    </w:p>
    <w:p w14:paraId="366B0D7F" w14:textId="774BEFAE" w:rsidR="00B71059" w:rsidRPr="006C3DD6" w:rsidRDefault="001C6973" w:rsidP="00CA6373">
      <w:pPr>
        <w:pStyle w:val="Textkrper"/>
        <w:numPr>
          <w:ilvl w:val="0"/>
          <w:numId w:val="7"/>
        </w:numPr>
        <w:tabs>
          <w:tab w:val="left" w:pos="707"/>
        </w:tabs>
        <w:spacing w:after="0"/>
      </w:pPr>
      <w:r w:rsidRPr="006C3DD6">
        <w:t>Standardabläufe wie Login via SSH (US1), Zugriff auf die Website (US3) oder Bild-Upload (US6) mit gültigen Benutzerdaten, stabiler Verbindung und erwartbaren Dateigrössen.</w:t>
      </w:r>
    </w:p>
    <w:p w14:paraId="22AFFDE0" w14:textId="3882793B" w:rsidR="00597330" w:rsidRDefault="001C6973" w:rsidP="00AF1AA0">
      <w:pPr>
        <w:pStyle w:val="berschrift3"/>
      </w:pPr>
      <w:bookmarkStart w:id="107" w:name="_Toc199797372"/>
      <w:r w:rsidRPr="006C3DD6">
        <w:t>Tests mit Grenzwerten:</w:t>
      </w:r>
      <w:bookmarkEnd w:id="107"/>
    </w:p>
    <w:p w14:paraId="7223AEAB" w14:textId="1D253026" w:rsidR="001C6973" w:rsidRPr="006C3DD6" w:rsidRDefault="001C6973" w:rsidP="00CA6373">
      <w:pPr>
        <w:pStyle w:val="Textkrper"/>
        <w:numPr>
          <w:ilvl w:val="0"/>
          <w:numId w:val="6"/>
        </w:numPr>
        <w:tabs>
          <w:tab w:val="left" w:pos="707"/>
        </w:tabs>
        <w:spacing w:after="0"/>
      </w:pPr>
      <w:r w:rsidRPr="006C3DD6">
        <w:t>Upload von grossen Bilddateien, viele gleichzeitige Benutzerzugriffe oder maximale Anzahl an User-Accounts (US4, US6).</w:t>
      </w:r>
    </w:p>
    <w:p w14:paraId="5DF0BB6C" w14:textId="35EB1FB0" w:rsidR="00597330" w:rsidRDefault="001C6973" w:rsidP="00AF1AA0">
      <w:pPr>
        <w:pStyle w:val="berschrift3"/>
      </w:pPr>
      <w:bookmarkStart w:id="108" w:name="_Toc199797373"/>
      <w:r w:rsidRPr="006C3DD6">
        <w:t>Tests unter Ausnahmebedingungen:</w:t>
      </w:r>
      <w:bookmarkEnd w:id="108"/>
    </w:p>
    <w:p w14:paraId="48569C4B" w14:textId="41DA2677" w:rsidR="001C6973" w:rsidRPr="006C3DD6" w:rsidRDefault="001C6973" w:rsidP="00CA6373">
      <w:pPr>
        <w:pStyle w:val="Listenabsatz"/>
        <w:numPr>
          <w:ilvl w:val="0"/>
          <w:numId w:val="10"/>
        </w:numPr>
      </w:pPr>
      <w:r w:rsidRPr="006C3DD6">
        <w:t xml:space="preserve">Unterbruch der </w:t>
      </w:r>
      <w:proofErr w:type="spellStart"/>
      <w:r w:rsidRPr="006C3DD6">
        <w:t>Tailscale</w:t>
      </w:r>
      <w:proofErr w:type="spellEnd"/>
      <w:r w:rsidRPr="006C3DD6">
        <w:t>-Verbindung (US2)</w:t>
      </w:r>
    </w:p>
    <w:p w14:paraId="288667BC" w14:textId="592FEF00" w:rsidR="001C6973" w:rsidRPr="006C3DD6" w:rsidRDefault="001C6973" w:rsidP="00CA6373">
      <w:pPr>
        <w:pStyle w:val="Textkrper"/>
        <w:numPr>
          <w:ilvl w:val="0"/>
          <w:numId w:val="5"/>
        </w:numPr>
        <w:tabs>
          <w:tab w:val="left" w:pos="707"/>
        </w:tabs>
        <w:spacing w:after="0"/>
      </w:pPr>
      <w:r w:rsidRPr="006C3DD6">
        <w:t>Ausfall des NAS während eines Uploads</w:t>
      </w:r>
    </w:p>
    <w:p w14:paraId="70198F4E" w14:textId="3AA59FBF" w:rsidR="001C6973" w:rsidRPr="006C3DD6" w:rsidRDefault="001C6973" w:rsidP="00CA6373">
      <w:pPr>
        <w:pStyle w:val="Textkrper"/>
        <w:numPr>
          <w:ilvl w:val="0"/>
          <w:numId w:val="5"/>
        </w:numPr>
        <w:tabs>
          <w:tab w:val="left" w:pos="707"/>
        </w:tabs>
        <w:spacing w:after="0"/>
      </w:pPr>
      <w:r w:rsidRPr="006C3DD6">
        <w:t>Ungültige oder abgelaufene SSH-Keys beim Login (US1)</w:t>
      </w:r>
    </w:p>
    <w:p w14:paraId="27B9E4B6" w14:textId="4D614364" w:rsidR="001C6973" w:rsidRPr="006C3DD6" w:rsidRDefault="001C6973" w:rsidP="00CA6373">
      <w:pPr>
        <w:pStyle w:val="Textkrper"/>
        <w:numPr>
          <w:ilvl w:val="0"/>
          <w:numId w:val="5"/>
        </w:numPr>
        <w:tabs>
          <w:tab w:val="left" w:pos="707"/>
        </w:tabs>
        <w:spacing w:after="0"/>
      </w:pPr>
      <w:r w:rsidRPr="006C3DD6">
        <w:t>Zugriff mit falschen Rechten (User vs. Admin)</w:t>
      </w:r>
    </w:p>
    <w:p w14:paraId="2187EE6A" w14:textId="02096BDC" w:rsidR="001C6973" w:rsidRPr="006C3DD6" w:rsidRDefault="001C6973" w:rsidP="00AF1AA0">
      <w:pPr>
        <w:pStyle w:val="berschrift3"/>
      </w:pPr>
      <w:bookmarkStart w:id="109" w:name="_Toc199797374"/>
      <w:r w:rsidRPr="006C3DD6">
        <w:t>Sicherheitstests:</w:t>
      </w:r>
      <w:bookmarkEnd w:id="109"/>
    </w:p>
    <w:p w14:paraId="4F4C3874" w14:textId="4318A4D3" w:rsidR="001C6973" w:rsidRPr="006C3DD6" w:rsidRDefault="001C6973" w:rsidP="00CA6373">
      <w:pPr>
        <w:pStyle w:val="Textkrper"/>
        <w:numPr>
          <w:ilvl w:val="0"/>
          <w:numId w:val="8"/>
        </w:numPr>
        <w:tabs>
          <w:tab w:val="left" w:pos="707"/>
        </w:tabs>
        <w:spacing w:after="0"/>
      </w:pPr>
      <w:r w:rsidRPr="006C3DD6">
        <w:t xml:space="preserve">Zugriffsschutz durch </w:t>
      </w:r>
      <w:proofErr w:type="spellStart"/>
      <w:r w:rsidRPr="006C3DD6">
        <w:t>Keypair</w:t>
      </w:r>
      <w:proofErr w:type="spellEnd"/>
      <w:r w:rsidRPr="006C3DD6">
        <w:t xml:space="preserve">-Login (US1), HTTPS-Verschlüsselung über Caddy (US3), und Zugriffskontrolle über </w:t>
      </w:r>
      <w:proofErr w:type="spellStart"/>
      <w:r w:rsidRPr="006C3DD6">
        <w:t>SFTPgo</w:t>
      </w:r>
      <w:proofErr w:type="spellEnd"/>
      <w:r w:rsidRPr="006C3DD6">
        <w:t xml:space="preserve"> (US4) werden gezielt getestet.</w:t>
      </w:r>
    </w:p>
    <w:p w14:paraId="45A0AD81" w14:textId="5622FAB2" w:rsidR="001C6973" w:rsidRPr="006C3DD6" w:rsidRDefault="001C6973" w:rsidP="00AF1AA0">
      <w:pPr>
        <w:pStyle w:val="berschrift3"/>
      </w:pPr>
      <w:bookmarkStart w:id="110" w:name="_Toc199797375"/>
      <w:r w:rsidRPr="006C3DD6">
        <w:t>Rollentests:</w:t>
      </w:r>
      <w:bookmarkEnd w:id="110"/>
    </w:p>
    <w:p w14:paraId="402D19D6" w14:textId="427DF2CB" w:rsidR="001C6973" w:rsidRPr="006C3DD6" w:rsidRDefault="001C6973" w:rsidP="00CA6373">
      <w:pPr>
        <w:pStyle w:val="Textkrper"/>
        <w:numPr>
          <w:ilvl w:val="0"/>
          <w:numId w:val="8"/>
        </w:numPr>
        <w:tabs>
          <w:tab w:val="left" w:pos="707"/>
        </w:tabs>
        <w:spacing w:after="0"/>
      </w:pPr>
      <w:r w:rsidRPr="006C3DD6">
        <w:t>Alle Kernfunktionen werden sowohl mit Admin- als auch mit Standardbenutzerrechten getestet, um sicherzustellen, dass Berechtigungen korrekt greifen.</w:t>
      </w:r>
    </w:p>
    <w:p w14:paraId="1D44F6C5" w14:textId="77777777" w:rsidR="001C6973" w:rsidRPr="006C3DD6" w:rsidRDefault="001C6973" w:rsidP="00F2441B">
      <w:pPr>
        <w:pStyle w:val="Textkrper"/>
        <w:tabs>
          <w:tab w:val="left" w:pos="707"/>
        </w:tabs>
        <w:spacing w:after="0"/>
      </w:pPr>
    </w:p>
    <w:p w14:paraId="67C0C651" w14:textId="79BB96BD" w:rsidR="00CF20EE" w:rsidRPr="006C3DD6" w:rsidRDefault="001C6973" w:rsidP="00F2441B">
      <w:pPr>
        <w:pStyle w:val="Textkrper"/>
        <w:tabs>
          <w:tab w:val="left" w:pos="707"/>
        </w:tabs>
        <w:spacing w:after="0"/>
      </w:pPr>
      <w:r w:rsidRPr="006C3DD6">
        <w:lastRenderedPageBreak/>
        <w:t>Die Ergebnisse dieser Anforderungen fliessen direkt in die folgenden Kapitel zu Testfällen, Testdurchführung und Testauswertung ein.</w:t>
      </w:r>
    </w:p>
    <w:p w14:paraId="1A8B36B2" w14:textId="77777777" w:rsidR="00BF4BA6" w:rsidRPr="006C3DD6" w:rsidRDefault="00BF4BA6" w:rsidP="00F2441B">
      <w:pPr>
        <w:pStyle w:val="Textkrper"/>
        <w:tabs>
          <w:tab w:val="left" w:pos="707"/>
        </w:tabs>
        <w:spacing w:after="0"/>
      </w:pPr>
    </w:p>
    <w:p w14:paraId="163B3DBC" w14:textId="77777777" w:rsidR="00CF20EE" w:rsidRPr="00C24A37" w:rsidRDefault="00CF20EE" w:rsidP="00117B80">
      <w:pPr>
        <w:pStyle w:val="berschrift2"/>
      </w:pPr>
      <w:bookmarkStart w:id="111" w:name="_Toc217803064"/>
      <w:bookmarkStart w:id="112" w:name="_Toc199797376"/>
      <w:r w:rsidRPr="00C24A37">
        <w:t>Testverfahren</w:t>
      </w:r>
      <w:bookmarkEnd w:id="111"/>
      <w:bookmarkEnd w:id="112"/>
    </w:p>
    <w:p w14:paraId="18D6C6D4" w14:textId="3208BA50" w:rsidR="00881C5F" w:rsidRDefault="00881C5F" w:rsidP="000943E2">
      <w:r>
        <w:t>Testd</w:t>
      </w:r>
      <w:r w:rsidR="00AF1AA0">
        <w:t>u</w:t>
      </w:r>
      <w:r>
        <w:t>rchführungen werden immer anhand von diesen folgenden Schritten ausgeführt um auf ihre Integrität rückfolgen</w:t>
      </w:r>
      <w:r w:rsidR="00DD7930">
        <w:t xml:space="preserve">d </w:t>
      </w:r>
      <w:r w:rsidR="000943E2">
        <w:t>zugreifen zu können.</w:t>
      </w:r>
    </w:p>
    <w:p w14:paraId="4B38A5CF" w14:textId="77777777" w:rsidR="000943E2" w:rsidRDefault="000943E2" w:rsidP="000943E2"/>
    <w:p w14:paraId="3E0F0673" w14:textId="5F4E5C1B" w:rsidR="00B654C7" w:rsidRPr="00B654C7" w:rsidRDefault="00791C87" w:rsidP="00AF1AA0">
      <w:pPr>
        <w:pStyle w:val="berschrift3"/>
      </w:pPr>
      <w:bookmarkStart w:id="113" w:name="_Toc199797377"/>
      <w:r>
        <w:t>Vorbereitung</w:t>
      </w:r>
      <w:bookmarkEnd w:id="113"/>
    </w:p>
    <w:p w14:paraId="7A07A28F" w14:textId="77777777" w:rsidR="008663E5" w:rsidRDefault="00B654C7" w:rsidP="00B654C7">
      <w:r w:rsidRPr="006C3DD6">
        <w:t>Die Vorbereitung eines Tests umfasst</w:t>
      </w:r>
      <w:r w:rsidR="008663E5">
        <w:t>:</w:t>
      </w:r>
    </w:p>
    <w:p w14:paraId="3AE88749" w14:textId="77777777" w:rsidR="006B3604" w:rsidRDefault="006B3604" w:rsidP="00B654C7"/>
    <w:tbl>
      <w:tblPr>
        <w:tblStyle w:val="Listentabelle3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951"/>
        <w:gridCol w:w="1927"/>
        <w:gridCol w:w="2268"/>
        <w:gridCol w:w="2657"/>
      </w:tblGrid>
      <w:tr w:rsidR="00227B6D" w14:paraId="7CE90B11" w14:textId="77777777" w:rsidTr="00656C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dxa"/>
          </w:tcPr>
          <w:p w14:paraId="2704B744" w14:textId="77777777" w:rsidR="00227B6D" w:rsidRDefault="00F463FB" w:rsidP="00B654C7">
            <w:pPr>
              <w:rPr>
                <w:b w:val="0"/>
                <w:bCs w:val="0"/>
              </w:rPr>
            </w:pPr>
            <w:r>
              <w:t>Szenario</w:t>
            </w:r>
            <w:r w:rsidR="0083441E">
              <w:t xml:space="preserve"> </w:t>
            </w:r>
          </w:p>
          <w:p w14:paraId="29B45081" w14:textId="25F79B12" w:rsidR="00F463FB" w:rsidRDefault="0083441E" w:rsidP="00B654C7">
            <w:r>
              <w:t>Nr.</w:t>
            </w:r>
          </w:p>
        </w:tc>
        <w:tc>
          <w:tcPr>
            <w:tcW w:w="1951" w:type="dxa"/>
          </w:tcPr>
          <w:p w14:paraId="058129E0" w14:textId="5D2B1963" w:rsidR="00F463FB" w:rsidRDefault="0083441E" w:rsidP="00B654C7">
            <w:pPr>
              <w:cnfStyle w:val="100000000000" w:firstRow="1" w:lastRow="0" w:firstColumn="0" w:lastColumn="0" w:oddVBand="0" w:evenVBand="0" w:oddHBand="0" w:evenHBand="0" w:firstRowFirstColumn="0" w:firstRowLastColumn="0" w:lastRowFirstColumn="0" w:lastRowLastColumn="0"/>
            </w:pPr>
            <w:r>
              <w:t>Art</w:t>
            </w:r>
          </w:p>
        </w:tc>
        <w:tc>
          <w:tcPr>
            <w:tcW w:w="1927" w:type="dxa"/>
          </w:tcPr>
          <w:p w14:paraId="47303504" w14:textId="4E9C03D5" w:rsidR="00F463FB" w:rsidRDefault="0083441E" w:rsidP="00B654C7">
            <w:pPr>
              <w:cnfStyle w:val="100000000000" w:firstRow="1" w:lastRow="0" w:firstColumn="0" w:lastColumn="0" w:oddVBand="0" w:evenVBand="0" w:oddHBand="0" w:evenHBand="0" w:firstRowFirstColumn="0" w:firstRowLastColumn="0" w:lastRowFirstColumn="0" w:lastRowLastColumn="0"/>
            </w:pPr>
            <w:r>
              <w:t>Vorbereitungsart</w:t>
            </w:r>
          </w:p>
        </w:tc>
        <w:tc>
          <w:tcPr>
            <w:tcW w:w="2268" w:type="dxa"/>
          </w:tcPr>
          <w:p w14:paraId="1F6EAE9A" w14:textId="05A5A1E0" w:rsidR="00F463FB" w:rsidRDefault="0083441E" w:rsidP="00B654C7">
            <w:pPr>
              <w:cnfStyle w:val="100000000000" w:firstRow="1" w:lastRow="0" w:firstColumn="0" w:lastColumn="0" w:oddVBand="0" w:evenVBand="0" w:oddHBand="0" w:evenHBand="0" w:firstRowFirstColumn="0" w:firstRowLastColumn="0" w:lastRowFirstColumn="0" w:lastRowLastColumn="0"/>
            </w:pPr>
            <w:r>
              <w:t>Bewir</w:t>
            </w:r>
            <w:r w:rsidR="00DC179A">
              <w:t>k</w:t>
            </w:r>
            <w:r>
              <w:t>ung</w:t>
            </w:r>
          </w:p>
        </w:tc>
        <w:tc>
          <w:tcPr>
            <w:tcW w:w="2657" w:type="dxa"/>
          </w:tcPr>
          <w:p w14:paraId="742CFCBE" w14:textId="29B219BA" w:rsidR="00F463FB" w:rsidRDefault="0050327C" w:rsidP="00B654C7">
            <w:pPr>
              <w:cnfStyle w:val="100000000000" w:firstRow="1" w:lastRow="0" w:firstColumn="0" w:lastColumn="0" w:oddVBand="0" w:evenVBand="0" w:oddHBand="0" w:evenHBand="0" w:firstRowFirstColumn="0" w:firstRowLastColumn="0" w:lastRowFirstColumn="0" w:lastRowLastColumn="0"/>
            </w:pPr>
            <w:r>
              <w:t>Erhofftes Ergebnis</w:t>
            </w:r>
          </w:p>
        </w:tc>
      </w:tr>
      <w:tr w:rsidR="00656C1C" w14:paraId="714F513B" w14:textId="77777777" w:rsidTr="00656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135A89BC" w14:textId="5DF12A93" w:rsidR="00F463FB" w:rsidRDefault="0083441E" w:rsidP="00B654C7">
            <w:r>
              <w:t>1</w:t>
            </w:r>
          </w:p>
        </w:tc>
        <w:tc>
          <w:tcPr>
            <w:tcW w:w="1951" w:type="dxa"/>
          </w:tcPr>
          <w:p w14:paraId="13629CD5" w14:textId="6CD10F29" w:rsidR="00F463FB" w:rsidRDefault="0083441E" w:rsidP="00B654C7">
            <w:pPr>
              <w:cnfStyle w:val="000000100000" w:firstRow="0" w:lastRow="0" w:firstColumn="0" w:lastColumn="0" w:oddVBand="0" w:evenVBand="0" w:oddHBand="1" w:evenHBand="0" w:firstRowFirstColumn="0" w:firstRowLastColumn="0" w:lastRowFirstColumn="0" w:lastRowLastColumn="0"/>
            </w:pPr>
            <w:r>
              <w:t>Verbindungsaufbau</w:t>
            </w:r>
          </w:p>
        </w:tc>
        <w:tc>
          <w:tcPr>
            <w:tcW w:w="1927" w:type="dxa"/>
          </w:tcPr>
          <w:p w14:paraId="49275F4F" w14:textId="20F6A157" w:rsidR="00F463FB" w:rsidRDefault="00B628B1" w:rsidP="00B654C7">
            <w:pPr>
              <w:cnfStyle w:val="000000100000" w:firstRow="0" w:lastRow="0" w:firstColumn="0" w:lastColumn="0" w:oddVBand="0" w:evenVBand="0" w:oddHBand="1" w:evenHBand="0" w:firstRowFirstColumn="0" w:firstRowLastColumn="0" w:lastRowFirstColumn="0" w:lastRowLastColumn="0"/>
            </w:pPr>
            <w:r>
              <w:t xml:space="preserve">Stabile </w:t>
            </w:r>
            <w:r w:rsidR="00656C1C">
              <w:t>Verbindung ins öffentliche Netz</w:t>
            </w:r>
          </w:p>
        </w:tc>
        <w:tc>
          <w:tcPr>
            <w:tcW w:w="2268" w:type="dxa"/>
          </w:tcPr>
          <w:p w14:paraId="068041EE" w14:textId="721E109B" w:rsidR="00F463FB" w:rsidRDefault="00B04B74" w:rsidP="00B654C7">
            <w:pPr>
              <w:cnfStyle w:val="000000100000" w:firstRow="0" w:lastRow="0" w:firstColumn="0" w:lastColumn="0" w:oddVBand="0" w:evenVBand="0" w:oddHBand="1" w:evenHBand="0" w:firstRowFirstColumn="0" w:firstRowLastColumn="0" w:lastRowFirstColumn="0" w:lastRowLastColumn="0"/>
            </w:pPr>
            <w:r>
              <w:t>Funktioneller Zugang auf Dateien &amp; Administration</w:t>
            </w:r>
          </w:p>
        </w:tc>
        <w:tc>
          <w:tcPr>
            <w:tcW w:w="2657" w:type="dxa"/>
          </w:tcPr>
          <w:p w14:paraId="016DEDFA" w14:textId="0F6DC604" w:rsidR="00F463FB" w:rsidRDefault="0011084F" w:rsidP="00B654C7">
            <w:pPr>
              <w:cnfStyle w:val="000000100000" w:firstRow="0" w:lastRow="0" w:firstColumn="0" w:lastColumn="0" w:oddVBand="0" w:evenVBand="0" w:oddHBand="1" w:evenHBand="0" w:firstRowFirstColumn="0" w:firstRowLastColumn="0" w:lastRowFirstColumn="0" w:lastRowLastColumn="0"/>
            </w:pPr>
            <w:r>
              <w:t>Fehlerfreie Verbindung ohne Error Code</w:t>
            </w:r>
          </w:p>
        </w:tc>
      </w:tr>
      <w:tr w:rsidR="00656C1C" w14:paraId="138F863A" w14:textId="77777777" w:rsidTr="00656C1C">
        <w:tc>
          <w:tcPr>
            <w:cnfStyle w:val="001000000000" w:firstRow="0" w:lastRow="0" w:firstColumn="1" w:lastColumn="0" w:oddVBand="0" w:evenVBand="0" w:oddHBand="0" w:evenHBand="0" w:firstRowFirstColumn="0" w:firstRowLastColumn="0" w:lastRowFirstColumn="0" w:lastRowLastColumn="0"/>
            <w:tcW w:w="1050" w:type="dxa"/>
          </w:tcPr>
          <w:p w14:paraId="0AEC343B" w14:textId="07FB2ABD" w:rsidR="00F463FB" w:rsidRDefault="0083441E" w:rsidP="00B654C7">
            <w:r>
              <w:t>2</w:t>
            </w:r>
          </w:p>
        </w:tc>
        <w:tc>
          <w:tcPr>
            <w:tcW w:w="1951" w:type="dxa"/>
          </w:tcPr>
          <w:p w14:paraId="229C7AC0" w14:textId="3CAD4307" w:rsidR="00F463FB" w:rsidRDefault="0083441E" w:rsidP="00B654C7">
            <w:pPr>
              <w:cnfStyle w:val="000000000000" w:firstRow="0" w:lastRow="0" w:firstColumn="0" w:lastColumn="0" w:oddVBand="0" w:evenVBand="0" w:oddHBand="0" w:evenHBand="0" w:firstRowFirstColumn="0" w:firstRowLastColumn="0" w:lastRowFirstColumn="0" w:lastRowLastColumn="0"/>
            </w:pPr>
            <w:r>
              <w:t>Fileübertragung</w:t>
            </w:r>
          </w:p>
        </w:tc>
        <w:tc>
          <w:tcPr>
            <w:tcW w:w="1927" w:type="dxa"/>
          </w:tcPr>
          <w:p w14:paraId="681DDDE1" w14:textId="6C44E655" w:rsidR="00F463FB" w:rsidRDefault="0083441E" w:rsidP="00B654C7">
            <w:pPr>
              <w:cnfStyle w:val="000000000000" w:firstRow="0" w:lastRow="0" w:firstColumn="0" w:lastColumn="0" w:oddVBand="0" w:evenVBand="0" w:oddHBand="0" w:evenHBand="0" w:firstRowFirstColumn="0" w:firstRowLastColumn="0" w:lastRowFirstColumn="0" w:lastRowLastColumn="0"/>
            </w:pPr>
            <w:r w:rsidRPr="006C3DD6">
              <w:t>Erstellen von Testdaten</w:t>
            </w:r>
            <w:r w:rsidR="003608D6">
              <w:t xml:space="preserve"> mit </w:t>
            </w:r>
            <w:r w:rsidR="007134F1">
              <w:t>«</w:t>
            </w:r>
            <w:proofErr w:type="spellStart"/>
            <w:r w:rsidR="003608D6">
              <w:t>randomfiles</w:t>
            </w:r>
            <w:proofErr w:type="spellEnd"/>
            <w:r w:rsidR="007134F1">
              <w:t>»</w:t>
            </w:r>
            <w:r w:rsidR="00677643">
              <w:t xml:space="preserve"> </w:t>
            </w:r>
          </w:p>
        </w:tc>
        <w:tc>
          <w:tcPr>
            <w:tcW w:w="2268" w:type="dxa"/>
          </w:tcPr>
          <w:p w14:paraId="5CD6018A" w14:textId="51FF381E" w:rsidR="00F463FB" w:rsidRDefault="00DC179A" w:rsidP="00B654C7">
            <w:pPr>
              <w:cnfStyle w:val="000000000000" w:firstRow="0" w:lastRow="0" w:firstColumn="0" w:lastColumn="0" w:oddVBand="0" w:evenVBand="0" w:oddHBand="0" w:evenHBand="0" w:firstRowFirstColumn="0" w:firstRowLastColumn="0" w:lastRowFirstColumn="0" w:lastRowLastColumn="0"/>
            </w:pPr>
            <w:r>
              <w:t xml:space="preserve">Kein </w:t>
            </w:r>
            <w:r w:rsidR="007134F1">
              <w:t>Datenverlust,</w:t>
            </w:r>
            <w:r>
              <w:t xml:space="preserve"> </w:t>
            </w:r>
            <w:r w:rsidR="0050327C">
              <w:t>wenn die Testdaten verloren gehen.</w:t>
            </w:r>
          </w:p>
        </w:tc>
        <w:tc>
          <w:tcPr>
            <w:tcW w:w="2657" w:type="dxa"/>
          </w:tcPr>
          <w:p w14:paraId="1905EE31" w14:textId="5539D044" w:rsidR="00F463FB" w:rsidRDefault="00227B6D" w:rsidP="006B3604">
            <w:pPr>
              <w:keepNext/>
              <w:cnfStyle w:val="000000000000" w:firstRow="0" w:lastRow="0" w:firstColumn="0" w:lastColumn="0" w:oddVBand="0" w:evenVBand="0" w:oddHBand="0" w:evenHBand="0" w:firstRowFirstColumn="0" w:firstRowLastColumn="0" w:lastRowFirstColumn="0" w:lastRowLastColumn="0"/>
            </w:pPr>
            <w:r>
              <w:t>Integrität der Daten bleibt vorhanden.</w:t>
            </w:r>
          </w:p>
        </w:tc>
      </w:tr>
    </w:tbl>
    <w:p w14:paraId="3ED468DD" w14:textId="2B1731D7" w:rsidR="00F463FB" w:rsidRDefault="006B3604" w:rsidP="006B3604">
      <w:pPr>
        <w:pStyle w:val="Beschriftung"/>
      </w:pPr>
      <w:bookmarkStart w:id="114" w:name="_Toc199795272"/>
      <w:r>
        <w:t xml:space="preserve">Tabelle </w:t>
      </w:r>
      <w:r w:rsidR="00854A3F">
        <w:t>9</w:t>
      </w:r>
      <w:r w:rsidR="001644E0">
        <w:fldChar w:fldCharType="begin"/>
      </w:r>
      <w:r w:rsidR="001644E0">
        <w:instrText xml:space="preserve"> SEQ Tabelle \* ARABIC </w:instrText>
      </w:r>
      <w:r w:rsidR="001644E0">
        <w:fldChar w:fldCharType="separate"/>
      </w:r>
      <w:r w:rsidR="001644E0">
        <w:rPr>
          <w:noProof/>
        </w:rPr>
        <w:t>9</w:t>
      </w:r>
      <w:r w:rsidR="001644E0">
        <w:rPr>
          <w:noProof/>
        </w:rPr>
        <w:fldChar w:fldCharType="end"/>
      </w:r>
      <w:r>
        <w:t>: Testverfahren -&gt; Vorbereitung</w:t>
      </w:r>
      <w:bookmarkEnd w:id="114"/>
    </w:p>
    <w:p w14:paraId="6CF5A91B" w14:textId="77777777" w:rsidR="00791C87" w:rsidRDefault="00791C87" w:rsidP="00791C87"/>
    <w:p w14:paraId="2683DF68" w14:textId="61D0E800" w:rsidR="006B3604" w:rsidRPr="006B3604" w:rsidRDefault="00791C87" w:rsidP="00AF1AA0">
      <w:pPr>
        <w:pStyle w:val="berschrift3"/>
      </w:pPr>
      <w:bookmarkStart w:id="115" w:name="_Toc199797378"/>
      <w:r>
        <w:t>Durchführung</w:t>
      </w:r>
      <w:bookmarkEnd w:id="115"/>
    </w:p>
    <w:p w14:paraId="5DDD94B0" w14:textId="4E9A2C5C" w:rsidR="00EA0A1C" w:rsidRDefault="00EA0A1C" w:rsidP="00EA0A1C">
      <w:r>
        <w:t xml:space="preserve">Die </w:t>
      </w:r>
      <w:r w:rsidR="00BB5A11">
        <w:t>Testdurchführung</w:t>
      </w:r>
      <w:r>
        <w:t xml:space="preserve"> basiert auf </w:t>
      </w:r>
      <w:r w:rsidR="00493CE9">
        <w:t xml:space="preserve">das Szenario gegeben im vorherigen Abschnitt und stimmt mit der </w:t>
      </w:r>
      <w:r w:rsidR="00BB5A11">
        <w:t>Szenario NR. überein.</w:t>
      </w:r>
    </w:p>
    <w:p w14:paraId="222C6878" w14:textId="77777777" w:rsidR="006B3604" w:rsidRPr="00EA0A1C" w:rsidRDefault="006B3604" w:rsidP="00EA0A1C"/>
    <w:tbl>
      <w:tblPr>
        <w:tblStyle w:val="Listentabelle3Akzen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951"/>
        <w:gridCol w:w="3344"/>
        <w:gridCol w:w="3544"/>
      </w:tblGrid>
      <w:tr w:rsidR="00A27A20" w14:paraId="7857C4D8" w14:textId="77777777" w:rsidTr="001108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dxa"/>
          </w:tcPr>
          <w:p w14:paraId="148AA1F4" w14:textId="77777777" w:rsidR="00A27A20" w:rsidRDefault="00A27A20">
            <w:pPr>
              <w:rPr>
                <w:b w:val="0"/>
                <w:bCs w:val="0"/>
              </w:rPr>
            </w:pPr>
            <w:r>
              <w:t xml:space="preserve">Szenario </w:t>
            </w:r>
          </w:p>
          <w:p w14:paraId="2573DB7E" w14:textId="77777777" w:rsidR="00A27A20" w:rsidRDefault="00A27A20">
            <w:r>
              <w:t>Nr.</w:t>
            </w:r>
          </w:p>
        </w:tc>
        <w:tc>
          <w:tcPr>
            <w:tcW w:w="1951" w:type="dxa"/>
          </w:tcPr>
          <w:p w14:paraId="68B8400C" w14:textId="77777777" w:rsidR="00A27A20" w:rsidRDefault="00A27A20">
            <w:pPr>
              <w:cnfStyle w:val="100000000000" w:firstRow="1" w:lastRow="0" w:firstColumn="0" w:lastColumn="0" w:oddVBand="0" w:evenVBand="0" w:oddHBand="0" w:evenHBand="0" w:firstRowFirstColumn="0" w:firstRowLastColumn="0" w:lastRowFirstColumn="0" w:lastRowLastColumn="0"/>
            </w:pPr>
            <w:r>
              <w:t>Art</w:t>
            </w:r>
          </w:p>
        </w:tc>
        <w:tc>
          <w:tcPr>
            <w:tcW w:w="3344" w:type="dxa"/>
          </w:tcPr>
          <w:p w14:paraId="7F7DECF0" w14:textId="4D84AA7A" w:rsidR="00A27A20" w:rsidRDefault="00A27A20">
            <w:pPr>
              <w:cnfStyle w:val="100000000000" w:firstRow="1" w:lastRow="0" w:firstColumn="0" w:lastColumn="0" w:oddVBand="0" w:evenVBand="0" w:oddHBand="0" w:evenHBand="0" w:firstRowFirstColumn="0" w:firstRowLastColumn="0" w:lastRowFirstColumn="0" w:lastRowLastColumn="0"/>
            </w:pPr>
            <w:r>
              <w:t>Durchführungsart</w:t>
            </w:r>
          </w:p>
        </w:tc>
        <w:tc>
          <w:tcPr>
            <w:tcW w:w="3544" w:type="dxa"/>
          </w:tcPr>
          <w:p w14:paraId="66702C13" w14:textId="77777777" w:rsidR="00A27A20" w:rsidRDefault="00A27A20">
            <w:pPr>
              <w:cnfStyle w:val="100000000000" w:firstRow="1" w:lastRow="0" w:firstColumn="0" w:lastColumn="0" w:oddVBand="0" w:evenVBand="0" w:oddHBand="0" w:evenHBand="0" w:firstRowFirstColumn="0" w:firstRowLastColumn="0" w:lastRowFirstColumn="0" w:lastRowLastColumn="0"/>
            </w:pPr>
            <w:r>
              <w:t>Erhofftes Ergebnis</w:t>
            </w:r>
          </w:p>
        </w:tc>
      </w:tr>
      <w:tr w:rsidR="00A27A20" w14:paraId="36A09D9B" w14:textId="77777777" w:rsidTr="00110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5A277A8B" w14:textId="77777777" w:rsidR="00A27A20" w:rsidRDefault="00A27A20">
            <w:r>
              <w:t>1</w:t>
            </w:r>
          </w:p>
        </w:tc>
        <w:tc>
          <w:tcPr>
            <w:tcW w:w="1951" w:type="dxa"/>
          </w:tcPr>
          <w:p w14:paraId="37950BE0" w14:textId="77777777" w:rsidR="00A27A20" w:rsidRDefault="00A27A20">
            <w:pPr>
              <w:cnfStyle w:val="000000100000" w:firstRow="0" w:lastRow="0" w:firstColumn="0" w:lastColumn="0" w:oddVBand="0" w:evenVBand="0" w:oddHBand="1" w:evenHBand="0" w:firstRowFirstColumn="0" w:firstRowLastColumn="0" w:lastRowFirstColumn="0" w:lastRowLastColumn="0"/>
            </w:pPr>
            <w:r>
              <w:t>Verbindungsaufbau</w:t>
            </w:r>
          </w:p>
        </w:tc>
        <w:tc>
          <w:tcPr>
            <w:tcW w:w="3344" w:type="dxa"/>
          </w:tcPr>
          <w:p w14:paraId="6BF560FF" w14:textId="1645461E" w:rsidR="00A27A20" w:rsidRDefault="003F0DA8">
            <w:pPr>
              <w:cnfStyle w:val="000000100000" w:firstRow="0" w:lastRow="0" w:firstColumn="0" w:lastColumn="0" w:oddVBand="0" w:evenVBand="0" w:oddHBand="1" w:evenHBand="0" w:firstRowFirstColumn="0" w:firstRowLastColumn="0" w:lastRowFirstColumn="0" w:lastRowLastColumn="0"/>
            </w:pPr>
            <w:r>
              <w:t xml:space="preserve">Verbindung über </w:t>
            </w:r>
            <w:r w:rsidR="00F66D95">
              <w:t>gegebene Protokoll</w:t>
            </w:r>
            <w:r w:rsidR="00C75FDE">
              <w:t>e</w:t>
            </w:r>
          </w:p>
        </w:tc>
        <w:tc>
          <w:tcPr>
            <w:tcW w:w="3544" w:type="dxa"/>
          </w:tcPr>
          <w:p w14:paraId="1F23AC95" w14:textId="6106B527" w:rsidR="00A27A20" w:rsidRDefault="0021057C">
            <w:pPr>
              <w:cnfStyle w:val="000000100000" w:firstRow="0" w:lastRow="0" w:firstColumn="0" w:lastColumn="0" w:oddVBand="0" w:evenVBand="0" w:oddHBand="1" w:evenHBand="0" w:firstRowFirstColumn="0" w:firstRowLastColumn="0" w:lastRowFirstColumn="0" w:lastRowLastColumn="0"/>
            </w:pPr>
            <w:r>
              <w:t>Erfolgreiche</w:t>
            </w:r>
            <w:r w:rsidR="00C75FDE">
              <w:t>r Verbindungsaufbau</w:t>
            </w:r>
          </w:p>
        </w:tc>
      </w:tr>
      <w:tr w:rsidR="00A27A20" w14:paraId="135BC8E0" w14:textId="77777777" w:rsidTr="0011084F">
        <w:tc>
          <w:tcPr>
            <w:cnfStyle w:val="001000000000" w:firstRow="0" w:lastRow="0" w:firstColumn="1" w:lastColumn="0" w:oddVBand="0" w:evenVBand="0" w:oddHBand="0" w:evenHBand="0" w:firstRowFirstColumn="0" w:firstRowLastColumn="0" w:lastRowFirstColumn="0" w:lastRowLastColumn="0"/>
            <w:tcW w:w="1050" w:type="dxa"/>
          </w:tcPr>
          <w:p w14:paraId="4ACB161B" w14:textId="77777777" w:rsidR="00A27A20" w:rsidRDefault="00A27A20">
            <w:r>
              <w:t>2</w:t>
            </w:r>
          </w:p>
        </w:tc>
        <w:tc>
          <w:tcPr>
            <w:tcW w:w="1951" w:type="dxa"/>
          </w:tcPr>
          <w:p w14:paraId="6C1BD8A1" w14:textId="77777777" w:rsidR="00A27A20" w:rsidRDefault="00A27A20">
            <w:pPr>
              <w:cnfStyle w:val="000000000000" w:firstRow="0" w:lastRow="0" w:firstColumn="0" w:lastColumn="0" w:oddVBand="0" w:evenVBand="0" w:oddHBand="0" w:evenHBand="0" w:firstRowFirstColumn="0" w:firstRowLastColumn="0" w:lastRowFirstColumn="0" w:lastRowLastColumn="0"/>
            </w:pPr>
            <w:r>
              <w:t>Fileübertragung</w:t>
            </w:r>
          </w:p>
        </w:tc>
        <w:tc>
          <w:tcPr>
            <w:tcW w:w="3344" w:type="dxa"/>
          </w:tcPr>
          <w:p w14:paraId="03529BFE" w14:textId="77777777" w:rsidR="00A27A20" w:rsidRDefault="00A27A20">
            <w:pPr>
              <w:cnfStyle w:val="000000000000" w:firstRow="0" w:lastRow="0" w:firstColumn="0" w:lastColumn="0" w:oddVBand="0" w:evenVBand="0" w:oddHBand="0" w:evenHBand="0" w:firstRowFirstColumn="0" w:firstRowLastColumn="0" w:lastRowFirstColumn="0" w:lastRowLastColumn="0"/>
            </w:pPr>
            <w:r w:rsidRPr="006C3DD6">
              <w:t>Erstellen von Testdaten</w:t>
            </w:r>
            <w:r>
              <w:t xml:space="preserve"> mit «</w:t>
            </w:r>
            <w:proofErr w:type="spellStart"/>
            <w:r>
              <w:t>randomfiles</w:t>
            </w:r>
            <w:proofErr w:type="spellEnd"/>
            <w:r>
              <w:t xml:space="preserve">» </w:t>
            </w:r>
          </w:p>
        </w:tc>
        <w:tc>
          <w:tcPr>
            <w:tcW w:w="3544" w:type="dxa"/>
          </w:tcPr>
          <w:p w14:paraId="41952FE9" w14:textId="77777777" w:rsidR="00A27A20" w:rsidRDefault="00A27A20" w:rsidP="006B3604">
            <w:pPr>
              <w:keepNext/>
              <w:cnfStyle w:val="000000000000" w:firstRow="0" w:lastRow="0" w:firstColumn="0" w:lastColumn="0" w:oddVBand="0" w:evenVBand="0" w:oddHBand="0" w:evenHBand="0" w:firstRowFirstColumn="0" w:firstRowLastColumn="0" w:lastRowFirstColumn="0" w:lastRowLastColumn="0"/>
            </w:pPr>
            <w:r>
              <w:t>Integrität der Daten bleibt vorhanden.</w:t>
            </w:r>
          </w:p>
        </w:tc>
      </w:tr>
    </w:tbl>
    <w:p w14:paraId="40D9B6ED" w14:textId="2FC39B74" w:rsidR="00791C87" w:rsidRDefault="006B3604" w:rsidP="00EA1105">
      <w:pPr>
        <w:pStyle w:val="Beschriftung"/>
      </w:pPr>
      <w:bookmarkStart w:id="116" w:name="_Toc199795273"/>
      <w:r>
        <w:t xml:space="preserve">Tabelle </w:t>
      </w:r>
      <w:r w:rsidR="00854A3F">
        <w:t>10</w:t>
      </w:r>
      <w:r w:rsidR="001644E0">
        <w:fldChar w:fldCharType="begin"/>
      </w:r>
      <w:r w:rsidR="001644E0">
        <w:instrText xml:space="preserve"> SEQ Tabelle \* ARABIC </w:instrText>
      </w:r>
      <w:r w:rsidR="001644E0">
        <w:fldChar w:fldCharType="separate"/>
      </w:r>
      <w:r w:rsidR="001644E0">
        <w:rPr>
          <w:noProof/>
        </w:rPr>
        <w:t>10</w:t>
      </w:r>
      <w:r w:rsidR="001644E0">
        <w:rPr>
          <w:noProof/>
        </w:rPr>
        <w:fldChar w:fldCharType="end"/>
      </w:r>
      <w:r>
        <w:t xml:space="preserve">: </w:t>
      </w:r>
      <w:r w:rsidRPr="003E32BF">
        <w:t xml:space="preserve">Testverfahren -&gt; </w:t>
      </w:r>
      <w:r>
        <w:t>Durchführung</w:t>
      </w:r>
      <w:bookmarkEnd w:id="116"/>
    </w:p>
    <w:p w14:paraId="1A2654A1" w14:textId="314B4A9A" w:rsidR="00791C87" w:rsidRPr="00106864" w:rsidRDefault="00791C87" w:rsidP="00AF1AA0">
      <w:pPr>
        <w:pStyle w:val="berschrift3"/>
      </w:pPr>
      <w:bookmarkStart w:id="117" w:name="_Toc199797379"/>
      <w:r w:rsidRPr="00106864">
        <w:t>Auswertung</w:t>
      </w:r>
      <w:bookmarkEnd w:id="117"/>
    </w:p>
    <w:p w14:paraId="20A19477" w14:textId="7E4A6FA6" w:rsidR="006B3604" w:rsidRDefault="00845A2D" w:rsidP="006B3604">
      <w:r>
        <w:t xml:space="preserve">Die Auswertung der Test-Szenarien beruht auf </w:t>
      </w:r>
      <w:r w:rsidR="0060245E">
        <w:t xml:space="preserve">der Art des Szenarios gegeben unter der Nummer unter der Vorbereitung &amp; ebenfalls </w:t>
      </w:r>
      <w:r w:rsidR="003F1791">
        <w:t xml:space="preserve">des Kriteriums welches ausschlaggebend </w:t>
      </w:r>
      <w:proofErr w:type="gramStart"/>
      <w:r w:rsidR="003F1791">
        <w:t>ist</w:t>
      </w:r>
      <w:proofErr w:type="gramEnd"/>
      <w:r w:rsidR="003F1791">
        <w:t xml:space="preserve"> ob d</w:t>
      </w:r>
      <w:r w:rsidR="00AF1AA0">
        <w:t>er Test gelungen ist.</w:t>
      </w:r>
    </w:p>
    <w:p w14:paraId="067AFD79" w14:textId="77777777" w:rsidR="00AF1AA0" w:rsidRPr="006B3604" w:rsidRDefault="00AF1AA0" w:rsidP="006B3604"/>
    <w:tbl>
      <w:tblPr>
        <w:tblStyle w:val="Listentabelle3Akzen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2886"/>
        <w:gridCol w:w="5953"/>
      </w:tblGrid>
      <w:tr w:rsidR="005305DE" w14:paraId="74E9FB4B" w14:textId="77777777" w:rsidTr="005305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dxa"/>
          </w:tcPr>
          <w:p w14:paraId="5B4715F8" w14:textId="77777777" w:rsidR="005305DE" w:rsidRDefault="005305DE">
            <w:pPr>
              <w:rPr>
                <w:b w:val="0"/>
                <w:bCs w:val="0"/>
              </w:rPr>
            </w:pPr>
            <w:r>
              <w:t xml:space="preserve">Szenario </w:t>
            </w:r>
          </w:p>
          <w:p w14:paraId="5122B0EC" w14:textId="77777777" w:rsidR="005305DE" w:rsidRDefault="005305DE">
            <w:r>
              <w:t>Nr.</w:t>
            </w:r>
          </w:p>
        </w:tc>
        <w:tc>
          <w:tcPr>
            <w:tcW w:w="2886" w:type="dxa"/>
          </w:tcPr>
          <w:p w14:paraId="3AEA21CE" w14:textId="77777777" w:rsidR="005305DE" w:rsidRDefault="005305DE">
            <w:pPr>
              <w:cnfStyle w:val="100000000000" w:firstRow="1" w:lastRow="0" w:firstColumn="0" w:lastColumn="0" w:oddVBand="0" w:evenVBand="0" w:oddHBand="0" w:evenHBand="0" w:firstRowFirstColumn="0" w:firstRowLastColumn="0" w:lastRowFirstColumn="0" w:lastRowLastColumn="0"/>
            </w:pPr>
            <w:r>
              <w:t>Art</w:t>
            </w:r>
          </w:p>
        </w:tc>
        <w:tc>
          <w:tcPr>
            <w:tcW w:w="5953" w:type="dxa"/>
          </w:tcPr>
          <w:p w14:paraId="6FDFB9DB" w14:textId="1EC745F0" w:rsidR="005305DE" w:rsidRDefault="005305DE">
            <w:pPr>
              <w:cnfStyle w:val="100000000000" w:firstRow="1" w:lastRow="0" w:firstColumn="0" w:lastColumn="0" w:oddVBand="0" w:evenVBand="0" w:oddHBand="0" w:evenHBand="0" w:firstRowFirstColumn="0" w:firstRowLastColumn="0" w:lastRowFirstColumn="0" w:lastRowLastColumn="0"/>
            </w:pPr>
            <w:r>
              <w:t>Erhofftes Ergebnis</w:t>
            </w:r>
          </w:p>
        </w:tc>
      </w:tr>
      <w:tr w:rsidR="005305DE" w14:paraId="2B81A6D7" w14:textId="77777777" w:rsidTr="0053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dxa"/>
          </w:tcPr>
          <w:p w14:paraId="4F5A6C73" w14:textId="77777777" w:rsidR="005305DE" w:rsidRDefault="005305DE">
            <w:r>
              <w:t>1</w:t>
            </w:r>
          </w:p>
        </w:tc>
        <w:tc>
          <w:tcPr>
            <w:tcW w:w="2886" w:type="dxa"/>
          </w:tcPr>
          <w:p w14:paraId="5AFF4986" w14:textId="77777777" w:rsidR="005305DE" w:rsidRDefault="005305DE">
            <w:pPr>
              <w:cnfStyle w:val="000000100000" w:firstRow="0" w:lastRow="0" w:firstColumn="0" w:lastColumn="0" w:oddVBand="0" w:evenVBand="0" w:oddHBand="1" w:evenHBand="0" w:firstRowFirstColumn="0" w:firstRowLastColumn="0" w:lastRowFirstColumn="0" w:lastRowLastColumn="0"/>
            </w:pPr>
            <w:r>
              <w:t>Verbindungsaufbau</w:t>
            </w:r>
          </w:p>
        </w:tc>
        <w:tc>
          <w:tcPr>
            <w:tcW w:w="5953" w:type="dxa"/>
          </w:tcPr>
          <w:p w14:paraId="5DF56DC9" w14:textId="0E0C5B8B" w:rsidR="005305DE" w:rsidRDefault="0078663A">
            <w:pPr>
              <w:cnfStyle w:val="000000100000" w:firstRow="0" w:lastRow="0" w:firstColumn="0" w:lastColumn="0" w:oddVBand="0" w:evenVBand="0" w:oddHBand="1" w:evenHBand="0" w:firstRowFirstColumn="0" w:firstRowLastColumn="0" w:lastRowFirstColumn="0" w:lastRowLastColumn="0"/>
            </w:pPr>
            <w:r>
              <w:t>Erfolgreiche Verbindung ohne Timeouts</w:t>
            </w:r>
          </w:p>
        </w:tc>
      </w:tr>
      <w:tr w:rsidR="005305DE" w14:paraId="67FB31FA" w14:textId="77777777" w:rsidTr="005305DE">
        <w:tc>
          <w:tcPr>
            <w:cnfStyle w:val="001000000000" w:firstRow="0" w:lastRow="0" w:firstColumn="1" w:lastColumn="0" w:oddVBand="0" w:evenVBand="0" w:oddHBand="0" w:evenHBand="0" w:firstRowFirstColumn="0" w:firstRowLastColumn="0" w:lastRowFirstColumn="0" w:lastRowLastColumn="0"/>
            <w:tcW w:w="1050" w:type="dxa"/>
          </w:tcPr>
          <w:p w14:paraId="27EA5262" w14:textId="77777777" w:rsidR="005305DE" w:rsidRDefault="005305DE">
            <w:r>
              <w:t>2</w:t>
            </w:r>
          </w:p>
        </w:tc>
        <w:tc>
          <w:tcPr>
            <w:tcW w:w="2886" w:type="dxa"/>
          </w:tcPr>
          <w:p w14:paraId="63674FFE" w14:textId="77777777" w:rsidR="005305DE" w:rsidRDefault="005305DE">
            <w:pPr>
              <w:cnfStyle w:val="000000000000" w:firstRow="0" w:lastRow="0" w:firstColumn="0" w:lastColumn="0" w:oddVBand="0" w:evenVBand="0" w:oddHBand="0" w:evenHBand="0" w:firstRowFirstColumn="0" w:firstRowLastColumn="0" w:lastRowFirstColumn="0" w:lastRowLastColumn="0"/>
            </w:pPr>
            <w:r>
              <w:t>Fileübertragung</w:t>
            </w:r>
          </w:p>
        </w:tc>
        <w:tc>
          <w:tcPr>
            <w:tcW w:w="5953" w:type="dxa"/>
          </w:tcPr>
          <w:p w14:paraId="7ACEBB7A" w14:textId="212C17B8" w:rsidR="005305DE" w:rsidRDefault="005305DE" w:rsidP="006B3604">
            <w:pPr>
              <w:keepNext/>
              <w:cnfStyle w:val="000000000000" w:firstRow="0" w:lastRow="0" w:firstColumn="0" w:lastColumn="0" w:oddVBand="0" w:evenVBand="0" w:oddHBand="0" w:evenHBand="0" w:firstRowFirstColumn="0" w:firstRowLastColumn="0" w:lastRowFirstColumn="0" w:lastRowLastColumn="0"/>
            </w:pPr>
            <w:r>
              <w:t>Integrität der Daten bleibt vorhanden.</w:t>
            </w:r>
          </w:p>
        </w:tc>
      </w:tr>
    </w:tbl>
    <w:p w14:paraId="24838094" w14:textId="3A564A4F" w:rsidR="00CF20EE" w:rsidRPr="006C3DD6" w:rsidRDefault="006B3604" w:rsidP="00AF1AA0">
      <w:pPr>
        <w:pStyle w:val="Beschriftung"/>
      </w:pPr>
      <w:bookmarkStart w:id="118" w:name="_Toc199795274"/>
      <w:r>
        <w:t xml:space="preserve">Tabelle </w:t>
      </w:r>
      <w:r w:rsidR="00854A3F">
        <w:t>11</w:t>
      </w:r>
      <w:r w:rsidR="001644E0">
        <w:fldChar w:fldCharType="begin"/>
      </w:r>
      <w:r w:rsidR="001644E0">
        <w:instrText xml:space="preserve"> SEQ Tabelle \* ARABIC </w:instrText>
      </w:r>
      <w:r w:rsidR="001644E0">
        <w:fldChar w:fldCharType="separate"/>
      </w:r>
      <w:r w:rsidR="001644E0">
        <w:rPr>
          <w:noProof/>
        </w:rPr>
        <w:t>11</w:t>
      </w:r>
      <w:r w:rsidR="001644E0">
        <w:rPr>
          <w:noProof/>
        </w:rPr>
        <w:fldChar w:fldCharType="end"/>
      </w:r>
      <w:r>
        <w:t xml:space="preserve">: </w:t>
      </w:r>
      <w:r w:rsidRPr="00D440D5">
        <w:t xml:space="preserve">Testverfahren -&gt; </w:t>
      </w:r>
      <w:r>
        <w:t>Auswertung</w:t>
      </w:r>
      <w:bookmarkEnd w:id="118"/>
    </w:p>
    <w:p w14:paraId="02EAEA61" w14:textId="77777777" w:rsidR="00CF20EE" w:rsidRPr="00CA28F6" w:rsidRDefault="00CF20EE" w:rsidP="00AF1AA0">
      <w:pPr>
        <w:pStyle w:val="berschrift3"/>
      </w:pPr>
      <w:bookmarkStart w:id="119" w:name="_Toc217803065"/>
      <w:bookmarkStart w:id="120" w:name="_Toc199797380"/>
      <w:r w:rsidRPr="00CA28F6">
        <w:t>Testkriterien</w:t>
      </w:r>
      <w:bookmarkEnd w:id="119"/>
      <w:bookmarkEnd w:id="120"/>
    </w:p>
    <w:p w14:paraId="797E50C6" w14:textId="1A1472C0" w:rsidR="00CF20EE" w:rsidRDefault="00AF1AA0" w:rsidP="00CF20EE">
      <w:r>
        <w:t xml:space="preserve">Die </w:t>
      </w:r>
      <w:proofErr w:type="gramStart"/>
      <w:r>
        <w:t>Testkriterien  werden</w:t>
      </w:r>
      <w:proofErr w:type="gramEnd"/>
      <w:r>
        <w:t xml:space="preserve"> nummeriert abgegeben, damit diese in der Auswertung</w:t>
      </w:r>
      <w:r w:rsidR="00C458F1">
        <w:t xml:space="preserve"> beiliegend ausgegeben werden können, </w:t>
      </w:r>
      <w:r w:rsidR="001A53D7">
        <w:t xml:space="preserve">um </w:t>
      </w:r>
      <w:r w:rsidR="00E61B41">
        <w:t>die Übersichtlichkeit stets zu behalten.</w:t>
      </w:r>
    </w:p>
    <w:p w14:paraId="1B7D00C9" w14:textId="55C25E36" w:rsidR="0030627B" w:rsidRDefault="0030627B" w:rsidP="00CF20EE">
      <w:r>
        <w:t xml:space="preserve">Auch wird festgelegt welcher Abdeckungsgrad genutzt wird &amp; anhand von Checklisten geprüft ob diese </w:t>
      </w:r>
      <w:r w:rsidR="009A09F7">
        <w:t>Kriterien erfüllt sind.</w:t>
      </w:r>
    </w:p>
    <w:p w14:paraId="7AD05DA0" w14:textId="77777777" w:rsidR="00930525" w:rsidRDefault="00930525" w:rsidP="00CF20EE"/>
    <w:p w14:paraId="7E43D230" w14:textId="081F43E6" w:rsidR="00930525" w:rsidRDefault="00930525" w:rsidP="00930525">
      <w:pPr>
        <w:pStyle w:val="berschrift4"/>
      </w:pPr>
      <w:bookmarkStart w:id="121" w:name="_Toc199797381"/>
      <w:r>
        <w:t>Abdeckungsgrad</w:t>
      </w:r>
      <w:bookmarkEnd w:id="121"/>
    </w:p>
    <w:p w14:paraId="5EEB39AD" w14:textId="0110861B" w:rsidR="00930525" w:rsidRDefault="00930525" w:rsidP="00930525">
      <w:r w:rsidRPr="006C3DD6">
        <w:t>Es wird festgelegt, wie breit zu testen ist, um die Tauglichkeit des Testobjekts sicherzustellen</w:t>
      </w:r>
    </w:p>
    <w:p w14:paraId="7CC410FA" w14:textId="77777777" w:rsidR="00930525" w:rsidRDefault="00930525" w:rsidP="00930525"/>
    <w:tbl>
      <w:tblPr>
        <w:tblStyle w:val="Listentabelle3Akzen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276"/>
        <w:gridCol w:w="7229"/>
      </w:tblGrid>
      <w:tr w:rsidR="005305DE" w14:paraId="7A51B0EC" w14:textId="77777777" w:rsidTr="005305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011C1396" w14:textId="6092B927" w:rsidR="005305DE" w:rsidRDefault="005305DE" w:rsidP="00CF20EE">
            <w:r>
              <w:t>Abdeckung Nr.</w:t>
            </w:r>
          </w:p>
        </w:tc>
        <w:tc>
          <w:tcPr>
            <w:tcW w:w="1276" w:type="dxa"/>
          </w:tcPr>
          <w:p w14:paraId="2D281AF7" w14:textId="67AD4BFD" w:rsidR="005305DE" w:rsidRDefault="005305DE" w:rsidP="00CF20EE">
            <w:pPr>
              <w:cnfStyle w:val="100000000000" w:firstRow="1" w:lastRow="0" w:firstColumn="0" w:lastColumn="0" w:oddVBand="0" w:evenVBand="0" w:oddHBand="0" w:evenHBand="0" w:firstRowFirstColumn="0" w:firstRowLastColumn="0" w:lastRowFirstColumn="0" w:lastRowLastColumn="0"/>
            </w:pPr>
            <w:r>
              <w:t>Breitegrad</w:t>
            </w:r>
          </w:p>
        </w:tc>
        <w:tc>
          <w:tcPr>
            <w:tcW w:w="7229" w:type="dxa"/>
          </w:tcPr>
          <w:p w14:paraId="54D13E59" w14:textId="18550698" w:rsidR="005305DE" w:rsidRDefault="005305DE" w:rsidP="00CF20EE">
            <w:pPr>
              <w:cnfStyle w:val="100000000000" w:firstRow="1" w:lastRow="0" w:firstColumn="0" w:lastColumn="0" w:oddVBand="0" w:evenVBand="0" w:oddHBand="0" w:evenHBand="0" w:firstRowFirstColumn="0" w:firstRowLastColumn="0" w:lastRowFirstColumn="0" w:lastRowLastColumn="0"/>
            </w:pPr>
            <w:r>
              <w:t>Abgrenzung</w:t>
            </w:r>
          </w:p>
        </w:tc>
      </w:tr>
      <w:tr w:rsidR="005305DE" w14:paraId="4EBBA04A" w14:textId="77777777" w:rsidTr="0053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AFD50B6" w14:textId="08CC4B39" w:rsidR="005305DE" w:rsidRDefault="005305DE" w:rsidP="00CF20EE">
            <w:r>
              <w:t>1</w:t>
            </w:r>
          </w:p>
        </w:tc>
        <w:tc>
          <w:tcPr>
            <w:tcW w:w="1276" w:type="dxa"/>
          </w:tcPr>
          <w:p w14:paraId="530E1D13" w14:textId="7BA267C1" w:rsidR="005305DE" w:rsidRDefault="005305DE" w:rsidP="00CF20EE">
            <w:pPr>
              <w:cnfStyle w:val="000000100000" w:firstRow="0" w:lastRow="0" w:firstColumn="0" w:lastColumn="0" w:oddVBand="0" w:evenVBand="0" w:oddHBand="1" w:evenHBand="0" w:firstRowFirstColumn="0" w:firstRowLastColumn="0" w:lastRowFirstColumn="0" w:lastRowLastColumn="0"/>
            </w:pPr>
            <w:r>
              <w:t>Hoch</w:t>
            </w:r>
          </w:p>
        </w:tc>
        <w:tc>
          <w:tcPr>
            <w:tcW w:w="7229" w:type="dxa"/>
          </w:tcPr>
          <w:p w14:paraId="08DAD8CB" w14:textId="6C6392E2" w:rsidR="005305DE" w:rsidRDefault="005305DE" w:rsidP="00CF20EE">
            <w:pPr>
              <w:cnfStyle w:val="000000100000" w:firstRow="0" w:lastRow="0" w:firstColumn="0" w:lastColumn="0" w:oddVBand="0" w:evenVBand="0" w:oddHBand="1" w:evenHBand="0" w:firstRowFirstColumn="0" w:firstRowLastColumn="0" w:lastRowFirstColumn="0" w:lastRowLastColumn="0"/>
            </w:pPr>
            <w:r>
              <w:t>Vollständige Übernahme der Kontrolle des Prozesse</w:t>
            </w:r>
            <w:r w:rsidR="00F260A2">
              <w:t>s</w:t>
            </w:r>
          </w:p>
        </w:tc>
      </w:tr>
      <w:tr w:rsidR="005305DE" w14:paraId="6D24F0BD" w14:textId="77777777" w:rsidTr="005305DE">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auto"/>
              <w:bottom w:val="single" w:sz="4" w:space="0" w:color="auto"/>
            </w:tcBorders>
          </w:tcPr>
          <w:p w14:paraId="0CDF49F0" w14:textId="0B3D77A3" w:rsidR="005305DE" w:rsidRDefault="00106864" w:rsidP="00CF20EE">
            <w:r>
              <w:t>2</w:t>
            </w:r>
          </w:p>
        </w:tc>
        <w:tc>
          <w:tcPr>
            <w:tcW w:w="1276" w:type="dxa"/>
            <w:tcBorders>
              <w:top w:val="single" w:sz="4" w:space="0" w:color="auto"/>
              <w:bottom w:val="single" w:sz="4" w:space="0" w:color="auto"/>
            </w:tcBorders>
          </w:tcPr>
          <w:p w14:paraId="6D242C5D" w14:textId="05FA23B9" w:rsidR="005305DE" w:rsidRDefault="005305DE" w:rsidP="00CF20EE">
            <w:pPr>
              <w:cnfStyle w:val="000000000000" w:firstRow="0" w:lastRow="0" w:firstColumn="0" w:lastColumn="0" w:oddVBand="0" w:evenVBand="0" w:oddHBand="0" w:evenHBand="0" w:firstRowFirstColumn="0" w:firstRowLastColumn="0" w:lastRowFirstColumn="0" w:lastRowLastColumn="0"/>
            </w:pPr>
            <w:r>
              <w:t>Tief</w:t>
            </w:r>
          </w:p>
        </w:tc>
        <w:tc>
          <w:tcPr>
            <w:tcW w:w="7229" w:type="dxa"/>
            <w:tcBorders>
              <w:top w:val="single" w:sz="4" w:space="0" w:color="auto"/>
              <w:bottom w:val="single" w:sz="4" w:space="0" w:color="auto"/>
            </w:tcBorders>
          </w:tcPr>
          <w:p w14:paraId="2C2A4850" w14:textId="7FBE8530" w:rsidR="005305DE" w:rsidRDefault="005305DE" w:rsidP="00CA28F6">
            <w:pPr>
              <w:keepNext/>
              <w:cnfStyle w:val="000000000000" w:firstRow="0" w:lastRow="0" w:firstColumn="0" w:lastColumn="0" w:oddVBand="0" w:evenVBand="0" w:oddHBand="0" w:evenHBand="0" w:firstRowFirstColumn="0" w:firstRowLastColumn="0" w:lastRowFirstColumn="0" w:lastRowLastColumn="0"/>
            </w:pPr>
            <w:r>
              <w:t>Ab Benutzer wird nicht mehr überprüft</w:t>
            </w:r>
          </w:p>
        </w:tc>
      </w:tr>
    </w:tbl>
    <w:p w14:paraId="7B4800D3" w14:textId="46BD71F5" w:rsidR="0011084F" w:rsidRDefault="00CA28F6" w:rsidP="00CA28F6">
      <w:pPr>
        <w:pStyle w:val="Beschriftung"/>
      </w:pPr>
      <w:bookmarkStart w:id="122" w:name="_Toc199795275"/>
      <w:r>
        <w:t xml:space="preserve">Tabelle </w:t>
      </w:r>
      <w:r w:rsidR="00854A3F">
        <w:t>12</w:t>
      </w:r>
      <w:r w:rsidR="001644E0">
        <w:fldChar w:fldCharType="begin"/>
      </w:r>
      <w:r w:rsidR="001644E0">
        <w:instrText xml:space="preserve"> SEQ Tabelle \* ARABIC </w:instrText>
      </w:r>
      <w:r w:rsidR="001644E0">
        <w:fldChar w:fldCharType="separate"/>
      </w:r>
      <w:r w:rsidR="001644E0">
        <w:rPr>
          <w:noProof/>
        </w:rPr>
        <w:t>12</w:t>
      </w:r>
      <w:r w:rsidR="001644E0">
        <w:rPr>
          <w:noProof/>
        </w:rPr>
        <w:fldChar w:fldCharType="end"/>
      </w:r>
      <w:r>
        <w:t>: Testverfahren -&gt; Testkriterien</w:t>
      </w:r>
      <w:bookmarkEnd w:id="122"/>
    </w:p>
    <w:p w14:paraId="047355D4" w14:textId="77777777" w:rsidR="009A09F7" w:rsidRPr="006C3DD6" w:rsidRDefault="009A09F7" w:rsidP="00CF20EE"/>
    <w:p w14:paraId="7C309B04" w14:textId="7F88D8E1" w:rsidR="00930525" w:rsidRDefault="00CF20EE" w:rsidP="00930525">
      <w:pPr>
        <w:pStyle w:val="berschrift4"/>
      </w:pPr>
      <w:bookmarkStart w:id="123" w:name="_Toc199797382"/>
      <w:r w:rsidRPr="006C3DD6">
        <w:t>Checkliste:</w:t>
      </w:r>
      <w:bookmarkEnd w:id="123"/>
    </w:p>
    <w:p w14:paraId="4F0AE290" w14:textId="422E1035" w:rsidR="00CF20EE" w:rsidRDefault="00CF20EE" w:rsidP="00134E95">
      <w:r w:rsidRPr="006C3DD6">
        <w:t>Hier wird auf die für den Test nötigen Checklisten hingewiesen.</w:t>
      </w:r>
    </w:p>
    <w:p w14:paraId="3DFFFE63" w14:textId="36C9ED37" w:rsidR="00930525" w:rsidRPr="00930525" w:rsidRDefault="00930525" w:rsidP="00930525"/>
    <w:tbl>
      <w:tblPr>
        <w:tblStyle w:val="Listentabelle3Akzen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504"/>
        <w:gridCol w:w="5001"/>
      </w:tblGrid>
      <w:tr w:rsidR="00CA28F6" w14:paraId="778C782E" w14:textId="77777777" w:rsidTr="00CA28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14:paraId="0C794AE1" w14:textId="439AB77C" w:rsidR="00CA28F6" w:rsidRDefault="00CA28F6">
            <w:r>
              <w:t>Check Nr.</w:t>
            </w:r>
          </w:p>
        </w:tc>
        <w:tc>
          <w:tcPr>
            <w:tcW w:w="3504" w:type="dxa"/>
          </w:tcPr>
          <w:p w14:paraId="243A4E1D" w14:textId="5BCCA4FB" w:rsidR="00CA28F6" w:rsidRDefault="00CA28F6">
            <w:pPr>
              <w:cnfStyle w:val="100000000000" w:firstRow="1" w:lastRow="0" w:firstColumn="0" w:lastColumn="0" w:oddVBand="0" w:evenVBand="0" w:oddHBand="0" w:evenHBand="0" w:firstRowFirstColumn="0" w:firstRowLastColumn="0" w:lastRowFirstColumn="0" w:lastRowLastColumn="0"/>
            </w:pPr>
            <w:r>
              <w:t>Deklarierung</w:t>
            </w:r>
          </w:p>
        </w:tc>
        <w:tc>
          <w:tcPr>
            <w:tcW w:w="5001" w:type="dxa"/>
          </w:tcPr>
          <w:p w14:paraId="6BD38719" w14:textId="5EEFF23C" w:rsidR="00CA28F6" w:rsidRDefault="00CA28F6">
            <w:pPr>
              <w:cnfStyle w:val="100000000000" w:firstRow="1" w:lastRow="0" w:firstColumn="0" w:lastColumn="0" w:oddVBand="0" w:evenVBand="0" w:oddHBand="0" w:evenHBand="0" w:firstRowFirstColumn="0" w:firstRowLastColumn="0" w:lastRowFirstColumn="0" w:lastRowLastColumn="0"/>
            </w:pPr>
            <w:r>
              <w:t>Bsp.</w:t>
            </w:r>
          </w:p>
        </w:tc>
      </w:tr>
      <w:tr w:rsidR="00CA28F6" w14:paraId="55C1843C" w14:textId="77777777" w:rsidTr="00CA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2EB71E6" w14:textId="7F55F081" w:rsidR="00CA28F6" w:rsidRDefault="00CA28F6">
            <w:r>
              <w:t>1</w:t>
            </w:r>
          </w:p>
        </w:tc>
        <w:tc>
          <w:tcPr>
            <w:tcW w:w="3504" w:type="dxa"/>
          </w:tcPr>
          <w:p w14:paraId="7D7D61B0" w14:textId="79DE500A" w:rsidR="00CA28F6" w:rsidRDefault="00CA28F6">
            <w:pPr>
              <w:cnfStyle w:val="000000100000" w:firstRow="0" w:lastRow="0" w:firstColumn="0" w:lastColumn="0" w:oddVBand="0" w:evenVBand="0" w:oddHBand="1" w:evenHBand="0" w:firstRowFirstColumn="0" w:firstRowLastColumn="0" w:lastRowFirstColumn="0" w:lastRowLastColumn="0"/>
            </w:pPr>
            <w:r>
              <w:t>Systemebene der inneren Betriebe des Prozesses werden auf Anfälligkeiten geprüft.</w:t>
            </w:r>
          </w:p>
        </w:tc>
        <w:tc>
          <w:tcPr>
            <w:tcW w:w="5001" w:type="dxa"/>
          </w:tcPr>
          <w:p w14:paraId="4E1994AC" w14:textId="2162698E" w:rsidR="00CA28F6" w:rsidRDefault="00CA28F6">
            <w:pPr>
              <w:cnfStyle w:val="000000100000" w:firstRow="0" w:lastRow="0" w:firstColumn="0" w:lastColumn="0" w:oddVBand="0" w:evenVBand="0" w:oddHBand="1" w:evenHBand="0" w:firstRowFirstColumn="0" w:firstRowLastColumn="0" w:lastRowFirstColumn="0" w:lastRowLastColumn="0"/>
            </w:pPr>
            <w:r>
              <w:t>Interne Netzübertragung zwischen NAS &amp; Webserver wird überwacht.</w:t>
            </w:r>
          </w:p>
        </w:tc>
      </w:tr>
      <w:tr w:rsidR="00CA28F6" w14:paraId="53C6595B" w14:textId="77777777" w:rsidTr="00CA28F6">
        <w:tc>
          <w:tcPr>
            <w:cnfStyle w:val="001000000000" w:firstRow="0" w:lastRow="0" w:firstColumn="1" w:lastColumn="0" w:oddVBand="0" w:evenVBand="0" w:oddHBand="0" w:evenHBand="0" w:firstRowFirstColumn="0" w:firstRowLastColumn="0" w:lastRowFirstColumn="0" w:lastRowLastColumn="0"/>
            <w:tcW w:w="1384" w:type="dxa"/>
          </w:tcPr>
          <w:p w14:paraId="7BFADA2B" w14:textId="1EF88A3D" w:rsidR="00CA28F6" w:rsidRDefault="00CA28F6">
            <w:r>
              <w:t>2</w:t>
            </w:r>
          </w:p>
        </w:tc>
        <w:tc>
          <w:tcPr>
            <w:tcW w:w="3504" w:type="dxa"/>
          </w:tcPr>
          <w:p w14:paraId="6190A4CC" w14:textId="3CD033C0" w:rsidR="00CA28F6" w:rsidRDefault="00CA28F6">
            <w:pPr>
              <w:cnfStyle w:val="000000000000" w:firstRow="0" w:lastRow="0" w:firstColumn="0" w:lastColumn="0" w:oddVBand="0" w:evenVBand="0" w:oddHBand="0" w:evenHBand="0" w:firstRowFirstColumn="0" w:firstRowLastColumn="0" w:lastRowFirstColumn="0" w:lastRowLastColumn="0"/>
            </w:pPr>
            <w:r>
              <w:t>Protokoll- / Netzebene wird überprüft zwischen User und End Point.</w:t>
            </w:r>
          </w:p>
        </w:tc>
        <w:tc>
          <w:tcPr>
            <w:tcW w:w="5001" w:type="dxa"/>
          </w:tcPr>
          <w:p w14:paraId="050F05A6" w14:textId="4D1B1435" w:rsidR="00CA28F6" w:rsidRDefault="00CA28F6">
            <w:pPr>
              <w:cnfStyle w:val="000000000000" w:firstRow="0" w:lastRow="0" w:firstColumn="0" w:lastColumn="0" w:oddVBand="0" w:evenVBand="0" w:oddHBand="0" w:evenHBand="0" w:firstRowFirstColumn="0" w:firstRowLastColumn="0" w:lastRowFirstColumn="0" w:lastRowLastColumn="0"/>
            </w:pPr>
            <w:r>
              <w:t xml:space="preserve">Netzwerkprobleme beim </w:t>
            </w:r>
            <w:proofErr w:type="spellStart"/>
            <w:r>
              <w:t>Forwarding</w:t>
            </w:r>
            <w:proofErr w:type="spellEnd"/>
            <w:r>
              <w:t xml:space="preserve"> werden beispielsweise auf Firewall überprüft.</w:t>
            </w:r>
          </w:p>
        </w:tc>
      </w:tr>
      <w:tr w:rsidR="00CA28F6" w14:paraId="2685ED43" w14:textId="77777777" w:rsidTr="00CA28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1488A3B" w14:textId="7AEBD9CF" w:rsidR="00CA28F6" w:rsidRDefault="00CA28F6">
            <w:r>
              <w:t>3</w:t>
            </w:r>
          </w:p>
        </w:tc>
        <w:tc>
          <w:tcPr>
            <w:tcW w:w="3504" w:type="dxa"/>
          </w:tcPr>
          <w:p w14:paraId="66EBEB66" w14:textId="3ADD0590" w:rsidR="00CA28F6" w:rsidRDefault="00CA28F6">
            <w:pPr>
              <w:cnfStyle w:val="000000100000" w:firstRow="0" w:lastRow="0" w:firstColumn="0" w:lastColumn="0" w:oddVBand="0" w:evenVBand="0" w:oddHBand="1" w:evenHBand="0" w:firstRowFirstColumn="0" w:firstRowLastColumn="0" w:lastRowFirstColumn="0" w:lastRowLastColumn="0"/>
            </w:pPr>
            <w:r>
              <w:t>Allfällige User-Probleme werden aufmerksam aufgezeigt.</w:t>
            </w:r>
          </w:p>
        </w:tc>
        <w:tc>
          <w:tcPr>
            <w:tcW w:w="5001" w:type="dxa"/>
          </w:tcPr>
          <w:p w14:paraId="03B28C76" w14:textId="6A620DAB" w:rsidR="00CA28F6" w:rsidRDefault="00CA28F6" w:rsidP="00C24A37">
            <w:pPr>
              <w:keepNext/>
              <w:cnfStyle w:val="000000100000" w:firstRow="0" w:lastRow="0" w:firstColumn="0" w:lastColumn="0" w:oddVBand="0" w:evenVBand="0" w:oddHBand="1" w:evenHBand="0" w:firstRowFirstColumn="0" w:firstRowLastColumn="0" w:lastRowFirstColumn="0" w:lastRowLastColumn="0"/>
            </w:pPr>
            <w:proofErr w:type="spellStart"/>
            <w:r>
              <w:t>Enduser</w:t>
            </w:r>
            <w:proofErr w:type="spellEnd"/>
            <w:r>
              <w:t xml:space="preserve"> Funktionen werden getestet über das Webportal</w:t>
            </w:r>
          </w:p>
        </w:tc>
      </w:tr>
    </w:tbl>
    <w:p w14:paraId="0D18D392" w14:textId="0A772F5A" w:rsidR="00930525" w:rsidRPr="00930525" w:rsidRDefault="00C24A37" w:rsidP="00C24A37">
      <w:pPr>
        <w:pStyle w:val="Beschriftung"/>
      </w:pPr>
      <w:bookmarkStart w:id="124" w:name="_Toc199795276"/>
      <w:r>
        <w:t xml:space="preserve">Tabelle </w:t>
      </w:r>
      <w:r w:rsidR="00854A3F">
        <w:t>13</w:t>
      </w:r>
      <w:r w:rsidR="001644E0">
        <w:fldChar w:fldCharType="begin"/>
      </w:r>
      <w:r w:rsidR="001644E0">
        <w:instrText xml:space="preserve"> SEQ Tabelle \* ARABIC </w:instrText>
      </w:r>
      <w:r w:rsidR="001644E0">
        <w:fldChar w:fldCharType="separate"/>
      </w:r>
      <w:r w:rsidR="001644E0">
        <w:rPr>
          <w:noProof/>
        </w:rPr>
        <w:t>13</w:t>
      </w:r>
      <w:r w:rsidR="001644E0">
        <w:rPr>
          <w:noProof/>
        </w:rPr>
        <w:fldChar w:fldCharType="end"/>
      </w:r>
      <w:r>
        <w:t>: Testverfahren -&gt; Checkliste</w:t>
      </w:r>
      <w:bookmarkEnd w:id="124"/>
    </w:p>
    <w:p w14:paraId="7B04FA47" w14:textId="77777777" w:rsidR="00CF20EE" w:rsidRPr="006C3DD6" w:rsidRDefault="00CF20EE" w:rsidP="00CF20EE">
      <w:pPr>
        <w:pStyle w:val="Textkrper"/>
      </w:pPr>
    </w:p>
    <w:p w14:paraId="568C698B" w14:textId="6FD463C1" w:rsidR="00CF20EE" w:rsidRPr="006C3DD6" w:rsidRDefault="00CF20EE" w:rsidP="00861FF8">
      <w:pPr>
        <w:pStyle w:val="berschrift3"/>
      </w:pPr>
      <w:bookmarkStart w:id="125" w:name="_Toc217803066"/>
      <w:bookmarkStart w:id="126" w:name="_Toc199797383"/>
      <w:r w:rsidRPr="006C3DD6">
        <w:t>Testfälle</w:t>
      </w:r>
      <w:bookmarkEnd w:id="125"/>
      <w:bookmarkEnd w:id="126"/>
    </w:p>
    <w:p w14:paraId="27F5860A" w14:textId="321C4C81" w:rsidR="00861FF8" w:rsidRPr="007A4D6E" w:rsidRDefault="00B53F2B" w:rsidP="007A4D6E">
      <w:r w:rsidRPr="007A4D6E">
        <w:t xml:space="preserve">Folgende Testfälle werden mit ihren </w:t>
      </w:r>
      <w:r w:rsidR="007A4D6E" w:rsidRPr="007A4D6E">
        <w:t>messbaren Zielen werden gestellt um anschliessend ihre Funktionstüchtigkeit zu testen</w:t>
      </w:r>
    </w:p>
    <w:tbl>
      <w:tblPr>
        <w:tblStyle w:val="Gitternetztabelle4Akzent1"/>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1134"/>
        <w:gridCol w:w="2551"/>
        <w:gridCol w:w="851"/>
        <w:gridCol w:w="2126"/>
        <w:gridCol w:w="1701"/>
      </w:tblGrid>
      <w:tr w:rsidR="00CF20EE" w:rsidRPr="006C3DD6" w14:paraId="01C4AF1B" w14:textId="77777777" w:rsidTr="00482A13">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675" w:type="dxa"/>
            <w:hideMark/>
          </w:tcPr>
          <w:p w14:paraId="16A3DE68" w14:textId="1EC7C319" w:rsidR="00CF20EE" w:rsidRPr="006C3DD6" w:rsidRDefault="008E2039">
            <w:pPr>
              <w:spacing w:line="260" w:lineRule="atLeast"/>
              <w:rPr>
                <w:rFonts w:cs="Arial"/>
                <w:b w:val="0"/>
                <w:sz w:val="22"/>
              </w:rPr>
            </w:pPr>
            <w:r>
              <w:rPr>
                <w:rFonts w:cs="Arial"/>
                <w:b w:val="0"/>
              </w:rPr>
              <w:t>Test</w:t>
            </w:r>
          </w:p>
        </w:tc>
        <w:tc>
          <w:tcPr>
            <w:tcW w:w="851" w:type="dxa"/>
            <w:hideMark/>
          </w:tcPr>
          <w:p w14:paraId="259A5B5A" w14:textId="6E7D49B5" w:rsidR="00CF20EE" w:rsidRPr="006C3DD6"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b w:val="0"/>
                <w:sz w:val="22"/>
              </w:rPr>
            </w:pPr>
            <w:r>
              <w:rPr>
                <w:rFonts w:cs="Arial"/>
                <w:b w:val="0"/>
              </w:rPr>
              <w:t>ID</w:t>
            </w:r>
          </w:p>
        </w:tc>
        <w:tc>
          <w:tcPr>
            <w:tcW w:w="1134" w:type="dxa"/>
            <w:hideMark/>
          </w:tcPr>
          <w:p w14:paraId="3DCC4EF5" w14:textId="77777777" w:rsidR="008E2039"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bCs w:val="0"/>
              </w:rPr>
            </w:pPr>
            <w:r>
              <w:rPr>
                <w:rFonts w:cs="Arial"/>
                <w:b w:val="0"/>
              </w:rPr>
              <w:t xml:space="preserve">Szenario </w:t>
            </w:r>
          </w:p>
          <w:p w14:paraId="3C69E411" w14:textId="2E2E35A2" w:rsidR="00CF20EE" w:rsidRPr="006C3DD6"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b w:val="0"/>
                <w:sz w:val="22"/>
              </w:rPr>
            </w:pPr>
            <w:r>
              <w:rPr>
                <w:rFonts w:cs="Arial"/>
                <w:b w:val="0"/>
              </w:rPr>
              <w:t>Nr.</w:t>
            </w:r>
          </w:p>
        </w:tc>
        <w:tc>
          <w:tcPr>
            <w:tcW w:w="2551" w:type="dxa"/>
            <w:hideMark/>
          </w:tcPr>
          <w:p w14:paraId="7543D6AE" w14:textId="75BD3AC2" w:rsidR="00CF20EE" w:rsidRPr="006C3DD6"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b w:val="0"/>
                <w:sz w:val="22"/>
              </w:rPr>
            </w:pPr>
            <w:r>
              <w:rPr>
                <w:rFonts w:cs="Arial"/>
                <w:b w:val="0"/>
              </w:rPr>
              <w:t>Ausgangslage</w:t>
            </w:r>
          </w:p>
        </w:tc>
        <w:tc>
          <w:tcPr>
            <w:tcW w:w="851" w:type="dxa"/>
          </w:tcPr>
          <w:p w14:paraId="6E9FB52E" w14:textId="77777777" w:rsidR="008E2039"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b w:val="0"/>
                <w:bCs w:val="0"/>
              </w:rPr>
            </w:pPr>
            <w:r>
              <w:rPr>
                <w:rFonts w:cs="Arial"/>
              </w:rPr>
              <w:t>Check</w:t>
            </w:r>
          </w:p>
          <w:p w14:paraId="3FB39DCF" w14:textId="67ED83D4" w:rsidR="008E2039" w:rsidRDefault="008E2039">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Pr>
                <w:rFonts w:cs="Arial"/>
              </w:rPr>
              <w:t>Nr.</w:t>
            </w:r>
          </w:p>
        </w:tc>
        <w:tc>
          <w:tcPr>
            <w:tcW w:w="2126" w:type="dxa"/>
            <w:hideMark/>
          </w:tcPr>
          <w:p w14:paraId="0572C3D7" w14:textId="23149C60" w:rsidR="00CF20EE" w:rsidRPr="006C3DD6" w:rsidRDefault="00CF20EE">
            <w:pPr>
              <w:spacing w:line="260" w:lineRule="atLeast"/>
              <w:cnfStyle w:val="100000000000" w:firstRow="1" w:lastRow="0" w:firstColumn="0" w:lastColumn="0" w:oddVBand="0" w:evenVBand="0" w:oddHBand="0" w:evenHBand="0" w:firstRowFirstColumn="0" w:firstRowLastColumn="0" w:lastRowFirstColumn="0" w:lastRowLastColumn="0"/>
              <w:rPr>
                <w:rFonts w:cs="Arial"/>
                <w:b w:val="0"/>
                <w:sz w:val="22"/>
              </w:rPr>
            </w:pPr>
            <w:r w:rsidRPr="006C3DD6">
              <w:rPr>
                <w:rFonts w:cs="Arial"/>
                <w:b w:val="0"/>
              </w:rPr>
              <w:t>erwartetes Ergebnis</w:t>
            </w:r>
          </w:p>
        </w:tc>
        <w:tc>
          <w:tcPr>
            <w:tcW w:w="1701" w:type="dxa"/>
            <w:hideMark/>
          </w:tcPr>
          <w:p w14:paraId="2C22DA10" w14:textId="77777777" w:rsidR="00CF20EE" w:rsidRPr="006C3DD6" w:rsidRDefault="00CF20EE">
            <w:pPr>
              <w:spacing w:line="260" w:lineRule="atLeast"/>
              <w:cnfStyle w:val="100000000000" w:firstRow="1" w:lastRow="0" w:firstColumn="0" w:lastColumn="0" w:oddVBand="0" w:evenVBand="0" w:oddHBand="0" w:evenHBand="0" w:firstRowFirstColumn="0" w:firstRowLastColumn="0" w:lastRowFirstColumn="0" w:lastRowLastColumn="0"/>
              <w:rPr>
                <w:rFonts w:cs="Arial"/>
                <w:b w:val="0"/>
                <w:sz w:val="22"/>
              </w:rPr>
            </w:pPr>
            <w:r w:rsidRPr="006C3DD6">
              <w:rPr>
                <w:rFonts w:cs="Arial"/>
                <w:b w:val="0"/>
              </w:rPr>
              <w:t>Bemerkungen, Prüfergebnis</w:t>
            </w:r>
          </w:p>
        </w:tc>
      </w:tr>
      <w:tr w:rsidR="00CF20EE" w:rsidRPr="006C3DD6" w14:paraId="1A939487" w14:textId="77777777" w:rsidTr="00482A1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6AA258D8" w14:textId="0EEF7EE5" w:rsidR="00CF20EE" w:rsidRPr="006C3DD6" w:rsidRDefault="008E2039">
            <w:pPr>
              <w:spacing w:line="260" w:lineRule="atLeast"/>
              <w:jc w:val="center"/>
              <w:rPr>
                <w:rFonts w:cs="Arial"/>
                <w:sz w:val="22"/>
                <w:szCs w:val="22"/>
              </w:rPr>
            </w:pPr>
            <w:r>
              <w:rPr>
                <w:rFonts w:cs="Arial"/>
                <w:sz w:val="22"/>
                <w:szCs w:val="22"/>
              </w:rPr>
              <w:t>1</w:t>
            </w:r>
          </w:p>
        </w:tc>
        <w:tc>
          <w:tcPr>
            <w:tcW w:w="851" w:type="dxa"/>
            <w:shd w:val="clear" w:color="auto" w:fill="auto"/>
          </w:tcPr>
          <w:p w14:paraId="6FFBD3EC" w14:textId="7BB8090D" w:rsidR="00CF20EE"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sidRPr="006C3DD6">
              <w:t>FE01/ US1</w:t>
            </w:r>
          </w:p>
        </w:tc>
        <w:tc>
          <w:tcPr>
            <w:tcW w:w="1134" w:type="dxa"/>
            <w:shd w:val="clear" w:color="auto" w:fill="auto"/>
          </w:tcPr>
          <w:p w14:paraId="30DCCCAD" w14:textId="60ACBB0F" w:rsidR="00CF20EE"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1</w:t>
            </w:r>
          </w:p>
        </w:tc>
        <w:tc>
          <w:tcPr>
            <w:tcW w:w="2551" w:type="dxa"/>
            <w:shd w:val="clear" w:color="auto" w:fill="auto"/>
          </w:tcPr>
          <w:p w14:paraId="36AF6883" w14:textId="61FB01B8" w:rsidR="00CF20EE"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Admin möchte von Heimnetz über SSH-Verbindung zum </w:t>
            </w:r>
            <w:proofErr w:type="spellStart"/>
            <w:r>
              <w:rPr>
                <w:rFonts w:cs="Arial"/>
                <w:sz w:val="22"/>
              </w:rPr>
              <w:t>Webadmin</w:t>
            </w:r>
            <w:proofErr w:type="spellEnd"/>
            <w:r>
              <w:rPr>
                <w:rFonts w:cs="Arial"/>
                <w:sz w:val="22"/>
              </w:rPr>
              <w:t xml:space="preserve"> aufstellen</w:t>
            </w:r>
            <w:r w:rsidR="00496AD3">
              <w:rPr>
                <w:rFonts w:cs="Arial"/>
                <w:sz w:val="22"/>
              </w:rPr>
              <w:t xml:space="preserve"> mit seinen SSH-Keys</w:t>
            </w:r>
          </w:p>
        </w:tc>
        <w:tc>
          <w:tcPr>
            <w:tcW w:w="851" w:type="dxa"/>
            <w:shd w:val="clear" w:color="auto" w:fill="auto"/>
          </w:tcPr>
          <w:p w14:paraId="60994C7F" w14:textId="28425194" w:rsidR="008E2039"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2,3</w:t>
            </w:r>
          </w:p>
        </w:tc>
        <w:tc>
          <w:tcPr>
            <w:tcW w:w="2126" w:type="dxa"/>
            <w:shd w:val="clear" w:color="auto" w:fill="auto"/>
          </w:tcPr>
          <w:p w14:paraId="1C0157D6" w14:textId="758BB71B" w:rsidR="00CF20EE" w:rsidRPr="006C3DD6" w:rsidRDefault="00496AD3">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Keine Passwortabfrage</w:t>
            </w:r>
          </w:p>
        </w:tc>
        <w:tc>
          <w:tcPr>
            <w:tcW w:w="1701" w:type="dxa"/>
            <w:shd w:val="clear" w:color="auto" w:fill="auto"/>
          </w:tcPr>
          <w:p w14:paraId="3691E7B2" w14:textId="035D1C99" w:rsidR="00CF20EE" w:rsidRPr="006C3DD6" w:rsidRDefault="002002A0">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Erfolgreiche Verbindung über SSH ohne Timeout &amp; PW-Abfrage</w:t>
            </w:r>
          </w:p>
        </w:tc>
      </w:tr>
      <w:tr w:rsidR="006039C2" w:rsidRPr="006C3DD6" w14:paraId="526770CE" w14:textId="77777777" w:rsidTr="00482A13">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CBEED82" w14:textId="14E3D95B" w:rsidR="006039C2" w:rsidRPr="006C3DD6" w:rsidRDefault="008E2039">
            <w:pPr>
              <w:spacing w:line="260" w:lineRule="atLeast"/>
              <w:jc w:val="center"/>
              <w:rPr>
                <w:rFonts w:cs="Arial"/>
                <w:sz w:val="22"/>
                <w:szCs w:val="22"/>
              </w:rPr>
            </w:pPr>
            <w:r>
              <w:rPr>
                <w:rFonts w:cs="Arial"/>
                <w:sz w:val="22"/>
                <w:szCs w:val="22"/>
              </w:rPr>
              <w:t>2</w:t>
            </w:r>
          </w:p>
        </w:tc>
        <w:tc>
          <w:tcPr>
            <w:tcW w:w="851" w:type="dxa"/>
            <w:shd w:val="clear" w:color="auto" w:fill="auto"/>
          </w:tcPr>
          <w:p w14:paraId="6E36661F" w14:textId="0C7593FD" w:rsidR="006039C2"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sidRPr="006C3DD6">
              <w:t>FE02 / US2</w:t>
            </w:r>
          </w:p>
        </w:tc>
        <w:tc>
          <w:tcPr>
            <w:tcW w:w="1134" w:type="dxa"/>
            <w:shd w:val="clear" w:color="auto" w:fill="auto"/>
          </w:tcPr>
          <w:p w14:paraId="38645DC7" w14:textId="5D9112B4" w:rsidR="006039C2"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w:t>
            </w:r>
          </w:p>
        </w:tc>
        <w:tc>
          <w:tcPr>
            <w:tcW w:w="2551" w:type="dxa"/>
            <w:shd w:val="clear" w:color="auto" w:fill="auto"/>
          </w:tcPr>
          <w:p w14:paraId="135E58C4" w14:textId="7C54FD1D" w:rsidR="006039C2"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6C3DD6">
              <w:t>Tailsacle</w:t>
            </w:r>
            <w:proofErr w:type="spellEnd"/>
            <w:r w:rsidRPr="006C3DD6">
              <w:t>-Verbindung NAS-Web</w:t>
            </w:r>
            <w:r>
              <w:t xml:space="preserve"> wird für Automatisierung aufgebaut</w:t>
            </w:r>
          </w:p>
        </w:tc>
        <w:tc>
          <w:tcPr>
            <w:tcW w:w="851" w:type="dxa"/>
            <w:shd w:val="clear" w:color="auto" w:fill="auto"/>
          </w:tcPr>
          <w:p w14:paraId="609CBABC" w14:textId="3CA07B55" w:rsidR="00280619" w:rsidRDefault="00280619" w:rsidP="00760C33">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w:t>
            </w:r>
          </w:p>
        </w:tc>
        <w:tc>
          <w:tcPr>
            <w:tcW w:w="2126" w:type="dxa"/>
            <w:shd w:val="clear" w:color="auto" w:fill="auto"/>
          </w:tcPr>
          <w:p w14:paraId="0C6C2CD5" w14:textId="4F6A4A52" w:rsidR="006039C2" w:rsidRPr="006C3DD6" w:rsidRDefault="00813555">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VPN-Tunnel läuft verschlüsselt über </w:t>
            </w:r>
            <w:proofErr w:type="spellStart"/>
            <w:r>
              <w:rPr>
                <w:rFonts w:cs="Arial"/>
                <w:sz w:val="22"/>
              </w:rPr>
              <w:t>Wireguard</w:t>
            </w:r>
            <w:proofErr w:type="spellEnd"/>
          </w:p>
        </w:tc>
        <w:tc>
          <w:tcPr>
            <w:tcW w:w="1701" w:type="dxa"/>
            <w:shd w:val="clear" w:color="auto" w:fill="auto"/>
          </w:tcPr>
          <w:p w14:paraId="709E88E4" w14:textId="06BEE489" w:rsidR="006039C2" w:rsidRPr="006C3DD6" w:rsidRDefault="00482A13">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37B8E299">
              <w:rPr>
                <w:rFonts w:cs="Arial"/>
                <w:sz w:val="22"/>
                <w:szCs w:val="22"/>
              </w:rPr>
              <w:t>Erfolgreich</w:t>
            </w:r>
            <w:r w:rsidR="5CA32489" w:rsidRPr="37B8E299">
              <w:rPr>
                <w:rFonts w:cs="Arial"/>
                <w:sz w:val="22"/>
                <w:szCs w:val="22"/>
              </w:rPr>
              <w:t xml:space="preserve"> </w:t>
            </w:r>
            <w:proofErr w:type="spellStart"/>
            <w:r w:rsidR="5CA32489" w:rsidRPr="37B8E299">
              <w:rPr>
                <w:rFonts w:cs="Arial"/>
                <w:sz w:val="22"/>
                <w:szCs w:val="22"/>
              </w:rPr>
              <w:t>korret</w:t>
            </w:r>
            <w:proofErr w:type="spellEnd"/>
            <w:r w:rsidR="5CA32489" w:rsidRPr="37B8E299">
              <w:rPr>
                <w:rFonts w:cs="Arial"/>
                <w:sz w:val="22"/>
                <w:szCs w:val="22"/>
              </w:rPr>
              <w:t xml:space="preserve"> erstellte </w:t>
            </w:r>
            <w:r w:rsidR="5CA32489" w:rsidRPr="775B3FE5">
              <w:rPr>
                <w:rFonts w:cs="Arial"/>
                <w:sz w:val="22"/>
                <w:szCs w:val="22"/>
              </w:rPr>
              <w:t>VPN-Verbindung</w:t>
            </w:r>
            <w:r w:rsidR="5CA32489" w:rsidRPr="37B8E299">
              <w:rPr>
                <w:rFonts w:cs="Arial"/>
                <w:sz w:val="22"/>
                <w:szCs w:val="22"/>
              </w:rPr>
              <w:t xml:space="preserve"> </w:t>
            </w:r>
          </w:p>
        </w:tc>
      </w:tr>
      <w:tr w:rsidR="006039C2" w:rsidRPr="006C3DD6" w14:paraId="508C98E9" w14:textId="77777777" w:rsidTr="00482A13">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79F8E76" w14:textId="04163A73" w:rsidR="006039C2" w:rsidRPr="006C3DD6" w:rsidRDefault="008E2039">
            <w:pPr>
              <w:spacing w:line="260" w:lineRule="atLeast"/>
              <w:jc w:val="center"/>
              <w:rPr>
                <w:rFonts w:cs="Arial"/>
                <w:sz w:val="22"/>
                <w:szCs w:val="22"/>
              </w:rPr>
            </w:pPr>
            <w:r>
              <w:rPr>
                <w:rFonts w:cs="Arial"/>
                <w:sz w:val="22"/>
                <w:szCs w:val="22"/>
              </w:rPr>
              <w:t>3</w:t>
            </w:r>
          </w:p>
        </w:tc>
        <w:tc>
          <w:tcPr>
            <w:tcW w:w="851" w:type="dxa"/>
            <w:shd w:val="clear" w:color="auto" w:fill="auto"/>
          </w:tcPr>
          <w:p w14:paraId="7818863E" w14:textId="0C239DDF" w:rsidR="006039C2"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sidRPr="006C3DD6">
              <w:t>FE0</w:t>
            </w:r>
            <w:r>
              <w:t>3</w:t>
            </w:r>
            <w:r w:rsidRPr="006C3DD6">
              <w:t xml:space="preserve"> / US</w:t>
            </w:r>
            <w:r>
              <w:t>3</w:t>
            </w:r>
          </w:p>
        </w:tc>
        <w:tc>
          <w:tcPr>
            <w:tcW w:w="1134" w:type="dxa"/>
            <w:shd w:val="clear" w:color="auto" w:fill="auto"/>
          </w:tcPr>
          <w:p w14:paraId="44F69B9A" w14:textId="21875E95" w:rsidR="006039C2"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1</w:t>
            </w:r>
          </w:p>
        </w:tc>
        <w:tc>
          <w:tcPr>
            <w:tcW w:w="2551" w:type="dxa"/>
            <w:shd w:val="clear" w:color="auto" w:fill="auto"/>
          </w:tcPr>
          <w:p w14:paraId="5F07D11E" w14:textId="51DFB5B5" w:rsidR="006039C2"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sidRPr="006C3DD6">
              <w:t>SSL</w:t>
            </w:r>
            <w:r>
              <w:t>-Zertifikat wird erstellt.</w:t>
            </w:r>
          </w:p>
        </w:tc>
        <w:tc>
          <w:tcPr>
            <w:tcW w:w="851" w:type="dxa"/>
            <w:shd w:val="clear" w:color="auto" w:fill="auto"/>
          </w:tcPr>
          <w:p w14:paraId="24A99130" w14:textId="73A832FC" w:rsidR="00861FF8" w:rsidRDefault="00861FF8" w:rsidP="00760C33">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2</w:t>
            </w:r>
          </w:p>
        </w:tc>
        <w:tc>
          <w:tcPr>
            <w:tcW w:w="2126" w:type="dxa"/>
            <w:shd w:val="clear" w:color="auto" w:fill="auto"/>
          </w:tcPr>
          <w:p w14:paraId="43D6B1D6" w14:textId="3F584667" w:rsidR="006039C2" w:rsidRPr="006C3DD6" w:rsidRDefault="00127984">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Verschlüsselte Verbindung über HTTPS auf den Webservice ist </w:t>
            </w:r>
            <w:r w:rsidR="00B53F2B">
              <w:rPr>
                <w:rFonts w:cs="Arial"/>
                <w:sz w:val="22"/>
              </w:rPr>
              <w:t>möglich.</w:t>
            </w:r>
          </w:p>
        </w:tc>
        <w:tc>
          <w:tcPr>
            <w:tcW w:w="1701" w:type="dxa"/>
            <w:shd w:val="clear" w:color="auto" w:fill="auto"/>
          </w:tcPr>
          <w:p w14:paraId="17DBC151" w14:textId="0BDB9732" w:rsidR="006039C2" w:rsidRPr="006C3DD6" w:rsidRDefault="00482A13" w:rsidP="00097C84">
            <w:pPr>
              <w:keepNext/>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HTTPS Verbindung sicher aufgestellt.</w:t>
            </w:r>
          </w:p>
        </w:tc>
      </w:tr>
      <w:tr w:rsidR="008E2039" w:rsidRPr="006C3DD6" w14:paraId="114823DF" w14:textId="77777777" w:rsidTr="00482A13">
        <w:tblPrEx>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Ex>
        <w:trPr>
          <w:trHeight w:val="238"/>
        </w:trPr>
        <w:tc>
          <w:tcPr>
            <w:cnfStyle w:val="001000000000" w:firstRow="0" w:lastRow="0" w:firstColumn="1" w:lastColumn="0" w:oddVBand="0" w:evenVBand="0" w:oddHBand="0" w:evenHBand="0" w:firstRowFirstColumn="0" w:firstRowLastColumn="0" w:lastRowFirstColumn="0" w:lastRowLastColumn="0"/>
            <w:tcW w:w="675" w:type="dxa"/>
          </w:tcPr>
          <w:p w14:paraId="27D293F4" w14:textId="34A05C73" w:rsidR="008E2039" w:rsidRDefault="008E2039">
            <w:pPr>
              <w:spacing w:line="260" w:lineRule="atLeast"/>
              <w:jc w:val="center"/>
              <w:rPr>
                <w:rFonts w:cs="Arial"/>
                <w:sz w:val="22"/>
                <w:szCs w:val="22"/>
              </w:rPr>
            </w:pPr>
            <w:r>
              <w:rPr>
                <w:rFonts w:cs="Arial"/>
                <w:sz w:val="22"/>
                <w:szCs w:val="22"/>
              </w:rPr>
              <w:t>4</w:t>
            </w:r>
          </w:p>
        </w:tc>
        <w:tc>
          <w:tcPr>
            <w:tcW w:w="851" w:type="dxa"/>
          </w:tcPr>
          <w:p w14:paraId="5482BF59" w14:textId="18AECD00" w:rsidR="008E2039"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pPr>
            <w:r w:rsidRPr="006C3DD6">
              <w:t>FE0</w:t>
            </w:r>
            <w:r>
              <w:t>4</w:t>
            </w:r>
            <w:r w:rsidRPr="006C3DD6">
              <w:t xml:space="preserve"> / US</w:t>
            </w:r>
            <w:r>
              <w:t>4</w:t>
            </w:r>
          </w:p>
        </w:tc>
        <w:tc>
          <w:tcPr>
            <w:tcW w:w="1134" w:type="dxa"/>
          </w:tcPr>
          <w:p w14:paraId="36F38CA7" w14:textId="61442FC7" w:rsidR="008E2039"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w:t>
            </w:r>
          </w:p>
        </w:tc>
        <w:tc>
          <w:tcPr>
            <w:tcW w:w="2551" w:type="dxa"/>
          </w:tcPr>
          <w:p w14:paraId="3867BBE9" w14:textId="2BAEC309" w:rsidR="008E2039"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6C3DD6">
              <w:t>SFTPgo</w:t>
            </w:r>
            <w:proofErr w:type="spellEnd"/>
            <w:r w:rsidRPr="006C3DD6">
              <w:t xml:space="preserve"> &amp; Usermanagement</w:t>
            </w:r>
            <w:r>
              <w:t xml:space="preserve"> sind bereit zum Einteilen der Berechtigungen</w:t>
            </w:r>
          </w:p>
        </w:tc>
        <w:tc>
          <w:tcPr>
            <w:tcW w:w="851" w:type="dxa"/>
          </w:tcPr>
          <w:p w14:paraId="723E39D1" w14:textId="682BE382" w:rsidR="008E2039" w:rsidRPr="006C3DD6" w:rsidRDefault="00250715">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3</w:t>
            </w:r>
          </w:p>
        </w:tc>
        <w:tc>
          <w:tcPr>
            <w:tcW w:w="2126" w:type="dxa"/>
          </w:tcPr>
          <w:p w14:paraId="583CF897" w14:textId="7D10EBE0" w:rsidR="008E2039" w:rsidRPr="006C3DD6" w:rsidRDefault="00B53F2B">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User &amp; Gruppen haben jegliche nötige Zugriffe</w:t>
            </w:r>
          </w:p>
        </w:tc>
        <w:tc>
          <w:tcPr>
            <w:tcW w:w="1701" w:type="dxa"/>
          </w:tcPr>
          <w:p w14:paraId="3619A7D3" w14:textId="400A61B2" w:rsidR="008E2039" w:rsidRPr="006C3DD6" w:rsidRDefault="00482A13" w:rsidP="00097C84">
            <w:pPr>
              <w:keepNext/>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User haben ihre Berechtigungen.</w:t>
            </w:r>
          </w:p>
        </w:tc>
      </w:tr>
      <w:tr w:rsidR="008E2039" w:rsidRPr="00C41422" w14:paraId="2298AEA8" w14:textId="77777777" w:rsidTr="00482A13">
        <w:tblPrEx>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Ex>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tcPr>
          <w:p w14:paraId="599F7793" w14:textId="4717DF5D" w:rsidR="008E2039" w:rsidRDefault="4095E254">
            <w:pPr>
              <w:spacing w:line="260" w:lineRule="atLeast"/>
              <w:jc w:val="center"/>
            </w:pPr>
            <w:r w:rsidRPr="79E4C7EF">
              <w:rPr>
                <w:rFonts w:cs="Arial"/>
                <w:sz w:val="22"/>
                <w:szCs w:val="22"/>
              </w:rPr>
              <w:t>6</w:t>
            </w:r>
          </w:p>
        </w:tc>
        <w:tc>
          <w:tcPr>
            <w:tcW w:w="851" w:type="dxa"/>
          </w:tcPr>
          <w:p w14:paraId="55BB308C" w14:textId="697FF74F" w:rsidR="008E2039"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pPr>
            <w:r w:rsidRPr="006C3DD6">
              <w:t>FE0</w:t>
            </w:r>
            <w:r>
              <w:t>6</w:t>
            </w:r>
            <w:r w:rsidRPr="006C3DD6">
              <w:t xml:space="preserve"> / US</w:t>
            </w:r>
            <w:r>
              <w:t>6</w:t>
            </w:r>
          </w:p>
        </w:tc>
        <w:tc>
          <w:tcPr>
            <w:tcW w:w="1134" w:type="dxa"/>
          </w:tcPr>
          <w:p w14:paraId="09424527" w14:textId="0FE9C13C" w:rsidR="008E2039"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2</w:t>
            </w:r>
          </w:p>
        </w:tc>
        <w:tc>
          <w:tcPr>
            <w:tcW w:w="2551" w:type="dxa"/>
          </w:tcPr>
          <w:p w14:paraId="4E6397EC" w14:textId="783B8E6F" w:rsidR="008E2039" w:rsidRPr="006C3DD6" w:rsidRDefault="008E2039">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proofErr w:type="spellStart"/>
            <w:r>
              <w:rPr>
                <w:rFonts w:cs="Arial"/>
                <w:sz w:val="22"/>
              </w:rPr>
              <w:t>Cronjobs</w:t>
            </w:r>
            <w:proofErr w:type="spellEnd"/>
            <w:r>
              <w:rPr>
                <w:rFonts w:cs="Arial"/>
                <w:sz w:val="22"/>
              </w:rPr>
              <w:t xml:space="preserve"> für Bildupload sind erstellt für die automatische Ausführung der Übertragungs-Scripts</w:t>
            </w:r>
          </w:p>
        </w:tc>
        <w:tc>
          <w:tcPr>
            <w:tcW w:w="851" w:type="dxa"/>
          </w:tcPr>
          <w:p w14:paraId="61774C50" w14:textId="1AA8FE15" w:rsidR="008E2039" w:rsidRPr="006C3DD6" w:rsidRDefault="00250715">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3</w:t>
            </w:r>
          </w:p>
        </w:tc>
        <w:tc>
          <w:tcPr>
            <w:tcW w:w="2126" w:type="dxa"/>
          </w:tcPr>
          <w:p w14:paraId="339CEE28" w14:textId="77777777" w:rsidR="00BB737A" w:rsidRDefault="006E6024">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 xml:space="preserve">Tägliche </w:t>
            </w:r>
            <w:r w:rsidR="008F4DD7">
              <w:rPr>
                <w:rFonts w:cs="Arial"/>
                <w:sz w:val="22"/>
              </w:rPr>
              <w:t>1:1</w:t>
            </w:r>
          </w:p>
          <w:p w14:paraId="38B7760D" w14:textId="5A34B8A8" w:rsidR="008E2039" w:rsidRPr="006C3DD6" w:rsidRDefault="006E6024">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rPr>
            </w:pPr>
            <w:r>
              <w:rPr>
                <w:rFonts w:cs="Arial"/>
                <w:sz w:val="22"/>
              </w:rPr>
              <w:t>Synchronisation von NAS &amp; Webserver</w:t>
            </w:r>
          </w:p>
        </w:tc>
        <w:tc>
          <w:tcPr>
            <w:tcW w:w="1701" w:type="dxa"/>
          </w:tcPr>
          <w:p w14:paraId="71389428" w14:textId="0306A529" w:rsidR="00594BD4" w:rsidRPr="00C41422" w:rsidRDefault="3119D192" w:rsidP="00097C84">
            <w:pPr>
              <w:keepNext/>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5D765BB9">
              <w:rPr>
                <w:rFonts w:cs="Arial"/>
                <w:sz w:val="22"/>
                <w:szCs w:val="22"/>
              </w:rPr>
              <w:t xml:space="preserve">Fotos sind erreichbar und können von </w:t>
            </w:r>
            <w:r w:rsidRPr="370F5097">
              <w:rPr>
                <w:rFonts w:cs="Arial"/>
                <w:sz w:val="22"/>
                <w:szCs w:val="22"/>
              </w:rPr>
              <w:t xml:space="preserve">Usern </w:t>
            </w:r>
            <w:r w:rsidRPr="723A173D">
              <w:rPr>
                <w:rFonts w:cs="Arial"/>
                <w:sz w:val="22"/>
                <w:szCs w:val="22"/>
              </w:rPr>
              <w:t>heruntergeladen werden.</w:t>
            </w:r>
          </w:p>
        </w:tc>
      </w:tr>
      <w:tr w:rsidR="008E2039" w:rsidRPr="006C3DD6" w14:paraId="3B05BB19" w14:textId="77777777" w:rsidTr="00482A13">
        <w:tblPrEx>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Ex>
        <w:trPr>
          <w:trHeight w:val="238"/>
        </w:trPr>
        <w:tc>
          <w:tcPr>
            <w:cnfStyle w:val="001000000000" w:firstRow="0" w:lastRow="0" w:firstColumn="1" w:lastColumn="0" w:oddVBand="0" w:evenVBand="0" w:oddHBand="0" w:evenHBand="0" w:firstRowFirstColumn="0" w:firstRowLastColumn="0" w:lastRowFirstColumn="0" w:lastRowLastColumn="0"/>
            <w:tcW w:w="675" w:type="dxa"/>
          </w:tcPr>
          <w:p w14:paraId="1BABE0DD" w14:textId="011A53BC" w:rsidR="008E2039" w:rsidRDefault="6AB4C92F">
            <w:pPr>
              <w:spacing w:line="260" w:lineRule="atLeast"/>
              <w:jc w:val="center"/>
            </w:pPr>
            <w:r w:rsidRPr="1382F776">
              <w:rPr>
                <w:rFonts w:cs="Arial"/>
                <w:sz w:val="22"/>
                <w:szCs w:val="22"/>
              </w:rPr>
              <w:t>7</w:t>
            </w:r>
          </w:p>
        </w:tc>
        <w:tc>
          <w:tcPr>
            <w:tcW w:w="851" w:type="dxa"/>
          </w:tcPr>
          <w:p w14:paraId="2BDE3CC7" w14:textId="1BCA22A9" w:rsidR="008E2039"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pPr>
            <w:r w:rsidRPr="006C3DD6">
              <w:t>FE0</w:t>
            </w:r>
            <w:r>
              <w:t>7</w:t>
            </w:r>
            <w:r w:rsidRPr="006C3DD6">
              <w:t xml:space="preserve"> / US</w:t>
            </w:r>
            <w:r>
              <w:t>7</w:t>
            </w:r>
          </w:p>
        </w:tc>
        <w:tc>
          <w:tcPr>
            <w:tcW w:w="1134" w:type="dxa"/>
          </w:tcPr>
          <w:p w14:paraId="07CE6481" w14:textId="15A6C968" w:rsidR="008E2039" w:rsidRPr="006C3DD6" w:rsidRDefault="008E203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1</w:t>
            </w:r>
          </w:p>
        </w:tc>
        <w:tc>
          <w:tcPr>
            <w:tcW w:w="2551" w:type="dxa"/>
          </w:tcPr>
          <w:p w14:paraId="13F263E9" w14:textId="1036AE1D" w:rsidR="008E2039" w:rsidRPr="006C3DD6" w:rsidRDefault="00250715">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 xml:space="preserve">Ungenutzte Ports sind geschlossen und werden mit </w:t>
            </w:r>
            <w:proofErr w:type="spellStart"/>
            <w:r>
              <w:rPr>
                <w:rFonts w:cs="Arial"/>
                <w:sz w:val="22"/>
              </w:rPr>
              <w:t>Nmap</w:t>
            </w:r>
            <w:proofErr w:type="spellEnd"/>
            <w:r>
              <w:rPr>
                <w:rFonts w:cs="Arial"/>
                <w:sz w:val="22"/>
              </w:rPr>
              <w:t xml:space="preserve"> vom öffentlichen Netz aus gescannt</w:t>
            </w:r>
          </w:p>
        </w:tc>
        <w:tc>
          <w:tcPr>
            <w:tcW w:w="851" w:type="dxa"/>
          </w:tcPr>
          <w:p w14:paraId="06FC0F25" w14:textId="1CC2556B" w:rsidR="008E2039" w:rsidRPr="006C3DD6" w:rsidRDefault="00250715">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rPr>
            </w:pPr>
            <w:r>
              <w:rPr>
                <w:rFonts w:cs="Arial"/>
                <w:sz w:val="22"/>
              </w:rPr>
              <w:t>2</w:t>
            </w:r>
          </w:p>
        </w:tc>
        <w:tc>
          <w:tcPr>
            <w:tcW w:w="2126" w:type="dxa"/>
          </w:tcPr>
          <w:p w14:paraId="0EDDA5C8" w14:textId="2531F1C3" w:rsidR="004908BC" w:rsidRPr="006C3DD6" w:rsidRDefault="004908BC" w:rsidP="00C90EAF">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39CF89FE">
              <w:rPr>
                <w:rFonts w:cs="Arial"/>
                <w:sz w:val="22"/>
                <w:szCs w:val="22"/>
              </w:rPr>
              <w:t>Keine offenen Angriffsflächen</w:t>
            </w:r>
          </w:p>
        </w:tc>
        <w:tc>
          <w:tcPr>
            <w:tcW w:w="1701" w:type="dxa"/>
          </w:tcPr>
          <w:p w14:paraId="682DAAFE" w14:textId="19D3A1F1" w:rsidR="008E2039" w:rsidRPr="006C3DD6" w:rsidRDefault="25A9E95C" w:rsidP="0045380D">
            <w:pPr>
              <w:keepNext/>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5F9FCBB0">
              <w:rPr>
                <w:rFonts w:cs="Arial"/>
                <w:sz w:val="22"/>
                <w:szCs w:val="22"/>
              </w:rPr>
              <w:t xml:space="preserve">Durch erfolgreichen </w:t>
            </w:r>
            <w:proofErr w:type="spellStart"/>
            <w:r w:rsidRPr="68CC6F08">
              <w:rPr>
                <w:rFonts w:cs="Arial"/>
                <w:sz w:val="22"/>
                <w:szCs w:val="22"/>
              </w:rPr>
              <w:t>Nmap</w:t>
            </w:r>
            <w:proofErr w:type="spellEnd"/>
            <w:r w:rsidRPr="68CC6F08">
              <w:rPr>
                <w:rFonts w:cs="Arial"/>
                <w:sz w:val="22"/>
                <w:szCs w:val="22"/>
              </w:rPr>
              <w:t>-</w:t>
            </w:r>
            <w:r w:rsidRPr="74D39CFF">
              <w:rPr>
                <w:rFonts w:cs="Arial"/>
                <w:sz w:val="22"/>
                <w:szCs w:val="22"/>
              </w:rPr>
              <w:t xml:space="preserve">Scan </w:t>
            </w:r>
            <w:r w:rsidRPr="27F8644C">
              <w:rPr>
                <w:rFonts w:cs="Arial"/>
                <w:sz w:val="22"/>
                <w:szCs w:val="22"/>
              </w:rPr>
              <w:t xml:space="preserve">werden </w:t>
            </w:r>
            <w:r w:rsidRPr="190AEFCF">
              <w:rPr>
                <w:rFonts w:cs="Arial"/>
                <w:sz w:val="22"/>
                <w:szCs w:val="22"/>
              </w:rPr>
              <w:t xml:space="preserve">unnütz </w:t>
            </w:r>
            <w:r w:rsidRPr="49F47FF0">
              <w:rPr>
                <w:rFonts w:cs="Arial"/>
                <w:sz w:val="22"/>
                <w:szCs w:val="22"/>
              </w:rPr>
              <w:t xml:space="preserve">offene </w:t>
            </w:r>
            <w:r w:rsidRPr="43994315">
              <w:rPr>
                <w:rFonts w:cs="Arial"/>
                <w:sz w:val="22"/>
                <w:szCs w:val="22"/>
              </w:rPr>
              <w:t xml:space="preserve">Ports </w:t>
            </w:r>
            <w:r w:rsidRPr="5170B282">
              <w:rPr>
                <w:rFonts w:cs="Arial"/>
                <w:sz w:val="22"/>
                <w:szCs w:val="22"/>
              </w:rPr>
              <w:t xml:space="preserve">ausgeschlossen. </w:t>
            </w:r>
          </w:p>
        </w:tc>
      </w:tr>
    </w:tbl>
    <w:p w14:paraId="2613E9C1" w14:textId="6D7C0923" w:rsidR="00CF20EE" w:rsidRPr="006C3DD6" w:rsidRDefault="00097C84" w:rsidP="0045380D">
      <w:pPr>
        <w:pStyle w:val="Beschriftung"/>
      </w:pPr>
      <w:bookmarkStart w:id="127" w:name="_Toc199795277"/>
      <w:r>
        <w:t xml:space="preserve">Tabelle </w:t>
      </w:r>
      <w:r w:rsidR="00854A3F">
        <w:t>14</w:t>
      </w:r>
      <w:r w:rsidR="001644E0">
        <w:fldChar w:fldCharType="begin"/>
      </w:r>
      <w:r w:rsidR="001644E0">
        <w:instrText xml:space="preserve"> SEQ Tabelle \* ARABIC </w:instrText>
      </w:r>
      <w:r w:rsidR="001644E0">
        <w:fldChar w:fldCharType="separate"/>
      </w:r>
      <w:r w:rsidR="001644E0">
        <w:rPr>
          <w:noProof/>
        </w:rPr>
        <w:t>14</w:t>
      </w:r>
      <w:r w:rsidR="001644E0">
        <w:rPr>
          <w:noProof/>
        </w:rPr>
        <w:fldChar w:fldCharType="end"/>
      </w:r>
      <w:r>
        <w:t>: Testfälle</w:t>
      </w:r>
      <w:bookmarkEnd w:id="127"/>
    </w:p>
    <w:p w14:paraId="13AAC777" w14:textId="19B2EDDC" w:rsidR="00FC497D" w:rsidRDefault="00FC497D">
      <w:pPr>
        <w:suppressAutoHyphens w:val="0"/>
      </w:pPr>
      <w:r>
        <w:br w:type="page"/>
      </w:r>
    </w:p>
    <w:p w14:paraId="6D71D64E" w14:textId="77777777" w:rsidR="00CF20EE" w:rsidRDefault="00CF20EE" w:rsidP="00AF5254">
      <w:pPr>
        <w:pStyle w:val="berschrift2"/>
      </w:pPr>
      <w:bookmarkStart w:id="128" w:name="_Toc217803067"/>
      <w:bookmarkStart w:id="129" w:name="_Toc199797384"/>
      <w:r w:rsidRPr="003A48C2">
        <w:lastRenderedPageBreak/>
        <w:t>Testprozedur</w:t>
      </w:r>
      <w:bookmarkEnd w:id="128"/>
      <w:bookmarkEnd w:id="129"/>
    </w:p>
    <w:p w14:paraId="09CD124B" w14:textId="3FC458FF" w:rsidR="0039200B" w:rsidRPr="0039200B" w:rsidRDefault="0091339E" w:rsidP="0039200B">
      <w:r>
        <w:t xml:space="preserve">In diesem Kapitel werden alle Testprozeduren aufgezeichnet </w:t>
      </w:r>
      <w:r w:rsidR="00463AE8">
        <w:t>und</w:t>
      </w:r>
      <w:r w:rsidR="00415351">
        <w:t xml:space="preserve"> definiert.</w:t>
      </w:r>
    </w:p>
    <w:p w14:paraId="79A7830B" w14:textId="77777777" w:rsidR="00CF20EE" w:rsidRDefault="00CF20EE" w:rsidP="00AF1AA0">
      <w:pPr>
        <w:pStyle w:val="berschrift3"/>
      </w:pPr>
      <w:bookmarkStart w:id="130" w:name="_Toc217803068"/>
      <w:bookmarkStart w:id="131" w:name="_Toc199797385"/>
      <w:r w:rsidRPr="006C3DD6">
        <w:t>Vorbereitung</w:t>
      </w:r>
      <w:bookmarkEnd w:id="130"/>
      <w:bookmarkEnd w:id="131"/>
    </w:p>
    <w:p w14:paraId="3D7255E9" w14:textId="594F1444" w:rsidR="00415351" w:rsidRPr="00415351" w:rsidRDefault="00415351" w:rsidP="00415351">
      <w:r>
        <w:t>Die Vorbereitun</w:t>
      </w:r>
      <w:r w:rsidR="00134E95">
        <w:t>gen</w:t>
      </w:r>
      <w:r>
        <w:t xml:space="preserve"> für die Tests benötigen je nach Testfall andere Ausgangslagen. Demnach haben wir für jede Situation eine </w:t>
      </w:r>
      <w:proofErr w:type="gramStart"/>
      <w:r>
        <w:t>Geschildert</w:t>
      </w:r>
      <w:proofErr w:type="gramEnd"/>
      <w:r>
        <w:t xml:space="preserve"> um diese möglichst genau </w:t>
      </w:r>
      <w:r w:rsidR="001412FC">
        <w:t xml:space="preserve">und messbar </w:t>
      </w:r>
      <w:r w:rsidR="00500A4F">
        <w:t>zu machen.</w:t>
      </w:r>
    </w:p>
    <w:tbl>
      <w:tblPr>
        <w:tblStyle w:val="Gitternetztabelle4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51"/>
        <w:gridCol w:w="6894"/>
      </w:tblGrid>
      <w:tr w:rsidR="622889D1" w14:paraId="0A4DE647" w14:textId="6ECA0404" w:rsidTr="009B4F3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tcPr>
          <w:p w14:paraId="225A072F" w14:textId="1EC7C319" w:rsidR="622889D1" w:rsidRDefault="622889D1" w:rsidP="622889D1">
            <w:pPr>
              <w:spacing w:line="260" w:lineRule="atLeast"/>
              <w:rPr>
                <w:rFonts w:cs="Arial"/>
                <w:b w:val="0"/>
                <w:bCs w:val="0"/>
                <w:sz w:val="22"/>
                <w:szCs w:val="22"/>
              </w:rPr>
            </w:pPr>
            <w:r w:rsidRPr="622889D1">
              <w:rPr>
                <w:rFonts w:cs="Arial"/>
                <w:b w:val="0"/>
                <w:bCs w:val="0"/>
              </w:rPr>
              <w:t>Test</w:t>
            </w:r>
          </w:p>
        </w:tc>
        <w:tc>
          <w:tcPr>
            <w:tcW w:w="851" w:type="dxa"/>
          </w:tcPr>
          <w:p w14:paraId="2247E1E4" w14:textId="6E7D49B5" w:rsidR="622889D1" w:rsidRDefault="622889D1" w:rsidP="622889D1">
            <w:pPr>
              <w:spacing w:line="260" w:lineRule="atLeast"/>
              <w:cnfStyle w:val="100000000000" w:firstRow="1" w:lastRow="0" w:firstColumn="0" w:lastColumn="0" w:oddVBand="0" w:evenVBand="0" w:oddHBand="0" w:evenHBand="0" w:firstRowFirstColumn="0" w:firstRowLastColumn="0" w:lastRowFirstColumn="0" w:lastRowLastColumn="0"/>
              <w:rPr>
                <w:rFonts w:cs="Arial"/>
                <w:sz w:val="22"/>
                <w:szCs w:val="22"/>
              </w:rPr>
            </w:pPr>
            <w:r w:rsidRPr="622889D1">
              <w:rPr>
                <w:rFonts w:cs="Arial"/>
              </w:rPr>
              <w:t>ID</w:t>
            </w:r>
          </w:p>
        </w:tc>
        <w:tc>
          <w:tcPr>
            <w:tcW w:w="6894" w:type="dxa"/>
          </w:tcPr>
          <w:p w14:paraId="5066418D" w14:textId="25AEF34F" w:rsidR="0FB25CFA" w:rsidRDefault="3761D32E" w:rsidP="0FB25CFA">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6DEBF2F0">
              <w:rPr>
                <w:rFonts w:cs="Arial"/>
              </w:rPr>
              <w:t xml:space="preserve">Erforderlicher </w:t>
            </w:r>
            <w:r w:rsidRPr="3FE8FD29">
              <w:rPr>
                <w:rFonts w:cs="Arial"/>
              </w:rPr>
              <w:t xml:space="preserve">Ausgangszustand </w:t>
            </w:r>
          </w:p>
        </w:tc>
      </w:tr>
      <w:tr w:rsidR="622889D1" w14:paraId="3D704B40" w14:textId="7FE84ACE" w:rsidTr="6083B17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8DCFAFC" w14:textId="0EEF7EE5" w:rsidR="622889D1" w:rsidRDefault="622889D1" w:rsidP="622889D1">
            <w:pPr>
              <w:spacing w:line="260" w:lineRule="atLeast"/>
              <w:jc w:val="center"/>
              <w:rPr>
                <w:rFonts w:cs="Arial"/>
                <w:sz w:val="22"/>
                <w:szCs w:val="22"/>
              </w:rPr>
            </w:pPr>
            <w:r w:rsidRPr="622889D1">
              <w:rPr>
                <w:rFonts w:cs="Arial"/>
                <w:sz w:val="22"/>
                <w:szCs w:val="22"/>
              </w:rPr>
              <w:t>1</w:t>
            </w:r>
          </w:p>
        </w:tc>
        <w:tc>
          <w:tcPr>
            <w:tcW w:w="851" w:type="dxa"/>
            <w:shd w:val="clear" w:color="auto" w:fill="auto"/>
          </w:tcPr>
          <w:p w14:paraId="45CE890D" w14:textId="7BB8090D" w:rsidR="622889D1" w:rsidRDefault="622889D1" w:rsidP="622889D1">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t>FE01/ US1</w:t>
            </w:r>
          </w:p>
        </w:tc>
        <w:tc>
          <w:tcPr>
            <w:tcW w:w="6894" w:type="dxa"/>
            <w:shd w:val="clear" w:color="auto" w:fill="auto"/>
          </w:tcPr>
          <w:p w14:paraId="542F0E6D" w14:textId="523356C6" w:rsidR="79E4C7EF" w:rsidRDefault="49437907" w:rsidP="5843D942">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5843D942">
              <w:rPr>
                <w:rFonts w:cs="Arial"/>
                <w:sz w:val="22"/>
                <w:szCs w:val="22"/>
              </w:rPr>
              <w:t>-SSH-Key auf dem Client wurde erstellt</w:t>
            </w:r>
          </w:p>
          <w:p w14:paraId="0301BF7E" w14:textId="3C0ECBFE" w:rsidR="0FB25CFA" w:rsidRDefault="49437907" w:rsidP="0FB25CFA">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7B7E2BFF">
              <w:rPr>
                <w:rFonts w:cs="Arial"/>
                <w:sz w:val="22"/>
                <w:szCs w:val="22"/>
              </w:rPr>
              <w:t xml:space="preserve">-Der öffentliche Schlüssel ist auf dem Webserver im </w:t>
            </w:r>
            <w:proofErr w:type="spellStart"/>
            <w:r w:rsidRPr="7B7E2BFF">
              <w:rPr>
                <w:rFonts w:cs="Arial"/>
                <w:sz w:val="22"/>
                <w:szCs w:val="22"/>
              </w:rPr>
              <w:t>authorized</w:t>
            </w:r>
            <w:proofErr w:type="spellEnd"/>
            <w:r w:rsidR="00C61A8B">
              <w:rPr>
                <w:rFonts w:cs="Arial"/>
                <w:sz w:val="22"/>
                <w:szCs w:val="22"/>
              </w:rPr>
              <w:t xml:space="preserve"> </w:t>
            </w:r>
            <w:proofErr w:type="spellStart"/>
            <w:r w:rsidRPr="7B7E2BFF">
              <w:rPr>
                <w:rFonts w:cs="Arial"/>
                <w:sz w:val="22"/>
                <w:szCs w:val="22"/>
              </w:rPr>
              <w:t>keys</w:t>
            </w:r>
            <w:proofErr w:type="spellEnd"/>
            <w:r w:rsidRPr="7B7E2BFF">
              <w:rPr>
                <w:rFonts w:cs="Arial"/>
                <w:sz w:val="22"/>
                <w:szCs w:val="22"/>
              </w:rPr>
              <w:t>-Verzeichnis</w:t>
            </w:r>
          </w:p>
        </w:tc>
      </w:tr>
      <w:tr w:rsidR="622889D1" w14:paraId="6339BE4F" w14:textId="4B678EE8" w:rsidTr="6083B17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402D3828" w14:textId="14E3D95B" w:rsidR="622889D1" w:rsidRDefault="622889D1" w:rsidP="622889D1">
            <w:pPr>
              <w:spacing w:line="260" w:lineRule="atLeast"/>
              <w:jc w:val="center"/>
              <w:rPr>
                <w:rFonts w:cs="Arial"/>
                <w:sz w:val="22"/>
                <w:szCs w:val="22"/>
              </w:rPr>
            </w:pPr>
            <w:r w:rsidRPr="622889D1">
              <w:rPr>
                <w:rFonts w:cs="Arial"/>
                <w:sz w:val="22"/>
                <w:szCs w:val="22"/>
              </w:rPr>
              <w:t>2</w:t>
            </w:r>
          </w:p>
        </w:tc>
        <w:tc>
          <w:tcPr>
            <w:tcW w:w="851" w:type="dxa"/>
            <w:shd w:val="clear" w:color="auto" w:fill="auto"/>
          </w:tcPr>
          <w:p w14:paraId="6C244868" w14:textId="0C7593FD" w:rsidR="622889D1" w:rsidRDefault="622889D1" w:rsidP="622889D1">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t>FE02 / US2</w:t>
            </w:r>
          </w:p>
        </w:tc>
        <w:tc>
          <w:tcPr>
            <w:tcW w:w="6894" w:type="dxa"/>
            <w:shd w:val="clear" w:color="auto" w:fill="auto"/>
          </w:tcPr>
          <w:p w14:paraId="686270EC" w14:textId="3CD0A170" w:rsidR="79E4C7EF" w:rsidRDefault="04B30C58" w:rsidP="7B7E2BFF">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7B7E2BFF">
              <w:rPr>
                <w:rFonts w:cs="Arial"/>
                <w:sz w:val="22"/>
                <w:szCs w:val="22"/>
              </w:rPr>
              <w:t>-</w:t>
            </w:r>
            <w:proofErr w:type="spellStart"/>
            <w:r w:rsidRPr="7B7E2BFF">
              <w:rPr>
                <w:rFonts w:cs="Arial"/>
                <w:sz w:val="22"/>
                <w:szCs w:val="22"/>
              </w:rPr>
              <w:t>Tailscale</w:t>
            </w:r>
            <w:proofErr w:type="spellEnd"/>
            <w:r w:rsidRPr="7B7E2BFF">
              <w:rPr>
                <w:rFonts w:cs="Arial"/>
                <w:sz w:val="22"/>
                <w:szCs w:val="22"/>
              </w:rPr>
              <w:t xml:space="preserve"> ist auf dem NAS und dem Webserver installiert</w:t>
            </w:r>
          </w:p>
          <w:p w14:paraId="7FD5FF74" w14:textId="79E59D52" w:rsidR="0FB25CFA" w:rsidRDefault="04B30C58" w:rsidP="0FB25CFA">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08D36B93">
              <w:rPr>
                <w:rFonts w:cs="Arial"/>
                <w:sz w:val="22"/>
                <w:szCs w:val="22"/>
              </w:rPr>
              <w:t xml:space="preserve">-NAS und Webserver sind im gleichen </w:t>
            </w:r>
            <w:proofErr w:type="spellStart"/>
            <w:r w:rsidRPr="08D36B93">
              <w:rPr>
                <w:rFonts w:cs="Arial"/>
                <w:sz w:val="22"/>
                <w:szCs w:val="22"/>
              </w:rPr>
              <w:t>Tailscale</w:t>
            </w:r>
            <w:proofErr w:type="spellEnd"/>
            <w:r w:rsidRPr="08D36B93">
              <w:rPr>
                <w:rFonts w:cs="Arial"/>
                <w:sz w:val="22"/>
                <w:szCs w:val="22"/>
              </w:rPr>
              <w:t>-Netz eingebunden</w:t>
            </w:r>
          </w:p>
        </w:tc>
      </w:tr>
      <w:tr w:rsidR="622889D1" w14:paraId="458C4954" w14:textId="6D477268" w:rsidTr="6083B17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4BCC81FE" w14:textId="04163A73" w:rsidR="622889D1" w:rsidRDefault="622889D1" w:rsidP="622889D1">
            <w:pPr>
              <w:spacing w:line="260" w:lineRule="atLeast"/>
              <w:jc w:val="center"/>
              <w:rPr>
                <w:rFonts w:cs="Arial"/>
                <w:sz w:val="22"/>
                <w:szCs w:val="22"/>
              </w:rPr>
            </w:pPr>
            <w:r w:rsidRPr="622889D1">
              <w:rPr>
                <w:rFonts w:cs="Arial"/>
                <w:sz w:val="22"/>
                <w:szCs w:val="22"/>
              </w:rPr>
              <w:t>3</w:t>
            </w:r>
          </w:p>
        </w:tc>
        <w:tc>
          <w:tcPr>
            <w:tcW w:w="851" w:type="dxa"/>
            <w:shd w:val="clear" w:color="auto" w:fill="auto"/>
          </w:tcPr>
          <w:p w14:paraId="4D3B94FB" w14:textId="0C239DDF" w:rsidR="622889D1" w:rsidRDefault="622889D1" w:rsidP="622889D1">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t>FE03 / US3</w:t>
            </w:r>
          </w:p>
        </w:tc>
        <w:tc>
          <w:tcPr>
            <w:tcW w:w="6894" w:type="dxa"/>
            <w:shd w:val="clear" w:color="auto" w:fill="auto"/>
          </w:tcPr>
          <w:p w14:paraId="59C1C408" w14:textId="652D7841" w:rsidR="79E4C7EF" w:rsidRDefault="513FBE8F" w:rsidP="5B5F3F42">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34D30066">
              <w:rPr>
                <w:rFonts w:cs="Arial"/>
                <w:sz w:val="22"/>
                <w:szCs w:val="22"/>
              </w:rPr>
              <w:t xml:space="preserve">-Caddy wurde </w:t>
            </w:r>
            <w:r w:rsidRPr="6647FAE4">
              <w:rPr>
                <w:rFonts w:cs="Arial"/>
                <w:sz w:val="22"/>
                <w:szCs w:val="22"/>
              </w:rPr>
              <w:t xml:space="preserve">korrekt installiert </w:t>
            </w:r>
            <w:r w:rsidRPr="4BEAD0EA">
              <w:rPr>
                <w:rFonts w:cs="Arial"/>
                <w:sz w:val="22"/>
                <w:szCs w:val="22"/>
              </w:rPr>
              <w:t xml:space="preserve">und konfiguriert </w:t>
            </w:r>
          </w:p>
          <w:p w14:paraId="62B3A693" w14:textId="0EE133E6" w:rsidR="0FB25CFA" w:rsidRDefault="513FBE8F" w:rsidP="0FB25CFA">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6C9ED698">
              <w:rPr>
                <w:rFonts w:cs="Arial"/>
                <w:sz w:val="22"/>
                <w:szCs w:val="22"/>
              </w:rPr>
              <w:t>-Domain zeigt auf den Webserver</w:t>
            </w:r>
          </w:p>
        </w:tc>
      </w:tr>
      <w:tr w:rsidR="622889D1" w14:paraId="22EB074A" w14:textId="61C0307D" w:rsidTr="6083B17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5EC1F5DD" w14:textId="7D90AE01" w:rsidR="622889D1" w:rsidRDefault="622889D1" w:rsidP="622889D1">
            <w:pPr>
              <w:spacing w:line="260" w:lineRule="atLeast"/>
              <w:jc w:val="center"/>
            </w:pPr>
            <w:r w:rsidRPr="622889D1">
              <w:rPr>
                <w:rFonts w:cs="Arial"/>
                <w:sz w:val="22"/>
                <w:szCs w:val="22"/>
              </w:rPr>
              <w:t>4</w:t>
            </w:r>
          </w:p>
        </w:tc>
        <w:tc>
          <w:tcPr>
            <w:tcW w:w="851" w:type="dxa"/>
            <w:shd w:val="clear" w:color="auto" w:fill="auto"/>
          </w:tcPr>
          <w:p w14:paraId="11F39A0A" w14:textId="18AECD00" w:rsidR="622889D1" w:rsidRDefault="622889D1" w:rsidP="622889D1">
            <w:pPr>
              <w:spacing w:line="260" w:lineRule="atLeast"/>
              <w:cnfStyle w:val="000000000000" w:firstRow="0" w:lastRow="0" w:firstColumn="0" w:lastColumn="0" w:oddVBand="0" w:evenVBand="0" w:oddHBand="0" w:evenHBand="0" w:firstRowFirstColumn="0" w:firstRowLastColumn="0" w:lastRowFirstColumn="0" w:lastRowLastColumn="0"/>
            </w:pPr>
            <w:r>
              <w:t>FE04 / US4</w:t>
            </w:r>
          </w:p>
        </w:tc>
        <w:tc>
          <w:tcPr>
            <w:tcW w:w="6894" w:type="dxa"/>
            <w:shd w:val="clear" w:color="auto" w:fill="auto"/>
          </w:tcPr>
          <w:p w14:paraId="7ABA418C" w14:textId="69F8D98D" w:rsidR="79E4C7EF" w:rsidRDefault="341CF469" w:rsidP="28BE2B1C">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5984333C">
              <w:rPr>
                <w:rFonts w:cs="Arial"/>
                <w:sz w:val="22"/>
                <w:szCs w:val="22"/>
              </w:rPr>
              <w:t>-</w:t>
            </w:r>
            <w:proofErr w:type="spellStart"/>
            <w:r w:rsidRPr="5984333C">
              <w:rPr>
                <w:rFonts w:cs="Arial"/>
                <w:sz w:val="22"/>
                <w:szCs w:val="22"/>
              </w:rPr>
              <w:t>SFTPgo</w:t>
            </w:r>
            <w:proofErr w:type="spellEnd"/>
            <w:r w:rsidRPr="5984333C">
              <w:rPr>
                <w:rFonts w:cs="Arial"/>
                <w:sz w:val="22"/>
                <w:szCs w:val="22"/>
              </w:rPr>
              <w:t xml:space="preserve"> ist </w:t>
            </w:r>
            <w:r w:rsidRPr="5EC45D3D">
              <w:rPr>
                <w:rFonts w:cs="Arial"/>
                <w:sz w:val="22"/>
                <w:szCs w:val="22"/>
              </w:rPr>
              <w:t xml:space="preserve">eingerichtet </w:t>
            </w:r>
          </w:p>
          <w:p w14:paraId="4A31971B" w14:textId="47BEFEEC" w:rsidR="79E4C7EF" w:rsidRDefault="341CF469" w:rsidP="7576813E">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40914BAE">
              <w:rPr>
                <w:rFonts w:cs="Arial"/>
                <w:sz w:val="22"/>
                <w:szCs w:val="22"/>
              </w:rPr>
              <w:t xml:space="preserve">-Benutzerkonten mit </w:t>
            </w:r>
            <w:r w:rsidRPr="21A845B5">
              <w:rPr>
                <w:rFonts w:cs="Arial"/>
                <w:sz w:val="22"/>
                <w:szCs w:val="22"/>
              </w:rPr>
              <w:t>Berechtigungen wurden erstellt</w:t>
            </w:r>
          </w:p>
          <w:p w14:paraId="1BCD8836" w14:textId="0AEAE309" w:rsidR="0FB25CFA" w:rsidRDefault="341CF469" w:rsidP="0FB25CFA">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79C81B72">
              <w:rPr>
                <w:rFonts w:cs="Arial"/>
                <w:sz w:val="22"/>
                <w:szCs w:val="22"/>
              </w:rPr>
              <w:t xml:space="preserve">-Ports wurden auf der Firewall </w:t>
            </w:r>
            <w:r w:rsidRPr="496D238D">
              <w:rPr>
                <w:rFonts w:cs="Arial"/>
                <w:sz w:val="22"/>
                <w:szCs w:val="22"/>
              </w:rPr>
              <w:t>geöffnet</w:t>
            </w:r>
          </w:p>
        </w:tc>
      </w:tr>
      <w:tr w:rsidR="622889D1" w14:paraId="48DF15ED" w14:textId="377103EE" w:rsidTr="6083B17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95CB093" w14:textId="51663DCB" w:rsidR="622889D1" w:rsidRDefault="42BCFBA8" w:rsidP="622889D1">
            <w:pPr>
              <w:spacing w:line="260" w:lineRule="atLeast"/>
              <w:jc w:val="center"/>
            </w:pPr>
            <w:r w:rsidRPr="6415EB3C">
              <w:rPr>
                <w:rFonts w:cs="Arial"/>
                <w:sz w:val="22"/>
                <w:szCs w:val="22"/>
              </w:rPr>
              <w:t>6</w:t>
            </w:r>
          </w:p>
        </w:tc>
        <w:tc>
          <w:tcPr>
            <w:tcW w:w="851" w:type="dxa"/>
            <w:shd w:val="clear" w:color="auto" w:fill="auto"/>
          </w:tcPr>
          <w:p w14:paraId="5FB67B32" w14:textId="697FF74F" w:rsidR="622889D1" w:rsidRDefault="622889D1" w:rsidP="622889D1">
            <w:pPr>
              <w:spacing w:line="260" w:lineRule="atLeast"/>
              <w:cnfStyle w:val="000000100000" w:firstRow="0" w:lastRow="0" w:firstColumn="0" w:lastColumn="0" w:oddVBand="0" w:evenVBand="0" w:oddHBand="1" w:evenHBand="0" w:firstRowFirstColumn="0" w:firstRowLastColumn="0" w:lastRowFirstColumn="0" w:lastRowLastColumn="0"/>
            </w:pPr>
            <w:r>
              <w:t>FE06 / US6</w:t>
            </w:r>
          </w:p>
        </w:tc>
        <w:tc>
          <w:tcPr>
            <w:tcW w:w="6894" w:type="dxa"/>
            <w:shd w:val="clear" w:color="auto" w:fill="auto"/>
          </w:tcPr>
          <w:p w14:paraId="4373FAB4" w14:textId="64AE513E" w:rsidR="79E4C7EF" w:rsidRDefault="131D7CD7" w:rsidP="48AE8B22">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3ECEA3B7">
              <w:rPr>
                <w:rFonts w:cs="Arial"/>
                <w:sz w:val="22"/>
                <w:szCs w:val="22"/>
              </w:rPr>
              <w:t>-Das Upload</w:t>
            </w:r>
            <w:r w:rsidRPr="78D06180">
              <w:rPr>
                <w:rFonts w:cs="Arial"/>
                <w:sz w:val="22"/>
                <w:szCs w:val="22"/>
              </w:rPr>
              <w:t>-</w:t>
            </w:r>
            <w:proofErr w:type="spellStart"/>
            <w:r w:rsidRPr="78D06180">
              <w:rPr>
                <w:rFonts w:cs="Arial"/>
                <w:sz w:val="22"/>
                <w:szCs w:val="22"/>
              </w:rPr>
              <w:t>Script</w:t>
            </w:r>
            <w:proofErr w:type="spellEnd"/>
            <w:r w:rsidRPr="78D06180">
              <w:rPr>
                <w:rFonts w:cs="Arial"/>
                <w:sz w:val="22"/>
                <w:szCs w:val="22"/>
              </w:rPr>
              <w:t xml:space="preserve"> </w:t>
            </w:r>
            <w:r w:rsidRPr="0D92CAD6">
              <w:rPr>
                <w:rFonts w:cs="Arial"/>
                <w:sz w:val="22"/>
                <w:szCs w:val="22"/>
              </w:rPr>
              <w:t xml:space="preserve">wurde erstellt </w:t>
            </w:r>
          </w:p>
          <w:p w14:paraId="68259B49" w14:textId="38F22C32" w:rsidR="0FB25CFA" w:rsidRDefault="131D7CD7" w:rsidP="0FB25CFA">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rsidRPr="5EC41FA2">
              <w:rPr>
                <w:rFonts w:cs="Arial"/>
                <w:sz w:val="22"/>
                <w:szCs w:val="22"/>
              </w:rPr>
              <w:t>-</w:t>
            </w:r>
            <w:proofErr w:type="spellStart"/>
            <w:r w:rsidRPr="5EC41FA2">
              <w:rPr>
                <w:rFonts w:cs="Arial"/>
                <w:sz w:val="22"/>
                <w:szCs w:val="22"/>
              </w:rPr>
              <w:t>Cronjob</w:t>
            </w:r>
            <w:proofErr w:type="spellEnd"/>
            <w:r w:rsidRPr="5EC41FA2">
              <w:rPr>
                <w:rFonts w:cs="Arial"/>
                <w:sz w:val="22"/>
                <w:szCs w:val="22"/>
              </w:rPr>
              <w:t xml:space="preserve"> für den periodischen Upload ist </w:t>
            </w:r>
            <w:r w:rsidRPr="54ED7C42">
              <w:rPr>
                <w:rFonts w:cs="Arial"/>
                <w:sz w:val="22"/>
                <w:szCs w:val="22"/>
              </w:rPr>
              <w:t>konfiguriert und aktiviert</w:t>
            </w:r>
            <w:r w:rsidRPr="37FB069C">
              <w:rPr>
                <w:rFonts w:cs="Arial"/>
                <w:sz w:val="22"/>
                <w:szCs w:val="22"/>
              </w:rPr>
              <w:t>.</w:t>
            </w:r>
            <w:r w:rsidRPr="54ED7C42">
              <w:rPr>
                <w:rFonts w:cs="Arial"/>
                <w:sz w:val="22"/>
                <w:szCs w:val="22"/>
              </w:rPr>
              <w:t xml:space="preserve"> </w:t>
            </w:r>
          </w:p>
        </w:tc>
      </w:tr>
      <w:tr w:rsidR="622889D1" w14:paraId="7D3E6316" w14:textId="5CC844AA" w:rsidTr="6083B17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2B3930B7" w14:textId="306F687F" w:rsidR="622889D1" w:rsidRDefault="2F5610C7" w:rsidP="622889D1">
            <w:pPr>
              <w:spacing w:line="260" w:lineRule="atLeast"/>
              <w:jc w:val="center"/>
            </w:pPr>
            <w:r w:rsidRPr="6415EB3C">
              <w:rPr>
                <w:rFonts w:cs="Arial"/>
                <w:sz w:val="22"/>
                <w:szCs w:val="22"/>
              </w:rPr>
              <w:t>7</w:t>
            </w:r>
          </w:p>
        </w:tc>
        <w:tc>
          <w:tcPr>
            <w:tcW w:w="851" w:type="dxa"/>
            <w:shd w:val="clear" w:color="auto" w:fill="auto"/>
          </w:tcPr>
          <w:p w14:paraId="50E90DE7" w14:textId="1BCA22A9" w:rsidR="622889D1" w:rsidRDefault="622889D1" w:rsidP="622889D1">
            <w:pPr>
              <w:spacing w:line="260" w:lineRule="atLeast"/>
              <w:cnfStyle w:val="000000000000" w:firstRow="0" w:lastRow="0" w:firstColumn="0" w:lastColumn="0" w:oddVBand="0" w:evenVBand="0" w:oddHBand="0" w:evenHBand="0" w:firstRowFirstColumn="0" w:firstRowLastColumn="0" w:lastRowFirstColumn="0" w:lastRowLastColumn="0"/>
            </w:pPr>
            <w:r>
              <w:t>FE07 / US7</w:t>
            </w:r>
          </w:p>
        </w:tc>
        <w:tc>
          <w:tcPr>
            <w:tcW w:w="6894" w:type="dxa"/>
            <w:shd w:val="clear" w:color="auto" w:fill="auto"/>
          </w:tcPr>
          <w:p w14:paraId="2769A272" w14:textId="2528C0B4" w:rsidR="79E4C7EF" w:rsidRDefault="78401FD0" w:rsidP="23A87599">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3910F699">
              <w:rPr>
                <w:rFonts w:cs="Arial"/>
                <w:sz w:val="22"/>
                <w:szCs w:val="22"/>
              </w:rPr>
              <w:t>-</w:t>
            </w:r>
            <w:proofErr w:type="spellStart"/>
            <w:r w:rsidRPr="3910F699">
              <w:rPr>
                <w:rFonts w:cs="Arial"/>
                <w:sz w:val="22"/>
                <w:szCs w:val="22"/>
              </w:rPr>
              <w:t>Nmap</w:t>
            </w:r>
            <w:proofErr w:type="spellEnd"/>
            <w:r w:rsidRPr="3910F699">
              <w:rPr>
                <w:rFonts w:cs="Arial"/>
                <w:sz w:val="22"/>
                <w:szCs w:val="22"/>
              </w:rPr>
              <w:t xml:space="preserve"> ist installiert </w:t>
            </w:r>
            <w:r w:rsidRPr="1B2DE5CC">
              <w:rPr>
                <w:rFonts w:cs="Arial"/>
                <w:sz w:val="22"/>
                <w:szCs w:val="22"/>
              </w:rPr>
              <w:t xml:space="preserve">auf einem </w:t>
            </w:r>
            <w:r w:rsidRPr="552FA743">
              <w:rPr>
                <w:rFonts w:cs="Arial"/>
                <w:sz w:val="22"/>
                <w:szCs w:val="22"/>
              </w:rPr>
              <w:t>externen Client</w:t>
            </w:r>
          </w:p>
          <w:p w14:paraId="5A9D4DC4" w14:textId="76BDD6F1" w:rsidR="0FB25CFA" w:rsidRDefault="78401FD0" w:rsidP="0FB25CFA">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rsidRPr="5A741467">
              <w:rPr>
                <w:rFonts w:cs="Arial"/>
                <w:sz w:val="22"/>
                <w:szCs w:val="22"/>
              </w:rPr>
              <w:t xml:space="preserve">-Netzwerkzugang zum </w:t>
            </w:r>
            <w:r w:rsidRPr="166AE9B2">
              <w:rPr>
                <w:rFonts w:cs="Arial"/>
                <w:sz w:val="22"/>
                <w:szCs w:val="22"/>
              </w:rPr>
              <w:t>Webserver ist vorhanden</w:t>
            </w:r>
          </w:p>
        </w:tc>
      </w:tr>
    </w:tbl>
    <w:p w14:paraId="3FC07D50" w14:textId="68E6852A" w:rsidR="3F777C46" w:rsidRDefault="003B467B" w:rsidP="003B467B">
      <w:pPr>
        <w:pStyle w:val="Beschriftung"/>
        <w:rPr>
          <w:color w:val="B2A1C7" w:themeColor="accent4" w:themeTint="99"/>
        </w:rPr>
      </w:pPr>
      <w:bookmarkStart w:id="132" w:name="_Toc199795278"/>
      <w:r>
        <w:t xml:space="preserve">Tabelle </w:t>
      </w:r>
      <w:r w:rsidR="00854A3F">
        <w:t>15</w:t>
      </w:r>
      <w:r w:rsidR="001644E0">
        <w:fldChar w:fldCharType="begin"/>
      </w:r>
      <w:r w:rsidR="001644E0">
        <w:instrText xml:space="preserve"> SEQ Tabelle \* ARABIC </w:instrText>
      </w:r>
      <w:r w:rsidR="001644E0">
        <w:fldChar w:fldCharType="separate"/>
      </w:r>
      <w:r w:rsidR="001644E0">
        <w:rPr>
          <w:noProof/>
        </w:rPr>
        <w:t>15</w:t>
      </w:r>
      <w:r w:rsidR="001644E0">
        <w:rPr>
          <w:noProof/>
        </w:rPr>
        <w:fldChar w:fldCharType="end"/>
      </w:r>
      <w:r>
        <w:t>: Vorbereitung</w:t>
      </w:r>
      <w:bookmarkEnd w:id="132"/>
    </w:p>
    <w:p w14:paraId="72C7E22F" w14:textId="77777777" w:rsidR="00B56B3F" w:rsidRDefault="00CF20EE" w:rsidP="00B56B3F">
      <w:pPr>
        <w:pStyle w:val="berschrift3"/>
      </w:pPr>
      <w:bookmarkStart w:id="133" w:name="_Toc199797386"/>
      <w:r w:rsidRPr="006C3DD6">
        <w:t>Voraussetzungen:</w:t>
      </w:r>
      <w:bookmarkEnd w:id="133"/>
    </w:p>
    <w:p w14:paraId="36B83231" w14:textId="00164091" w:rsidR="00CF20EE" w:rsidRDefault="00A96921" w:rsidP="00B56B3F">
      <w:r>
        <w:t>Die Voraussetzungen für jeden Test beruhen darauf, dass d</w:t>
      </w:r>
      <w:r w:rsidR="00904321">
        <w:t xml:space="preserve">er </w:t>
      </w:r>
      <w:r w:rsidR="00AB3267">
        <w:t>jeweilige Task</w:t>
      </w:r>
      <w:r w:rsidR="00A62B75">
        <w:t xml:space="preserve"> </w:t>
      </w:r>
      <w:r w:rsidR="00EF7955">
        <w:t xml:space="preserve">ohne jeweilige </w:t>
      </w:r>
      <w:r w:rsidR="00DF0346">
        <w:t xml:space="preserve">zusätzliche eingriffe stattfinden kann und somit </w:t>
      </w:r>
      <w:r w:rsidR="0090146A">
        <w:t xml:space="preserve">auch ohne Troubleshooting. Ansonsten </w:t>
      </w:r>
      <w:r w:rsidR="00467427">
        <w:t>wird der Test als «nicht bestanden» gelten.</w:t>
      </w:r>
    </w:p>
    <w:p w14:paraId="77CD0EDF" w14:textId="77777777" w:rsidR="00B56B3F" w:rsidRPr="006C3DD6" w:rsidRDefault="00B56B3F" w:rsidP="00B56B3F"/>
    <w:p w14:paraId="7F2AF98E" w14:textId="77777777" w:rsidR="00B56B3F" w:rsidRDefault="00CF20EE" w:rsidP="00B56B3F">
      <w:pPr>
        <w:pStyle w:val="berschrift3"/>
      </w:pPr>
      <w:bookmarkStart w:id="134" w:name="_Toc199797387"/>
      <w:r w:rsidRPr="006C3DD6">
        <w:t>Konfiguration:</w:t>
      </w:r>
      <w:bookmarkEnd w:id="134"/>
    </w:p>
    <w:p w14:paraId="12AF4448" w14:textId="55B169FA" w:rsidR="00CF20EE" w:rsidRDefault="008C1FF2" w:rsidP="00B56B3F">
      <w:r>
        <w:t>Zum Ausführen aller Tests ausser</w:t>
      </w:r>
      <w:r w:rsidR="007819A0">
        <w:t xml:space="preserve"> «</w:t>
      </w:r>
      <w:r w:rsidR="0020383E">
        <w:t xml:space="preserve">FE07/US7» wird </w:t>
      </w:r>
      <w:r w:rsidR="00F23C9C">
        <w:t xml:space="preserve">schlicht </w:t>
      </w:r>
      <w:r w:rsidR="003B54AC">
        <w:t>abgewartet,</w:t>
      </w:r>
      <w:r w:rsidR="00F23C9C">
        <w:t xml:space="preserve"> bis die Automation einschlägt</w:t>
      </w:r>
      <w:r w:rsidR="0063263D">
        <w:t xml:space="preserve">. Denn diese sind </w:t>
      </w:r>
      <w:r w:rsidR="003B54AC">
        <w:t>aneinandergereiht</w:t>
      </w:r>
      <w:r w:rsidR="00102520">
        <w:t>, welches ein</w:t>
      </w:r>
      <w:r w:rsidR="00363CC2">
        <w:t xml:space="preserve"> Logfile an den Webserver abgeben würde bei einem</w:t>
      </w:r>
      <w:r w:rsidR="009F0151">
        <w:t xml:space="preserve"> </w:t>
      </w:r>
      <w:r w:rsidR="003B54AC">
        <w:t>Fehler</w:t>
      </w:r>
      <w:r w:rsidR="009F0151">
        <w:t xml:space="preserve"> in der Funktionskette.</w:t>
      </w:r>
    </w:p>
    <w:p w14:paraId="4C46A028" w14:textId="77777777" w:rsidR="009F0151" w:rsidRDefault="009F0151" w:rsidP="00B56B3F"/>
    <w:p w14:paraId="233E35B4" w14:textId="482BA35E" w:rsidR="009F0151" w:rsidRPr="00B56B3F" w:rsidRDefault="009F0151" w:rsidP="00B56B3F">
      <w:r>
        <w:t xml:space="preserve">Zur Ausführung von </w:t>
      </w:r>
      <w:r w:rsidR="00A45244">
        <w:t xml:space="preserve">Test </w:t>
      </w:r>
      <w:r w:rsidR="00CC4FC4">
        <w:t>FE07/US7</w:t>
      </w:r>
      <w:r w:rsidR="003B54AC">
        <w:t xml:space="preserve"> wird jedoch eine zusätzliche Open-Source Software benötigt, die die Ports auf offene Stellen scannen kann. In unserem Fall nutzen wir dafür NMAP.</w:t>
      </w:r>
    </w:p>
    <w:p w14:paraId="65204357" w14:textId="65DE6164" w:rsidR="00CF20EE" w:rsidRPr="007C0988" w:rsidRDefault="007C0988" w:rsidP="007C0988">
      <w:pPr>
        <w:suppressAutoHyphens w:val="0"/>
        <w:rPr>
          <w:color w:val="B2A1C7" w:themeColor="accent4" w:themeTint="99"/>
        </w:rPr>
      </w:pPr>
      <w:r>
        <w:rPr>
          <w:color w:val="B2A1C7" w:themeColor="accent4" w:themeTint="99"/>
        </w:rPr>
        <w:br w:type="page"/>
      </w:r>
    </w:p>
    <w:p w14:paraId="04A5D0E1" w14:textId="3692F871" w:rsidR="00CF20EE" w:rsidRPr="001706D5" w:rsidRDefault="00CF20EE" w:rsidP="00AF1AA0">
      <w:pPr>
        <w:pStyle w:val="berschrift3"/>
      </w:pPr>
      <w:bookmarkStart w:id="135" w:name="_Toc217803069"/>
      <w:bookmarkStart w:id="136" w:name="_Toc199797388"/>
      <w:r w:rsidRPr="001706D5">
        <w:lastRenderedPageBreak/>
        <w:t>Durchführung</w:t>
      </w:r>
      <w:bookmarkEnd w:id="135"/>
      <w:r w:rsidR="001706D5" w:rsidRPr="001706D5">
        <w:t>en</w:t>
      </w:r>
      <w:bookmarkEnd w:id="136"/>
    </w:p>
    <w:p w14:paraId="773E1DE2" w14:textId="3C221141" w:rsidR="0FEDB41B" w:rsidRDefault="35E0B069" w:rsidP="0FEDB41B">
      <w:pPr>
        <w:pStyle w:val="Textkrper"/>
        <w:rPr>
          <w:b/>
        </w:rPr>
      </w:pPr>
      <w:r w:rsidRPr="6794C33F">
        <w:rPr>
          <w:b/>
        </w:rPr>
        <w:t xml:space="preserve">Durchführung Testfall 1 – SSH-Zugang </w:t>
      </w:r>
      <w:r w:rsidRPr="477721E6">
        <w:rPr>
          <w:b/>
          <w:bCs/>
        </w:rPr>
        <w:t>Webserver</w:t>
      </w:r>
      <w:r w:rsidR="0080247C">
        <w:rPr>
          <w:b/>
          <w:bCs/>
        </w:rPr>
        <w:t xml:space="preserve"> (FE</w:t>
      </w:r>
      <w:r w:rsidR="007C0988">
        <w:rPr>
          <w:b/>
          <w:bCs/>
        </w:rPr>
        <w:t>01 / US1)</w:t>
      </w:r>
    </w:p>
    <w:p w14:paraId="60622696" w14:textId="1EB50C8F" w:rsidR="5320DAD3" w:rsidRDefault="35E0B069" w:rsidP="5320DAD3">
      <w:pPr>
        <w:pStyle w:val="Textkrper"/>
        <w:rPr>
          <w:b/>
          <w:bCs/>
        </w:rPr>
      </w:pPr>
      <w:r w:rsidRPr="75568F4A">
        <w:t xml:space="preserve">1. </w:t>
      </w:r>
      <w:r w:rsidRPr="2F7BB99D">
        <w:t xml:space="preserve">Terminal öffnen auf </w:t>
      </w:r>
      <w:r w:rsidRPr="7B8F8A22">
        <w:t xml:space="preserve">dem Client Gerät </w:t>
      </w:r>
      <w:r w:rsidRPr="7F04CB94">
        <w:t>(</w:t>
      </w:r>
      <w:r w:rsidRPr="17DD65EB">
        <w:t>Windows</w:t>
      </w:r>
      <w:r w:rsidRPr="139F4017">
        <w:t xml:space="preserve">: </w:t>
      </w:r>
      <w:proofErr w:type="spellStart"/>
      <w:r w:rsidRPr="55939744">
        <w:t>Powershell</w:t>
      </w:r>
      <w:proofErr w:type="spellEnd"/>
      <w:r w:rsidRPr="55939744">
        <w:t xml:space="preserve"> / Linux</w:t>
      </w:r>
      <w:r w:rsidRPr="0FDF10E0">
        <w:t>:</w:t>
      </w:r>
      <w:r w:rsidRPr="55939744">
        <w:t xml:space="preserve"> </w:t>
      </w:r>
      <w:r w:rsidRPr="6BA0FA87">
        <w:t xml:space="preserve">Terminal) </w:t>
      </w:r>
    </w:p>
    <w:p w14:paraId="5B210FC8" w14:textId="4A1C4638" w:rsidR="35E0B069" w:rsidRDefault="35E0B069" w:rsidP="6ACBF5E3">
      <w:pPr>
        <w:pStyle w:val="Textkrper"/>
      </w:pPr>
      <w:r w:rsidRPr="58EB21F5">
        <w:t xml:space="preserve">2. </w:t>
      </w:r>
      <w:r w:rsidRPr="767181F8">
        <w:t xml:space="preserve">Prüfen, ob der </w:t>
      </w:r>
      <w:r w:rsidRPr="787A7F15">
        <w:t xml:space="preserve">SSH-Key </w:t>
      </w:r>
      <w:r w:rsidRPr="4B1E17AB">
        <w:t xml:space="preserve">vorhanden ist unter </w:t>
      </w:r>
      <w:r w:rsidRPr="57C066D1">
        <w:t xml:space="preserve">folgendem Pfad: </w:t>
      </w:r>
      <w:r w:rsidRPr="2C292FF9">
        <w:t>C</w:t>
      </w:r>
      <w:r w:rsidRPr="3DFF7A7D">
        <w:t>:\</w:t>
      </w:r>
      <w:r w:rsidRPr="6AF26F70">
        <w:t>Users\</w:t>
      </w:r>
      <w:r w:rsidRPr="7539A476">
        <w:t>Benutzername\.</w:t>
      </w:r>
      <w:r w:rsidRPr="6E7606F2">
        <w:t>ssh\</w:t>
      </w:r>
      <w:r>
        <w:t>i</w:t>
      </w:r>
      <w:r w:rsidRPr="7C2B6533">
        <w:t>d_rsa</w:t>
      </w:r>
      <w:r>
        <w:tab/>
      </w:r>
    </w:p>
    <w:p w14:paraId="30D855B6" w14:textId="5E18176B" w:rsidR="35E0B069" w:rsidRDefault="35E0B069" w:rsidP="1017CA1B">
      <w:pPr>
        <w:pStyle w:val="Textkrper"/>
      </w:pPr>
      <w:r>
        <w:t xml:space="preserve">3. Verbindung aufbauen mit </w:t>
      </w:r>
      <w:r w:rsidR="36561C02" w:rsidRPr="2498D518">
        <w:t xml:space="preserve">zum Beispiel: </w:t>
      </w:r>
      <w:r w:rsidR="00F80F59">
        <w:br/>
      </w:r>
      <w:r w:rsidR="002A22F9" w:rsidRPr="002A22F9">
        <w:rPr>
          <w:i/>
        </w:rPr>
        <w:t xml:space="preserve">     </w:t>
      </w:r>
      <w:proofErr w:type="spellStart"/>
      <w:r w:rsidR="36561C02" w:rsidRPr="00F80F59">
        <w:rPr>
          <w:i/>
          <w:highlight w:val="lightGray"/>
        </w:rPr>
        <w:t>ssh</w:t>
      </w:r>
      <w:proofErr w:type="spellEnd"/>
      <w:r w:rsidR="36561C02" w:rsidRPr="00F80F59">
        <w:rPr>
          <w:i/>
          <w:highlight w:val="lightGray"/>
        </w:rPr>
        <w:t xml:space="preserve"> yanis@195.201.144.21 -i C:\Benutzer\&lt;lokal </w:t>
      </w:r>
      <w:r w:rsidR="004D53B2" w:rsidRPr="00F80F59">
        <w:rPr>
          <w:i/>
          <w:highlight w:val="lightGray"/>
        </w:rPr>
        <w:t>User</w:t>
      </w:r>
      <w:r w:rsidR="36561C02" w:rsidRPr="00F80F59">
        <w:rPr>
          <w:i/>
          <w:highlight w:val="lightGray"/>
        </w:rPr>
        <w:t>&gt;\.</w:t>
      </w:r>
      <w:proofErr w:type="spellStart"/>
      <w:r w:rsidR="36561C02" w:rsidRPr="00F80F59">
        <w:rPr>
          <w:i/>
          <w:highlight w:val="lightGray"/>
        </w:rPr>
        <w:t>ssh</w:t>
      </w:r>
      <w:proofErr w:type="spellEnd"/>
      <w:r w:rsidR="36561C02" w:rsidRPr="00F80F59">
        <w:rPr>
          <w:i/>
          <w:highlight w:val="lightGray"/>
        </w:rPr>
        <w:t>\</w:t>
      </w:r>
      <w:proofErr w:type="spellStart"/>
      <w:r w:rsidR="36561C02" w:rsidRPr="00F80F59">
        <w:rPr>
          <w:i/>
          <w:highlight w:val="lightGray"/>
        </w:rPr>
        <w:t>id_rsa</w:t>
      </w:r>
      <w:proofErr w:type="spellEnd"/>
    </w:p>
    <w:p w14:paraId="0C454D5D" w14:textId="12CC2D22" w:rsidR="36561C02" w:rsidRDefault="36561C02" w:rsidP="615E31BB">
      <w:pPr>
        <w:pStyle w:val="Textkrper"/>
      </w:pPr>
      <w:r w:rsidRPr="615E31BB">
        <w:t>4. Fingerprint mit “</w:t>
      </w:r>
      <w:r w:rsidR="004D53B2" w:rsidRPr="00F80F59">
        <w:rPr>
          <w:i/>
          <w:highlight w:val="lightGray"/>
        </w:rPr>
        <w:t>Yes</w:t>
      </w:r>
      <w:r w:rsidRPr="615E31BB">
        <w:t>” bestätigen</w:t>
      </w:r>
    </w:p>
    <w:p w14:paraId="18D763E4" w14:textId="55CC067F" w:rsidR="36561C02" w:rsidRDefault="36561C02" w:rsidP="1B0C73FF">
      <w:pPr>
        <w:pStyle w:val="Textkrper"/>
      </w:pPr>
      <w:r w:rsidRPr="1B0C73FF">
        <w:t xml:space="preserve">5. </w:t>
      </w:r>
      <w:r w:rsidR="004D53B2" w:rsidRPr="1B0C73FF">
        <w:t>Schauen,</w:t>
      </w:r>
      <w:r w:rsidRPr="1B0C73FF">
        <w:t xml:space="preserve"> ob: Keine Passworteingabe erscheint / Verbindung </w:t>
      </w:r>
      <w:r w:rsidRPr="6D223EF9">
        <w:t>aufgebaut wird / kein Timeout entsteht</w:t>
      </w:r>
    </w:p>
    <w:p w14:paraId="1BA51774" w14:textId="2B193EFA" w:rsidR="36561C02" w:rsidRDefault="36561C02" w:rsidP="6D223EF9">
      <w:pPr>
        <w:pStyle w:val="Textkrper"/>
      </w:pPr>
      <w:r w:rsidRPr="6D223EF9">
        <w:t xml:space="preserve">6. Nach dem Login </w:t>
      </w:r>
      <w:r w:rsidR="004D53B2" w:rsidRPr="6D223EF9">
        <w:t>sicherstellen</w:t>
      </w:r>
      <w:r w:rsidRPr="6D223EF9">
        <w:t>, dass verschiedene Admin-Befehle ausgeführt werden können</w:t>
      </w:r>
    </w:p>
    <w:p w14:paraId="22BA35CA" w14:textId="77777777" w:rsidR="007C0988" w:rsidRDefault="007C0988" w:rsidP="6D223EF9">
      <w:pPr>
        <w:pStyle w:val="Textkrper"/>
      </w:pPr>
    </w:p>
    <w:p w14:paraId="40526930" w14:textId="59B44892" w:rsidR="00FE1712" w:rsidRPr="007C0988" w:rsidRDefault="00FE1712" w:rsidP="6D223EF9">
      <w:pPr>
        <w:pStyle w:val="Textkrper"/>
        <w:rPr>
          <w:b/>
          <w:bCs/>
        </w:rPr>
      </w:pPr>
      <w:r w:rsidRPr="007C0988">
        <w:rPr>
          <w:b/>
          <w:bCs/>
        </w:rPr>
        <w:t xml:space="preserve">Durchführung Testfall 2 </w:t>
      </w:r>
      <w:r w:rsidR="0080247C" w:rsidRPr="007C0988">
        <w:rPr>
          <w:b/>
          <w:bCs/>
        </w:rPr>
        <w:t>–</w:t>
      </w:r>
      <w:r w:rsidRPr="007C0988">
        <w:rPr>
          <w:b/>
          <w:bCs/>
        </w:rPr>
        <w:t xml:space="preserve"> </w:t>
      </w:r>
      <w:proofErr w:type="spellStart"/>
      <w:r w:rsidR="0080247C" w:rsidRPr="007C0988">
        <w:rPr>
          <w:b/>
          <w:bCs/>
        </w:rPr>
        <w:t>Tailscale</w:t>
      </w:r>
      <w:proofErr w:type="spellEnd"/>
      <w:r w:rsidR="0080247C" w:rsidRPr="007C0988">
        <w:rPr>
          <w:b/>
          <w:bCs/>
        </w:rPr>
        <w:t>-Verbindung NAS-Webserver (FE0</w:t>
      </w:r>
      <w:r w:rsidR="007C0988" w:rsidRPr="007C0988">
        <w:rPr>
          <w:b/>
          <w:bCs/>
        </w:rPr>
        <w:t>2</w:t>
      </w:r>
      <w:r w:rsidR="0080247C" w:rsidRPr="007C0988">
        <w:rPr>
          <w:b/>
          <w:bCs/>
        </w:rPr>
        <w:t xml:space="preserve"> / US2) </w:t>
      </w:r>
    </w:p>
    <w:p w14:paraId="13D93EB7" w14:textId="2CCB0D74" w:rsidR="004036F5" w:rsidRDefault="007C0988" w:rsidP="007C0988">
      <w:pPr>
        <w:pStyle w:val="Textkrper"/>
      </w:pPr>
      <w:r>
        <w:t>1. Auf dem NAS und Webserver werden folgender Befehl ausgeführt</w:t>
      </w:r>
      <w:r w:rsidR="003A2098">
        <w:t xml:space="preserve">: </w:t>
      </w:r>
      <w:proofErr w:type="spellStart"/>
      <w:r w:rsidR="004D53B2" w:rsidRPr="00F80F59">
        <w:rPr>
          <w:i/>
          <w:highlight w:val="lightGray"/>
        </w:rPr>
        <w:t>Tailscale</w:t>
      </w:r>
      <w:proofErr w:type="spellEnd"/>
      <w:r w:rsidR="00F80F59" w:rsidRPr="00F80F59">
        <w:rPr>
          <w:i/>
          <w:highlight w:val="lightGray"/>
        </w:rPr>
        <w:t xml:space="preserve"> </w:t>
      </w:r>
      <w:proofErr w:type="spellStart"/>
      <w:r w:rsidR="00F80F59" w:rsidRPr="00F80F59">
        <w:rPr>
          <w:i/>
          <w:highlight w:val="lightGray"/>
        </w:rPr>
        <w:t>status</w:t>
      </w:r>
      <w:proofErr w:type="spellEnd"/>
      <w:r w:rsidR="002B5002">
        <w:rPr>
          <w:i/>
          <w:iCs/>
        </w:rPr>
        <w:br/>
      </w:r>
      <w:r w:rsidR="00AE27CE">
        <w:t xml:space="preserve">    </w:t>
      </w:r>
      <w:r w:rsidR="004036F5">
        <w:rPr>
          <w:rFonts w:ascii="Wingdings" w:eastAsia="Wingdings" w:hAnsi="Wingdings" w:cs="Wingdings"/>
        </w:rPr>
        <w:t>à</w:t>
      </w:r>
      <w:r w:rsidR="004036F5">
        <w:t xml:space="preserve"> Beide Geräte müssen online sein und im gleichen </w:t>
      </w:r>
      <w:proofErr w:type="spellStart"/>
      <w:r w:rsidR="004036F5">
        <w:t>Tailscale</w:t>
      </w:r>
      <w:proofErr w:type="spellEnd"/>
      <w:r w:rsidR="004036F5">
        <w:t>-Netzwerk angezeigt werden</w:t>
      </w:r>
    </w:p>
    <w:p w14:paraId="3916B637" w14:textId="77777777" w:rsidR="006A198D" w:rsidRDefault="004036F5" w:rsidP="007C0988">
      <w:pPr>
        <w:pStyle w:val="Textkrper"/>
      </w:pPr>
      <w:r>
        <w:t xml:space="preserve">2. </w:t>
      </w:r>
      <w:r w:rsidR="00644CCD">
        <w:t xml:space="preserve">Jeweilige </w:t>
      </w:r>
      <w:r w:rsidR="00741E9B">
        <w:t xml:space="preserve">IP-Adressen von </w:t>
      </w:r>
      <w:proofErr w:type="spellStart"/>
      <w:r w:rsidR="00741E9B">
        <w:t>Tailscale</w:t>
      </w:r>
      <w:proofErr w:type="spellEnd"/>
      <w:r w:rsidR="00741E9B">
        <w:t xml:space="preserve"> vergleichen </w:t>
      </w:r>
      <w:r w:rsidR="0060703E">
        <w:rPr>
          <w:rFonts w:ascii="Wingdings" w:eastAsia="Wingdings" w:hAnsi="Wingdings" w:cs="Wingdings"/>
        </w:rPr>
        <w:t>à</w:t>
      </w:r>
      <w:r w:rsidR="0060703E">
        <w:t xml:space="preserve"> müssen übereinstimmen</w:t>
      </w:r>
    </w:p>
    <w:p w14:paraId="70976CEB" w14:textId="7A2C0A3A" w:rsidR="00526795" w:rsidRDefault="006A198D" w:rsidP="007C0988">
      <w:pPr>
        <w:pStyle w:val="Textkrper"/>
      </w:pPr>
      <w:r>
        <w:t>3. Einen Ping ausführen vom NAS zum Webserver</w:t>
      </w:r>
      <w:r w:rsidR="007F1E7A">
        <w:t xml:space="preserve">: </w:t>
      </w:r>
      <w:r w:rsidR="007F1E7A" w:rsidRPr="008D3AD3">
        <w:rPr>
          <w:i/>
          <w:highlight w:val="lightGray"/>
        </w:rPr>
        <w:t>ping &lt;</w:t>
      </w:r>
      <w:proofErr w:type="spellStart"/>
      <w:r w:rsidR="008D3AD3" w:rsidRPr="0062798C">
        <w:rPr>
          <w:i/>
          <w:color w:val="FF0000"/>
          <w:highlight w:val="lightGray"/>
        </w:rPr>
        <w:t>Tailscale</w:t>
      </w:r>
      <w:proofErr w:type="spellEnd"/>
      <w:r w:rsidR="008D3AD3" w:rsidRPr="0062798C">
        <w:rPr>
          <w:i/>
          <w:color w:val="FF0000"/>
          <w:highlight w:val="lightGray"/>
        </w:rPr>
        <w:t>-IP-Webserver</w:t>
      </w:r>
      <w:r w:rsidR="008D3AD3" w:rsidRPr="008D3AD3">
        <w:rPr>
          <w:i/>
          <w:highlight w:val="lightGray"/>
        </w:rPr>
        <w:t>&gt;</w:t>
      </w:r>
      <w:r w:rsidR="00A33D0E">
        <w:br/>
      </w:r>
      <w:r w:rsidR="00AE27CE">
        <w:t xml:space="preserve">    </w:t>
      </w:r>
      <w:r w:rsidR="00A33D0E">
        <w:rPr>
          <w:rFonts w:ascii="Wingdings" w:eastAsia="Wingdings" w:hAnsi="Wingdings" w:cs="Wingdings"/>
        </w:rPr>
        <w:t>à</w:t>
      </w:r>
      <w:r w:rsidR="00A33D0E">
        <w:t xml:space="preserve"> Zu erwarten sind erfolgreich durchgekommene Antwortpakete</w:t>
      </w:r>
      <w:r w:rsidR="00526795">
        <w:t xml:space="preserve">, ohne Verlust </w:t>
      </w:r>
    </w:p>
    <w:p w14:paraId="27B3CFA6" w14:textId="7E224360" w:rsidR="00CB4ACC" w:rsidRDefault="00EA31BC" w:rsidP="007C0988">
      <w:pPr>
        <w:pStyle w:val="Textkrper"/>
      </w:pPr>
      <w:r>
        <w:t xml:space="preserve">4. Einen Ping ausführen vom Webserver zum NAS: </w:t>
      </w:r>
      <w:r w:rsidRPr="00CB4ACC">
        <w:rPr>
          <w:i/>
          <w:highlight w:val="lightGray"/>
        </w:rPr>
        <w:t xml:space="preserve">ping </w:t>
      </w:r>
      <w:r w:rsidR="00033E10" w:rsidRPr="00CB4ACC">
        <w:rPr>
          <w:i/>
          <w:highlight w:val="lightGray"/>
        </w:rPr>
        <w:t>&lt;</w:t>
      </w:r>
      <w:proofErr w:type="spellStart"/>
      <w:r w:rsidR="00033E10" w:rsidRPr="0062798C">
        <w:rPr>
          <w:i/>
          <w:color w:val="FF0000"/>
          <w:highlight w:val="lightGray"/>
        </w:rPr>
        <w:t>Tailscale</w:t>
      </w:r>
      <w:proofErr w:type="spellEnd"/>
      <w:r w:rsidR="00033E10" w:rsidRPr="0062798C">
        <w:rPr>
          <w:i/>
          <w:color w:val="FF0000"/>
          <w:highlight w:val="lightGray"/>
        </w:rPr>
        <w:t>-IP-NAS</w:t>
      </w:r>
      <w:r w:rsidR="00033E10" w:rsidRPr="00CB4ACC">
        <w:rPr>
          <w:i/>
          <w:highlight w:val="lightGray"/>
        </w:rPr>
        <w:t>&gt;</w:t>
      </w:r>
      <w:r w:rsidR="00CB4ACC">
        <w:br/>
      </w:r>
      <w:r w:rsidR="00AE27CE">
        <w:t xml:space="preserve">    </w:t>
      </w:r>
      <w:r w:rsidR="00CB4ACC">
        <w:rPr>
          <w:rFonts w:ascii="Wingdings" w:eastAsia="Wingdings" w:hAnsi="Wingdings" w:cs="Wingdings"/>
        </w:rPr>
        <w:t>à</w:t>
      </w:r>
      <w:r w:rsidR="00CB4ACC">
        <w:t xml:space="preserve"> Zu erwarten sind erfolgreich durchgekommene Antwortpakete, ohne Verlust </w:t>
      </w:r>
    </w:p>
    <w:p w14:paraId="2B193B5C" w14:textId="378063AB" w:rsidR="00760DBC" w:rsidRDefault="00EA31BC" w:rsidP="007C0988">
      <w:pPr>
        <w:pStyle w:val="Textkrper"/>
        <w:rPr>
          <w:i/>
          <w:iCs/>
          <w:color w:val="FF0000"/>
        </w:rPr>
      </w:pPr>
      <w:r>
        <w:t>5</w:t>
      </w:r>
      <w:r w:rsidR="00526795">
        <w:t xml:space="preserve">. </w:t>
      </w:r>
      <w:r w:rsidR="001A6E36">
        <w:t xml:space="preserve">Ein </w:t>
      </w:r>
      <w:r w:rsidR="0097784D">
        <w:t xml:space="preserve">File über VPN transferieren: </w:t>
      </w:r>
      <w:proofErr w:type="spellStart"/>
      <w:r w:rsidR="0097784D">
        <w:t>scp</w:t>
      </w:r>
      <w:proofErr w:type="spellEnd"/>
      <w:r w:rsidR="0097784D">
        <w:t xml:space="preserve"> </w:t>
      </w:r>
      <w:r w:rsidR="002D5F77">
        <w:t xml:space="preserve">testbild.jpg </w:t>
      </w:r>
      <w:r w:rsidR="002D5F77" w:rsidRPr="002365E8">
        <w:rPr>
          <w:i/>
          <w:highlight w:val="lightGray"/>
        </w:rPr>
        <w:t>&lt;</w:t>
      </w:r>
      <w:r w:rsidR="004D53B2" w:rsidRPr="002365E8">
        <w:rPr>
          <w:i/>
          <w:highlight w:val="lightGray"/>
        </w:rPr>
        <w:t>User</w:t>
      </w:r>
      <w:r w:rsidR="004F2E59" w:rsidRPr="002365E8">
        <w:rPr>
          <w:i/>
          <w:highlight w:val="lightGray"/>
        </w:rPr>
        <w:t>&gt;@</w:t>
      </w:r>
      <w:r w:rsidR="00522093" w:rsidRPr="002365E8">
        <w:rPr>
          <w:i/>
          <w:highlight w:val="lightGray"/>
        </w:rPr>
        <w:t>&gt;</w:t>
      </w:r>
      <w:r w:rsidR="002365E8" w:rsidRPr="002365E8">
        <w:rPr>
          <w:i/>
          <w:highlight w:val="lightGray"/>
        </w:rPr>
        <w:t>tailscale-</w:t>
      </w:r>
      <w:r w:rsidR="002365E8" w:rsidRPr="002365E8">
        <w:rPr>
          <w:i/>
          <w:color w:val="FF0000"/>
          <w:highlight w:val="lightGray"/>
        </w:rPr>
        <w:t>IP</w:t>
      </w:r>
      <w:r w:rsidR="002365E8" w:rsidRPr="002365E8">
        <w:rPr>
          <w:i/>
          <w:highlight w:val="lightGray"/>
        </w:rPr>
        <w:t>-</w:t>
      </w:r>
      <w:r w:rsidR="002365E8" w:rsidRPr="002365E8">
        <w:rPr>
          <w:i/>
          <w:color w:val="FF0000"/>
          <w:highlight w:val="lightGray"/>
        </w:rPr>
        <w:t>Webserver</w:t>
      </w:r>
      <w:r w:rsidR="002365E8" w:rsidRPr="002365E8">
        <w:rPr>
          <w:i/>
          <w:highlight w:val="lightGray"/>
        </w:rPr>
        <w:t>&gt;</w:t>
      </w:r>
      <w:r w:rsidR="002365E8" w:rsidRPr="002365E8">
        <w:rPr>
          <w:i/>
          <w:color w:val="FF0000"/>
          <w:highlight w:val="lightGray"/>
        </w:rPr>
        <w:t>:/tmp/</w:t>
      </w:r>
    </w:p>
    <w:p w14:paraId="568B4486" w14:textId="47019113" w:rsidR="007C0988" w:rsidRDefault="00EA31BC" w:rsidP="007C0988">
      <w:pPr>
        <w:pStyle w:val="Textkrper"/>
      </w:pPr>
      <w:r>
        <w:t>6.</w:t>
      </w:r>
      <w:r w:rsidR="00F224B7">
        <w:t xml:space="preserve"> </w:t>
      </w:r>
      <w:r w:rsidR="00CA7D51">
        <w:t xml:space="preserve">Check, ob die VPN während allen Tests stabil und ohne Timeouts oder Verbindungsausfällen </w:t>
      </w:r>
      <w:r w:rsidR="002824D2">
        <w:t>bleibt</w:t>
      </w:r>
      <w:r w:rsidR="00F80F59">
        <w:br/>
      </w:r>
    </w:p>
    <w:p w14:paraId="7D5A6B91" w14:textId="5D2702B5" w:rsidR="004072EE" w:rsidRPr="006F6B3B" w:rsidRDefault="004072EE" w:rsidP="007C0988">
      <w:pPr>
        <w:pStyle w:val="Textkrper"/>
        <w:rPr>
          <w:b/>
          <w:bCs/>
        </w:rPr>
      </w:pPr>
      <w:r w:rsidRPr="006F6B3B">
        <w:rPr>
          <w:b/>
          <w:bCs/>
        </w:rPr>
        <w:t xml:space="preserve">Durchführung Testfall 3 – </w:t>
      </w:r>
      <w:r w:rsidR="00B92660" w:rsidRPr="006F6B3B">
        <w:rPr>
          <w:b/>
          <w:bCs/>
        </w:rPr>
        <w:t>Caddy mit SSL (FE03 / US</w:t>
      </w:r>
      <w:r w:rsidR="006F6B3B" w:rsidRPr="006F6B3B">
        <w:rPr>
          <w:b/>
          <w:bCs/>
        </w:rPr>
        <w:t xml:space="preserve">3) </w:t>
      </w:r>
    </w:p>
    <w:p w14:paraId="59E40FE9" w14:textId="7F579B4E" w:rsidR="006F6B3B" w:rsidRDefault="006F6B3B" w:rsidP="006F6B3B">
      <w:pPr>
        <w:pStyle w:val="Textkrper"/>
      </w:pPr>
      <w:r>
        <w:t xml:space="preserve">1. Auf dem Webserver wird folgender Befehl </w:t>
      </w:r>
      <w:r w:rsidR="00C70B75">
        <w:t xml:space="preserve">ausgeführt: </w:t>
      </w:r>
      <w:proofErr w:type="spellStart"/>
      <w:r w:rsidR="00C70B75" w:rsidRPr="00C70B75">
        <w:rPr>
          <w:i/>
          <w:highlight w:val="lightGray"/>
        </w:rPr>
        <w:t>systemctl</w:t>
      </w:r>
      <w:proofErr w:type="spellEnd"/>
      <w:r w:rsidR="00C70B75" w:rsidRPr="00C70B75">
        <w:rPr>
          <w:i/>
          <w:highlight w:val="lightGray"/>
        </w:rPr>
        <w:t xml:space="preserve"> </w:t>
      </w:r>
      <w:proofErr w:type="spellStart"/>
      <w:r w:rsidR="00C70B75" w:rsidRPr="00C70B75">
        <w:rPr>
          <w:i/>
          <w:highlight w:val="lightGray"/>
        </w:rPr>
        <w:t>status</w:t>
      </w:r>
      <w:proofErr w:type="spellEnd"/>
      <w:r w:rsidR="00C70B75" w:rsidRPr="00C70B75">
        <w:rPr>
          <w:i/>
          <w:highlight w:val="lightGray"/>
        </w:rPr>
        <w:t xml:space="preserve"> </w:t>
      </w:r>
      <w:proofErr w:type="spellStart"/>
      <w:r w:rsidR="00C70B75" w:rsidRPr="00C70B75">
        <w:rPr>
          <w:i/>
          <w:highlight w:val="lightGray"/>
        </w:rPr>
        <w:t>caddy</w:t>
      </w:r>
      <w:proofErr w:type="spellEnd"/>
      <w:r w:rsidR="00C70B75">
        <w:br/>
      </w:r>
      <w:r w:rsidR="00AE27CE">
        <w:t xml:space="preserve">    </w:t>
      </w:r>
      <w:r w:rsidR="00C70B75">
        <w:rPr>
          <w:rFonts w:ascii="Wingdings" w:eastAsia="Wingdings" w:hAnsi="Wingdings" w:cs="Wingdings"/>
        </w:rPr>
        <w:t>à</w:t>
      </w:r>
      <w:r w:rsidR="00C70B75">
        <w:t xml:space="preserve"> Somit wird geprüft, ob </w:t>
      </w:r>
      <w:r w:rsidR="00EE2894">
        <w:t>der Dienst aktiv ist</w:t>
      </w:r>
    </w:p>
    <w:p w14:paraId="0D40112A" w14:textId="00DEEEA7" w:rsidR="00EC2A52" w:rsidRDefault="00EC2A52" w:rsidP="006F6B3B">
      <w:pPr>
        <w:pStyle w:val="Textkrper"/>
      </w:pPr>
      <w:r>
        <w:t xml:space="preserve">2. Nun prüfen wir die </w:t>
      </w:r>
      <w:r w:rsidR="004D53B2">
        <w:t>Domain,</w:t>
      </w:r>
      <w:r>
        <w:t xml:space="preserve"> indem wir diese im Browser aufrufen</w:t>
      </w:r>
    </w:p>
    <w:p w14:paraId="3CBDB904" w14:textId="05C52BD9" w:rsidR="00E1490D" w:rsidRDefault="00E1490D" w:rsidP="006F6B3B">
      <w:pPr>
        <w:pStyle w:val="Textkrper"/>
      </w:pPr>
      <w:r>
        <w:t>3. Im Browser klicken wir auf das Schloss-Symbol</w:t>
      </w:r>
      <w:r w:rsidR="009248AB">
        <w:t xml:space="preserve"> und dann auf Zertifikat anzeigen</w:t>
      </w:r>
      <w:r w:rsidR="00EF51E7">
        <w:br/>
      </w:r>
      <w:r w:rsidR="00AE27CE">
        <w:t xml:space="preserve">    </w:t>
      </w:r>
      <w:r w:rsidR="00EF51E7">
        <w:rPr>
          <w:rFonts w:ascii="Wingdings" w:eastAsia="Wingdings" w:hAnsi="Wingdings" w:cs="Wingdings"/>
        </w:rPr>
        <w:t>à</w:t>
      </w:r>
      <w:r w:rsidR="00EF51E7">
        <w:t xml:space="preserve"> Somit prüfen wir, ob ein gültiges «</w:t>
      </w:r>
      <w:proofErr w:type="spellStart"/>
      <w:r w:rsidR="00EF51E7">
        <w:t>Let</w:t>
      </w:r>
      <w:r w:rsidR="00482DC3">
        <w:t>’s</w:t>
      </w:r>
      <w:proofErr w:type="spellEnd"/>
      <w:r w:rsidR="00482DC3">
        <w:t xml:space="preserve"> </w:t>
      </w:r>
      <w:proofErr w:type="spellStart"/>
      <w:r w:rsidR="00482DC3">
        <w:t>Encrypt</w:t>
      </w:r>
      <w:proofErr w:type="spellEnd"/>
      <w:r w:rsidR="00482DC3">
        <w:t xml:space="preserve"> Zertifikat» vorhanden ist</w:t>
      </w:r>
    </w:p>
    <w:p w14:paraId="55C8FF21" w14:textId="48961CBB" w:rsidR="00DF2184" w:rsidRDefault="00DF2184" w:rsidP="006F6B3B">
      <w:pPr>
        <w:pStyle w:val="Textkrper"/>
      </w:pPr>
      <w:r>
        <w:t>4. Wir stellen sicher</w:t>
      </w:r>
      <w:r w:rsidR="001A0D83">
        <w:t xml:space="preserve">, dass keine </w:t>
      </w:r>
      <w:r w:rsidR="00F827CC">
        <w:t>Zertifikatswarnung erscheint</w:t>
      </w:r>
      <w:r w:rsidR="001A0D83">
        <w:t xml:space="preserve"> und das die</w:t>
      </w:r>
      <w:r w:rsidR="00EF4ACA">
        <w:t xml:space="preserve"> Seite vollständig über HTTPS lädt</w:t>
      </w:r>
    </w:p>
    <w:p w14:paraId="541A4E30" w14:textId="4DF3A4AD" w:rsidR="006714F9" w:rsidRDefault="001A0D83" w:rsidP="006F6B3B">
      <w:pPr>
        <w:pStyle w:val="Textkrper"/>
      </w:pPr>
      <w:r>
        <w:t xml:space="preserve">5. </w:t>
      </w:r>
      <w:r w:rsidR="00110492">
        <w:t>Die Seite soll ohne Redirect-Fehler aufrufbar sein und ohne Störungen laden</w:t>
      </w:r>
    </w:p>
    <w:p w14:paraId="4B57E8B5" w14:textId="77777777" w:rsidR="004A0D93" w:rsidRDefault="004A0D93" w:rsidP="006F6B3B">
      <w:pPr>
        <w:pStyle w:val="Textkrper"/>
      </w:pPr>
    </w:p>
    <w:p w14:paraId="19AD2FE0" w14:textId="6971776B" w:rsidR="00444069" w:rsidRPr="00903CC3" w:rsidRDefault="00444069" w:rsidP="006F6B3B">
      <w:pPr>
        <w:pStyle w:val="Textkrper"/>
        <w:rPr>
          <w:b/>
          <w:bCs/>
        </w:rPr>
      </w:pPr>
      <w:r w:rsidRPr="00903CC3">
        <w:rPr>
          <w:b/>
          <w:bCs/>
        </w:rPr>
        <w:t xml:space="preserve">Durchführung Testfall 4 – </w:t>
      </w:r>
      <w:proofErr w:type="spellStart"/>
      <w:r w:rsidRPr="00903CC3">
        <w:rPr>
          <w:b/>
          <w:bCs/>
        </w:rPr>
        <w:t>SFTPgo</w:t>
      </w:r>
      <w:proofErr w:type="spellEnd"/>
      <w:r w:rsidRPr="00903CC3">
        <w:rPr>
          <w:b/>
          <w:bCs/>
        </w:rPr>
        <w:t xml:space="preserve"> &amp; Usermanagement (FE04 / US4)</w:t>
      </w:r>
    </w:p>
    <w:p w14:paraId="7B0EFD16" w14:textId="6388E667" w:rsidR="00903CC3" w:rsidRDefault="00636109" w:rsidP="00636109">
      <w:pPr>
        <w:pStyle w:val="Textkrper"/>
      </w:pPr>
      <w:r>
        <w:t xml:space="preserve">1. Das Webinterface von </w:t>
      </w:r>
      <w:proofErr w:type="spellStart"/>
      <w:r>
        <w:t>SFTPgo</w:t>
      </w:r>
      <w:proofErr w:type="spellEnd"/>
      <w:r>
        <w:t xml:space="preserve"> wird im Browser aufgerufen</w:t>
      </w:r>
    </w:p>
    <w:p w14:paraId="7D0FE785" w14:textId="1B6E1F5E" w:rsidR="00636109" w:rsidRDefault="00636109" w:rsidP="00636109">
      <w:pPr>
        <w:pStyle w:val="Textkrper"/>
      </w:pPr>
      <w:r>
        <w:t xml:space="preserve">2. Mit den Zugangsdaten können wir uns als </w:t>
      </w:r>
      <w:r w:rsidR="00820F71">
        <w:t>Admin-Benutzer authentifizieren</w:t>
      </w:r>
      <w:r w:rsidR="00EF1B4F">
        <w:t xml:space="preserve">. </w:t>
      </w:r>
    </w:p>
    <w:p w14:paraId="0ACAEDBA" w14:textId="09D873CA" w:rsidR="000176AB" w:rsidRDefault="000176AB" w:rsidP="00636109">
      <w:pPr>
        <w:pStyle w:val="Textkrper"/>
      </w:pPr>
      <w:r>
        <w:t>3. Im Admin-Panel kann ein Testuser erstellt werden</w:t>
      </w:r>
      <w:r w:rsidR="00124BDD">
        <w:t xml:space="preserve">, dieser bekommt Berechtigungen um auf ein definiertes </w:t>
      </w:r>
      <w:r w:rsidR="00702C14">
        <w:t xml:space="preserve">   </w:t>
      </w:r>
      <w:r w:rsidR="00702C14">
        <w:br/>
        <w:t xml:space="preserve">    </w:t>
      </w:r>
      <w:r w:rsidR="00124BDD">
        <w:t>Verzeichnis zu</w:t>
      </w:r>
      <w:r w:rsidR="00702C14">
        <w:t xml:space="preserve">greifen zu können. </w:t>
      </w:r>
    </w:p>
    <w:p w14:paraId="28A7F321" w14:textId="77777777" w:rsidR="004A0D93" w:rsidRDefault="004A0D93" w:rsidP="00636109">
      <w:pPr>
        <w:pStyle w:val="Textkrper"/>
      </w:pPr>
    </w:p>
    <w:p w14:paraId="4449B13F" w14:textId="3F11379D" w:rsidR="00243BA5" w:rsidRPr="00391426" w:rsidRDefault="00391426" w:rsidP="00391426">
      <w:pPr>
        <w:pStyle w:val="Textkrper"/>
        <w:rPr>
          <w:b/>
          <w:bCs/>
        </w:rPr>
      </w:pPr>
      <w:r w:rsidRPr="00391426">
        <w:rPr>
          <w:b/>
          <w:bCs/>
        </w:rPr>
        <w:t xml:space="preserve">Durchführung Testfall </w:t>
      </w:r>
      <w:r w:rsidR="004D53B2">
        <w:rPr>
          <w:b/>
          <w:bCs/>
        </w:rPr>
        <w:t>6</w:t>
      </w:r>
      <w:r>
        <w:rPr>
          <w:b/>
          <w:bCs/>
        </w:rPr>
        <w:t xml:space="preserve"> – </w:t>
      </w:r>
      <w:proofErr w:type="spellStart"/>
      <w:r>
        <w:rPr>
          <w:b/>
          <w:bCs/>
        </w:rPr>
        <w:t>Cronjobs</w:t>
      </w:r>
      <w:proofErr w:type="spellEnd"/>
      <w:r>
        <w:rPr>
          <w:b/>
          <w:bCs/>
        </w:rPr>
        <w:t xml:space="preserve"> zur </w:t>
      </w:r>
      <w:r w:rsidR="00193951">
        <w:rPr>
          <w:b/>
          <w:bCs/>
        </w:rPr>
        <w:t>Automatisierung</w:t>
      </w:r>
      <w:r>
        <w:rPr>
          <w:b/>
          <w:bCs/>
        </w:rPr>
        <w:t xml:space="preserve"> der Synchronisation </w:t>
      </w:r>
      <w:r w:rsidR="00243BA5">
        <w:rPr>
          <w:b/>
          <w:bCs/>
        </w:rPr>
        <w:t xml:space="preserve">von NAS </w:t>
      </w:r>
      <w:r w:rsidR="00193951">
        <w:rPr>
          <w:b/>
          <w:bCs/>
        </w:rPr>
        <w:t>&amp;</w:t>
      </w:r>
      <w:r w:rsidR="00243BA5">
        <w:rPr>
          <w:b/>
          <w:bCs/>
        </w:rPr>
        <w:t xml:space="preserve"> Webserver</w:t>
      </w:r>
    </w:p>
    <w:p w14:paraId="74892778" w14:textId="2C13B5B0" w:rsidR="00154B15" w:rsidRDefault="00154B15" w:rsidP="00154B15">
      <w:r>
        <w:t xml:space="preserve">1. </w:t>
      </w:r>
      <w:r w:rsidR="00E95D39">
        <w:t>Bilder werden aufs NAS geladen</w:t>
      </w:r>
    </w:p>
    <w:p w14:paraId="0686193E" w14:textId="6E4694D4" w:rsidR="00154B15" w:rsidRDefault="00154B15" w:rsidP="00154B15">
      <w:r>
        <w:t xml:space="preserve">2. </w:t>
      </w:r>
      <w:r w:rsidR="00BA1F76">
        <w:t>Warten,</w:t>
      </w:r>
      <w:r>
        <w:t xml:space="preserve"> bis die Automation einschreitet</w:t>
      </w:r>
    </w:p>
    <w:p w14:paraId="650B50AD" w14:textId="77777777" w:rsidR="004D53B2" w:rsidRDefault="00154B15" w:rsidP="00154B15">
      <w:r>
        <w:t xml:space="preserve">3. </w:t>
      </w:r>
      <w:r w:rsidR="00BA1F76">
        <w:t>Auf Webserver Nachsehen ob die Verzeichnisse synchron sind und alle Dateien 1:1 übertragen wurden.</w:t>
      </w:r>
    </w:p>
    <w:p w14:paraId="1E56FABF" w14:textId="77777777" w:rsidR="004D53B2" w:rsidRDefault="004D53B2" w:rsidP="00154B15"/>
    <w:p w14:paraId="1760AD43" w14:textId="77777777" w:rsidR="004D53B2" w:rsidRDefault="004D53B2" w:rsidP="003E2539">
      <w:pPr>
        <w:pStyle w:val="Textkrper"/>
      </w:pPr>
      <w:r w:rsidRPr="003E2539">
        <w:rPr>
          <w:b/>
          <w:bCs/>
        </w:rPr>
        <w:t>Durchführung Testfall 7 - Ports auf offene Stellen scannen</w:t>
      </w:r>
    </w:p>
    <w:p w14:paraId="4AE2D693" w14:textId="77777777" w:rsidR="003E2539" w:rsidRDefault="004D53B2" w:rsidP="00154B15">
      <w:r>
        <w:t xml:space="preserve">1. </w:t>
      </w:r>
      <w:r w:rsidR="003E2539">
        <w:t>«NMAP» Einrichten</w:t>
      </w:r>
      <w:r w:rsidR="00B724CD">
        <w:t xml:space="preserve"> </w:t>
      </w:r>
      <w:r w:rsidR="003E2539">
        <w:t>auf Standartkonfiguration</w:t>
      </w:r>
    </w:p>
    <w:p w14:paraId="6D56E9B5" w14:textId="77777777" w:rsidR="00563B46" w:rsidRDefault="003E2539" w:rsidP="00154B15">
      <w:r>
        <w:t xml:space="preserve">2. </w:t>
      </w:r>
      <w:r w:rsidR="009C2D0E">
        <w:t>Im F</w:t>
      </w:r>
      <w:r w:rsidR="00184762">
        <w:t>eld «Target» fotos.david-ammann.ch</w:t>
      </w:r>
      <w:r w:rsidR="00BA253C">
        <w:t xml:space="preserve"> eingeben</w:t>
      </w:r>
      <w:r w:rsidR="00563B46">
        <w:t xml:space="preserve"> &amp; Scan Starten</w:t>
      </w:r>
    </w:p>
    <w:p w14:paraId="682110C9" w14:textId="3DB62FC6" w:rsidR="615E31BB" w:rsidRDefault="00563B46" w:rsidP="00154B15">
      <w:r>
        <w:t>3.  Auf das Feld Hosts/Ports</w:t>
      </w:r>
      <w:r w:rsidR="005F2F05">
        <w:t xml:space="preserve"> navigieren</w:t>
      </w:r>
      <w:r w:rsidR="001F3212">
        <w:t xml:space="preserve">, dort stehen alle offenen </w:t>
      </w:r>
      <w:r w:rsidR="00A30326">
        <w:t>Ports,</w:t>
      </w:r>
      <w:r w:rsidR="001F3212">
        <w:t xml:space="preserve"> welche über das</w:t>
      </w:r>
      <w:r w:rsidR="00A30326">
        <w:t xml:space="preserve"> öffentliche Netz erreichbar sind.</w:t>
      </w:r>
      <w:r w:rsidR="615E31BB">
        <w:br w:type="page"/>
      </w:r>
    </w:p>
    <w:p w14:paraId="53B30360" w14:textId="5F5B271E" w:rsidR="615E31BB" w:rsidRDefault="615E31BB" w:rsidP="615E31BB">
      <w:pPr>
        <w:pStyle w:val="Textkrper"/>
      </w:pPr>
    </w:p>
    <w:p w14:paraId="2222D716" w14:textId="77777777" w:rsidR="00CF20EE" w:rsidRPr="00616C75" w:rsidRDefault="00CF20EE" w:rsidP="00AF1AA0">
      <w:pPr>
        <w:pStyle w:val="berschrift3"/>
      </w:pPr>
      <w:bookmarkStart w:id="137" w:name="_Toc217803070"/>
      <w:bookmarkStart w:id="138" w:name="_Toc199797389"/>
      <w:r w:rsidRPr="00616C75">
        <w:t>Nachbearbeitung</w:t>
      </w:r>
      <w:bookmarkEnd w:id="137"/>
      <w:bookmarkEnd w:id="138"/>
    </w:p>
    <w:p w14:paraId="2E9B67CA" w14:textId="6145C73E" w:rsidR="00977C53" w:rsidRDefault="00977C53" w:rsidP="00977C53">
      <w:r>
        <w:t>Damit die Auswertung auf sauberer Basis stattfinden kann, müssen folgende Kriterien in jedem Test eingehalten werden.</w:t>
      </w:r>
    </w:p>
    <w:p w14:paraId="1CE39E67" w14:textId="7C861016" w:rsidR="00977C53" w:rsidRDefault="00977C53" w:rsidP="00CA6373">
      <w:pPr>
        <w:pStyle w:val="Listenabsatz"/>
        <w:numPr>
          <w:ilvl w:val="0"/>
          <w:numId w:val="11"/>
        </w:numPr>
      </w:pPr>
      <w:r>
        <w:t xml:space="preserve">Die automatisierten Teile </w:t>
      </w:r>
      <w:r w:rsidR="00B87690">
        <w:t>der Umgebung müssen ohne Intervention ausgeführt werden</w:t>
      </w:r>
      <w:r w:rsidR="00021DDE">
        <w:t xml:space="preserve">, demnach müssen </w:t>
      </w:r>
      <w:r w:rsidR="00951529">
        <w:t>die Taks</w:t>
      </w:r>
      <w:r w:rsidR="00021DDE">
        <w:t xml:space="preserve"> </w:t>
      </w:r>
      <w:r w:rsidR="00951529">
        <w:t xml:space="preserve">ohne menschliche </w:t>
      </w:r>
      <w:proofErr w:type="gramStart"/>
      <w:r w:rsidR="00951529">
        <w:t>Hilfe  gestartet</w:t>
      </w:r>
      <w:proofErr w:type="gramEnd"/>
      <w:r w:rsidR="00951529">
        <w:t xml:space="preserve"> und beendet werden.</w:t>
      </w:r>
    </w:p>
    <w:p w14:paraId="225BA22E" w14:textId="6CEB06D3" w:rsidR="00951529" w:rsidRPr="006C3DD6" w:rsidRDefault="00951529" w:rsidP="00CA6373">
      <w:pPr>
        <w:pStyle w:val="Listenabsatz"/>
        <w:numPr>
          <w:ilvl w:val="0"/>
          <w:numId w:val="11"/>
        </w:numPr>
      </w:pPr>
      <w:r>
        <w:t xml:space="preserve">Manuelle </w:t>
      </w:r>
      <w:r w:rsidR="00616C75">
        <w:t>Ausführungen</w:t>
      </w:r>
      <w:r>
        <w:t xml:space="preserve"> wie die Verbindung per </w:t>
      </w:r>
      <w:proofErr w:type="spellStart"/>
      <w:r>
        <w:t>ssh</w:t>
      </w:r>
      <w:proofErr w:type="spellEnd"/>
      <w:r>
        <w:t xml:space="preserve"> müssen </w:t>
      </w:r>
      <w:r w:rsidR="00616C75">
        <w:t>jedes Mal</w:t>
      </w:r>
      <w:r w:rsidR="00795301">
        <w:t xml:space="preserve"> </w:t>
      </w:r>
      <w:r w:rsidR="00616C75">
        <w:t>gelingen ohne Fehlermeldungen / Timeouts.</w:t>
      </w:r>
    </w:p>
    <w:p w14:paraId="1037B8A3" w14:textId="77777777" w:rsidR="00CF20EE" w:rsidRPr="006C3DD6" w:rsidRDefault="00CF20EE" w:rsidP="00CF20EE"/>
    <w:p w14:paraId="687C6DE0" w14:textId="77777777" w:rsidR="00CF20EE" w:rsidRPr="006C3DD6" w:rsidRDefault="00CF20EE" w:rsidP="00CF20EE"/>
    <w:p w14:paraId="56064DCF" w14:textId="77777777" w:rsidR="00CF20EE" w:rsidRPr="00D35D67" w:rsidRDefault="00CF20EE" w:rsidP="00AF5254">
      <w:pPr>
        <w:pStyle w:val="berschrift2"/>
      </w:pPr>
      <w:bookmarkStart w:id="139" w:name="_Toc217803071"/>
      <w:bookmarkStart w:id="140" w:name="_Toc199797390"/>
      <w:r w:rsidRPr="00D35D67">
        <w:t>Testprotokoll</w:t>
      </w:r>
      <w:bookmarkEnd w:id="139"/>
      <w:bookmarkEnd w:id="140"/>
    </w:p>
    <w:p w14:paraId="5B2F9378" w14:textId="683BF27E" w:rsidR="00CF20EE" w:rsidRPr="006C3DD6" w:rsidRDefault="00705647" w:rsidP="00CF20EE">
      <w:r>
        <w:t>In diesem Abschnitt werden die Testreihen durchgeführt</w:t>
      </w:r>
      <w:r w:rsidR="00D35D67">
        <w:t xml:space="preserve">, datiert &amp; </w:t>
      </w:r>
      <w:proofErr w:type="spellStart"/>
      <w:r w:rsidR="00D35D67">
        <w:t>Ausge</w:t>
      </w:r>
      <w:r w:rsidR="005F17B6">
        <w:t>r</w:t>
      </w:r>
      <w:r w:rsidR="00D35D67">
        <w:t>wertet</w:t>
      </w:r>
      <w:proofErr w:type="spellEnd"/>
      <w:r w:rsidR="00D35D67">
        <w:t>.</w:t>
      </w:r>
    </w:p>
    <w:p w14:paraId="456C31F6" w14:textId="00D00411" w:rsidR="00CF20EE" w:rsidRPr="00D35D67" w:rsidRDefault="00CF20EE" w:rsidP="060A8176">
      <w:pPr>
        <w:pStyle w:val="berschrift3"/>
      </w:pPr>
      <w:bookmarkStart w:id="141" w:name="_Toc217803072"/>
      <w:bookmarkStart w:id="142" w:name="_Toc199797391"/>
      <w:r w:rsidRPr="00D35D67">
        <w:t>Testobjekt</w:t>
      </w:r>
      <w:bookmarkEnd w:id="141"/>
      <w:bookmarkEnd w:id="142"/>
    </w:p>
    <w:p w14:paraId="082A7264" w14:textId="1392B31F" w:rsidR="00AA2D93" w:rsidRPr="00AA2D93" w:rsidRDefault="00AA2D93" w:rsidP="00AA2D93">
      <w:r>
        <w:t>Nachfolgend sind die Testobjekte aufgeführt:</w:t>
      </w:r>
    </w:p>
    <w:tbl>
      <w:tblPr>
        <w:tblStyle w:val="Gitternetztabelle4Akz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51"/>
        <w:gridCol w:w="1843"/>
        <w:gridCol w:w="1559"/>
        <w:gridCol w:w="1203"/>
        <w:gridCol w:w="1440"/>
        <w:gridCol w:w="1440"/>
      </w:tblGrid>
      <w:tr w:rsidR="3AF4C35D" w14:paraId="17EC3479" w14:textId="6EA36F84" w:rsidTr="00F8521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tcPr>
          <w:p w14:paraId="2299C97B" w14:textId="1EC7C319" w:rsidR="3AF4C35D" w:rsidRDefault="3AF4C35D" w:rsidP="3AF4C35D">
            <w:pPr>
              <w:spacing w:line="260" w:lineRule="atLeast"/>
              <w:rPr>
                <w:rFonts w:cs="Arial"/>
                <w:b w:val="0"/>
                <w:bCs w:val="0"/>
                <w:sz w:val="22"/>
                <w:szCs w:val="22"/>
              </w:rPr>
            </w:pPr>
            <w:r w:rsidRPr="3AF4C35D">
              <w:rPr>
                <w:rFonts w:cs="Arial"/>
                <w:b w:val="0"/>
                <w:bCs w:val="0"/>
              </w:rPr>
              <w:t>Test</w:t>
            </w:r>
          </w:p>
        </w:tc>
        <w:tc>
          <w:tcPr>
            <w:tcW w:w="851" w:type="dxa"/>
          </w:tcPr>
          <w:p w14:paraId="74A2F18C" w14:textId="6E7D49B5" w:rsidR="3AF4C35D" w:rsidRDefault="3AF4C35D" w:rsidP="3AF4C35D">
            <w:pPr>
              <w:spacing w:line="260" w:lineRule="atLeast"/>
              <w:cnfStyle w:val="100000000000" w:firstRow="1" w:lastRow="0" w:firstColumn="0" w:lastColumn="0" w:oddVBand="0" w:evenVBand="0" w:oddHBand="0" w:evenHBand="0" w:firstRowFirstColumn="0" w:firstRowLastColumn="0" w:lastRowFirstColumn="0" w:lastRowLastColumn="0"/>
              <w:rPr>
                <w:rFonts w:cs="Arial"/>
                <w:sz w:val="22"/>
                <w:szCs w:val="22"/>
              </w:rPr>
            </w:pPr>
            <w:r w:rsidRPr="3AF4C35D">
              <w:rPr>
                <w:rFonts w:cs="Arial"/>
              </w:rPr>
              <w:t>ID</w:t>
            </w:r>
          </w:p>
        </w:tc>
        <w:tc>
          <w:tcPr>
            <w:tcW w:w="1843" w:type="dxa"/>
          </w:tcPr>
          <w:p w14:paraId="49741BC3" w14:textId="5EBECC9D" w:rsidR="7EB7F651" w:rsidRDefault="4640E528" w:rsidP="7EB7F651">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63F13006">
              <w:rPr>
                <w:rFonts w:cs="Arial"/>
              </w:rPr>
              <w:t>Testobjekt</w:t>
            </w:r>
          </w:p>
        </w:tc>
        <w:tc>
          <w:tcPr>
            <w:tcW w:w="1559" w:type="dxa"/>
          </w:tcPr>
          <w:p w14:paraId="7175284F" w14:textId="6B135197" w:rsidR="6D6949EE" w:rsidRDefault="4640E528" w:rsidP="6D6949EE">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21A6D47F">
              <w:rPr>
                <w:rFonts w:cs="Arial"/>
              </w:rPr>
              <w:t>Tester</w:t>
            </w:r>
          </w:p>
        </w:tc>
        <w:tc>
          <w:tcPr>
            <w:tcW w:w="1203" w:type="dxa"/>
          </w:tcPr>
          <w:p w14:paraId="0C4D098B" w14:textId="0B365880" w:rsidR="41A749BD" w:rsidRDefault="4640E528" w:rsidP="41A749BD">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21A6D47F">
              <w:rPr>
                <w:rFonts w:cs="Arial"/>
              </w:rPr>
              <w:t>Ort</w:t>
            </w:r>
          </w:p>
        </w:tc>
        <w:tc>
          <w:tcPr>
            <w:tcW w:w="1440" w:type="dxa"/>
          </w:tcPr>
          <w:p w14:paraId="77B1CE5C" w14:textId="2D297761" w:rsidR="093BCB3A" w:rsidRDefault="4640E528" w:rsidP="093BCB3A">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43006532">
              <w:rPr>
                <w:rFonts w:cs="Arial"/>
              </w:rPr>
              <w:t>Datum</w:t>
            </w:r>
          </w:p>
        </w:tc>
        <w:tc>
          <w:tcPr>
            <w:tcW w:w="1440" w:type="dxa"/>
          </w:tcPr>
          <w:p w14:paraId="5133D055" w14:textId="617F1BD0" w:rsidR="0574D5E9" w:rsidRDefault="0E6F3BCB" w:rsidP="0574D5E9">
            <w:pPr>
              <w:spacing w:line="260" w:lineRule="atLeast"/>
              <w:cnfStyle w:val="100000000000" w:firstRow="1" w:lastRow="0" w:firstColumn="0" w:lastColumn="0" w:oddVBand="0" w:evenVBand="0" w:oddHBand="0" w:evenHBand="0" w:firstRowFirstColumn="0" w:firstRowLastColumn="0" w:lastRowFirstColumn="0" w:lastRowLastColumn="0"/>
              <w:rPr>
                <w:rFonts w:cs="Arial"/>
              </w:rPr>
            </w:pPr>
            <w:r w:rsidRPr="59E62AC2">
              <w:rPr>
                <w:rFonts w:cs="Arial"/>
              </w:rPr>
              <w:t>Zeit</w:t>
            </w:r>
          </w:p>
        </w:tc>
      </w:tr>
      <w:tr w:rsidR="3AF4C35D" w14:paraId="7B93E0F0" w14:textId="7CD3F204" w:rsidTr="00F8521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030A3374" w14:textId="0EEF7EE5" w:rsidR="3AF4C35D" w:rsidRDefault="3AF4C35D" w:rsidP="3AF4C35D">
            <w:pPr>
              <w:spacing w:line="260" w:lineRule="atLeast"/>
              <w:jc w:val="center"/>
              <w:rPr>
                <w:rFonts w:cs="Arial"/>
                <w:sz w:val="22"/>
                <w:szCs w:val="22"/>
              </w:rPr>
            </w:pPr>
            <w:r w:rsidRPr="3AF4C35D">
              <w:rPr>
                <w:rFonts w:cs="Arial"/>
                <w:sz w:val="22"/>
                <w:szCs w:val="22"/>
              </w:rPr>
              <w:t>1</w:t>
            </w:r>
          </w:p>
        </w:tc>
        <w:tc>
          <w:tcPr>
            <w:tcW w:w="851" w:type="dxa"/>
            <w:shd w:val="clear" w:color="auto" w:fill="auto"/>
          </w:tcPr>
          <w:p w14:paraId="320CBC93" w14:textId="7BB8090D" w:rsidR="3AF4C35D" w:rsidRDefault="3AF4C35D" w:rsidP="3AF4C35D">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t>FE01/ US1</w:t>
            </w:r>
          </w:p>
        </w:tc>
        <w:tc>
          <w:tcPr>
            <w:tcW w:w="1843" w:type="dxa"/>
            <w:shd w:val="clear" w:color="auto" w:fill="auto"/>
          </w:tcPr>
          <w:p w14:paraId="2EB08319" w14:textId="1294E69C" w:rsidR="7EB7F651" w:rsidRDefault="7E56BEBC" w:rsidP="7EB7F651">
            <w:pPr>
              <w:spacing w:line="260" w:lineRule="atLeast"/>
              <w:cnfStyle w:val="000000100000" w:firstRow="0" w:lastRow="0" w:firstColumn="0" w:lastColumn="0" w:oddVBand="0" w:evenVBand="0" w:oddHBand="1" w:evenHBand="0" w:firstRowFirstColumn="0" w:firstRowLastColumn="0" w:lastRowFirstColumn="0" w:lastRowLastColumn="0"/>
            </w:pPr>
            <w:r>
              <w:t xml:space="preserve">Webserver </w:t>
            </w:r>
          </w:p>
        </w:tc>
        <w:tc>
          <w:tcPr>
            <w:tcW w:w="1559" w:type="dxa"/>
            <w:shd w:val="clear" w:color="auto" w:fill="auto"/>
          </w:tcPr>
          <w:p w14:paraId="38CA2D9B" w14:textId="337D0AF2" w:rsidR="6D6949EE" w:rsidRDefault="00186809" w:rsidP="6D6949EE">
            <w:pPr>
              <w:spacing w:line="260" w:lineRule="atLeast"/>
              <w:cnfStyle w:val="000000100000" w:firstRow="0" w:lastRow="0" w:firstColumn="0" w:lastColumn="0" w:oddVBand="0" w:evenVBand="0" w:oddHBand="1" w:evenHBand="0" w:firstRowFirstColumn="0" w:firstRowLastColumn="0" w:lastRowFirstColumn="0" w:lastRowLastColumn="0"/>
            </w:pPr>
            <w:r>
              <w:t>David Ammann</w:t>
            </w:r>
          </w:p>
        </w:tc>
        <w:tc>
          <w:tcPr>
            <w:tcW w:w="1203" w:type="dxa"/>
            <w:shd w:val="clear" w:color="auto" w:fill="auto"/>
          </w:tcPr>
          <w:p w14:paraId="612A7AA9" w14:textId="3B9D6CC9" w:rsidR="41A749BD" w:rsidRDefault="06352580" w:rsidP="41A749BD">
            <w:pPr>
              <w:spacing w:line="260" w:lineRule="atLeast"/>
              <w:cnfStyle w:val="000000100000" w:firstRow="0" w:lastRow="0" w:firstColumn="0" w:lastColumn="0" w:oddVBand="0" w:evenVBand="0" w:oddHBand="1" w:evenHBand="0" w:firstRowFirstColumn="0" w:firstRowLastColumn="0" w:lastRowFirstColumn="0" w:lastRowLastColumn="0"/>
            </w:pPr>
            <w:r>
              <w:t xml:space="preserve">Bern </w:t>
            </w:r>
          </w:p>
        </w:tc>
        <w:tc>
          <w:tcPr>
            <w:tcW w:w="1440" w:type="dxa"/>
            <w:shd w:val="clear" w:color="auto" w:fill="auto"/>
          </w:tcPr>
          <w:p w14:paraId="3420E7D1" w14:textId="45A7AB2B" w:rsidR="093BCB3A" w:rsidRDefault="06352580" w:rsidP="093BCB3A">
            <w:pPr>
              <w:spacing w:line="260" w:lineRule="atLeast"/>
              <w:cnfStyle w:val="000000100000" w:firstRow="0" w:lastRow="0" w:firstColumn="0" w:lastColumn="0" w:oddVBand="0" w:evenVBand="0" w:oddHBand="1" w:evenHBand="0" w:firstRowFirstColumn="0" w:firstRowLastColumn="0" w:lastRowFirstColumn="0" w:lastRowLastColumn="0"/>
            </w:pPr>
            <w:r>
              <w:t>0</w:t>
            </w:r>
            <w:r w:rsidR="00284F02">
              <w:t>1</w:t>
            </w:r>
            <w:r>
              <w:t>.06.2025</w:t>
            </w:r>
          </w:p>
        </w:tc>
        <w:tc>
          <w:tcPr>
            <w:tcW w:w="1440" w:type="dxa"/>
            <w:shd w:val="clear" w:color="auto" w:fill="auto"/>
          </w:tcPr>
          <w:p w14:paraId="5A761A41" w14:textId="5D4DDF29" w:rsidR="0574D5E9" w:rsidRDefault="06352580" w:rsidP="0574D5E9">
            <w:pPr>
              <w:spacing w:line="260" w:lineRule="atLeast"/>
              <w:cnfStyle w:val="000000100000" w:firstRow="0" w:lastRow="0" w:firstColumn="0" w:lastColumn="0" w:oddVBand="0" w:evenVBand="0" w:oddHBand="1" w:evenHBand="0" w:firstRowFirstColumn="0" w:firstRowLastColumn="0" w:lastRowFirstColumn="0" w:lastRowLastColumn="0"/>
            </w:pPr>
            <w:r>
              <w:t>17:00-17:45</w:t>
            </w:r>
          </w:p>
        </w:tc>
      </w:tr>
      <w:tr w:rsidR="3AF4C35D" w14:paraId="4F795E0B" w14:textId="3F4F3540" w:rsidTr="00F8521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3A169219" w14:textId="14E3D95B" w:rsidR="3AF4C35D" w:rsidRDefault="3AF4C35D" w:rsidP="3AF4C35D">
            <w:pPr>
              <w:spacing w:line="260" w:lineRule="atLeast"/>
              <w:jc w:val="center"/>
              <w:rPr>
                <w:rFonts w:cs="Arial"/>
                <w:sz w:val="22"/>
                <w:szCs w:val="22"/>
              </w:rPr>
            </w:pPr>
            <w:r w:rsidRPr="3AF4C35D">
              <w:rPr>
                <w:rFonts w:cs="Arial"/>
                <w:sz w:val="22"/>
                <w:szCs w:val="22"/>
              </w:rPr>
              <w:t>2</w:t>
            </w:r>
          </w:p>
        </w:tc>
        <w:tc>
          <w:tcPr>
            <w:tcW w:w="851" w:type="dxa"/>
            <w:shd w:val="clear" w:color="auto" w:fill="auto"/>
          </w:tcPr>
          <w:p w14:paraId="372915DE" w14:textId="0C7593FD" w:rsidR="3AF4C35D" w:rsidRDefault="3AF4C35D" w:rsidP="3AF4C35D">
            <w:pPr>
              <w:spacing w:line="260" w:lineRule="atLeast"/>
              <w:cnfStyle w:val="000000000000" w:firstRow="0" w:lastRow="0" w:firstColumn="0" w:lastColumn="0" w:oddVBand="0" w:evenVBand="0" w:oddHBand="0" w:evenHBand="0" w:firstRowFirstColumn="0" w:firstRowLastColumn="0" w:lastRowFirstColumn="0" w:lastRowLastColumn="0"/>
              <w:rPr>
                <w:rFonts w:cs="Arial"/>
                <w:sz w:val="22"/>
                <w:szCs w:val="22"/>
              </w:rPr>
            </w:pPr>
            <w:r>
              <w:t>FE02 / US2</w:t>
            </w:r>
          </w:p>
        </w:tc>
        <w:tc>
          <w:tcPr>
            <w:tcW w:w="1843" w:type="dxa"/>
            <w:shd w:val="clear" w:color="auto" w:fill="auto"/>
          </w:tcPr>
          <w:p w14:paraId="55A61E94" w14:textId="755FB254" w:rsidR="7EB7F651" w:rsidRDefault="003B467B" w:rsidP="7EB7F651">
            <w:pPr>
              <w:spacing w:line="260" w:lineRule="atLeast"/>
              <w:cnfStyle w:val="000000000000" w:firstRow="0" w:lastRow="0" w:firstColumn="0" w:lastColumn="0" w:oddVBand="0" w:evenVBand="0" w:oddHBand="0" w:evenHBand="0" w:firstRowFirstColumn="0" w:firstRowLastColumn="0" w:lastRowFirstColumn="0" w:lastRowLastColumn="0"/>
            </w:pPr>
            <w:r>
              <w:t xml:space="preserve">NAS </w:t>
            </w:r>
          </w:p>
        </w:tc>
        <w:tc>
          <w:tcPr>
            <w:tcW w:w="1559" w:type="dxa"/>
            <w:shd w:val="clear" w:color="auto" w:fill="auto"/>
          </w:tcPr>
          <w:p w14:paraId="22EA282E" w14:textId="0914AE8D" w:rsidR="6D6949EE" w:rsidRDefault="00186809" w:rsidP="6D6949EE">
            <w:pPr>
              <w:spacing w:line="260" w:lineRule="atLeast"/>
              <w:cnfStyle w:val="000000000000" w:firstRow="0" w:lastRow="0" w:firstColumn="0" w:lastColumn="0" w:oddVBand="0" w:evenVBand="0" w:oddHBand="0" w:evenHBand="0" w:firstRowFirstColumn="0" w:firstRowLastColumn="0" w:lastRowFirstColumn="0" w:lastRowLastColumn="0"/>
            </w:pPr>
            <w:r>
              <w:t>David Ammann</w:t>
            </w:r>
          </w:p>
        </w:tc>
        <w:tc>
          <w:tcPr>
            <w:tcW w:w="1203" w:type="dxa"/>
            <w:shd w:val="clear" w:color="auto" w:fill="auto"/>
          </w:tcPr>
          <w:p w14:paraId="16B57B46" w14:textId="086BA233" w:rsidR="41A749BD" w:rsidRDefault="002F67D6" w:rsidP="41A749BD">
            <w:pPr>
              <w:spacing w:line="260" w:lineRule="atLeast"/>
              <w:cnfStyle w:val="000000000000" w:firstRow="0" w:lastRow="0" w:firstColumn="0" w:lastColumn="0" w:oddVBand="0" w:evenVBand="0" w:oddHBand="0" w:evenHBand="0" w:firstRowFirstColumn="0" w:firstRowLastColumn="0" w:lastRowFirstColumn="0" w:lastRowLastColumn="0"/>
            </w:pPr>
            <w:r>
              <w:t>Bern</w:t>
            </w:r>
          </w:p>
        </w:tc>
        <w:tc>
          <w:tcPr>
            <w:tcW w:w="1440" w:type="dxa"/>
            <w:shd w:val="clear" w:color="auto" w:fill="auto"/>
          </w:tcPr>
          <w:p w14:paraId="40ED190D" w14:textId="62625255" w:rsidR="093BCB3A" w:rsidRDefault="0026727D" w:rsidP="093BCB3A">
            <w:pPr>
              <w:spacing w:line="260" w:lineRule="atLeast"/>
              <w:cnfStyle w:val="000000000000" w:firstRow="0" w:lastRow="0" w:firstColumn="0" w:lastColumn="0" w:oddVBand="0" w:evenVBand="0" w:oddHBand="0" w:evenHBand="0" w:firstRowFirstColumn="0" w:firstRowLastColumn="0" w:lastRowFirstColumn="0" w:lastRowLastColumn="0"/>
            </w:pPr>
            <w:r>
              <w:t>0</w:t>
            </w:r>
            <w:r w:rsidR="00284F02">
              <w:t>1</w:t>
            </w:r>
            <w:r>
              <w:t>.06.2025</w:t>
            </w:r>
          </w:p>
        </w:tc>
        <w:tc>
          <w:tcPr>
            <w:tcW w:w="1440" w:type="dxa"/>
            <w:shd w:val="clear" w:color="auto" w:fill="auto"/>
          </w:tcPr>
          <w:p w14:paraId="41A926EC" w14:textId="047CA127" w:rsidR="0574D5E9" w:rsidRDefault="00284F02" w:rsidP="0574D5E9">
            <w:pPr>
              <w:spacing w:line="260" w:lineRule="atLeast"/>
              <w:cnfStyle w:val="000000000000" w:firstRow="0" w:lastRow="0" w:firstColumn="0" w:lastColumn="0" w:oddVBand="0" w:evenVBand="0" w:oddHBand="0" w:evenHBand="0" w:firstRowFirstColumn="0" w:firstRowLastColumn="0" w:lastRowFirstColumn="0" w:lastRowLastColumn="0"/>
            </w:pPr>
            <w:r>
              <w:t>16:00-16:45</w:t>
            </w:r>
          </w:p>
        </w:tc>
      </w:tr>
      <w:tr w:rsidR="3AF4C35D" w14:paraId="1527AB11" w14:textId="3E812456" w:rsidTr="00F8521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681F4D55" w14:textId="04163A73" w:rsidR="3AF4C35D" w:rsidRDefault="3AF4C35D" w:rsidP="3AF4C35D">
            <w:pPr>
              <w:spacing w:line="260" w:lineRule="atLeast"/>
              <w:jc w:val="center"/>
              <w:rPr>
                <w:rFonts w:cs="Arial"/>
                <w:sz w:val="22"/>
                <w:szCs w:val="22"/>
              </w:rPr>
            </w:pPr>
            <w:r w:rsidRPr="3AF4C35D">
              <w:rPr>
                <w:rFonts w:cs="Arial"/>
                <w:sz w:val="22"/>
                <w:szCs w:val="22"/>
              </w:rPr>
              <w:t>3</w:t>
            </w:r>
          </w:p>
        </w:tc>
        <w:tc>
          <w:tcPr>
            <w:tcW w:w="851" w:type="dxa"/>
            <w:shd w:val="clear" w:color="auto" w:fill="auto"/>
          </w:tcPr>
          <w:p w14:paraId="703DFD97" w14:textId="0C239DDF" w:rsidR="3AF4C35D" w:rsidRDefault="3AF4C35D" w:rsidP="3AF4C35D">
            <w:pPr>
              <w:spacing w:line="260" w:lineRule="atLeast"/>
              <w:cnfStyle w:val="000000100000" w:firstRow="0" w:lastRow="0" w:firstColumn="0" w:lastColumn="0" w:oddVBand="0" w:evenVBand="0" w:oddHBand="1" w:evenHBand="0" w:firstRowFirstColumn="0" w:firstRowLastColumn="0" w:lastRowFirstColumn="0" w:lastRowLastColumn="0"/>
              <w:rPr>
                <w:rFonts w:cs="Arial"/>
                <w:sz w:val="22"/>
                <w:szCs w:val="22"/>
              </w:rPr>
            </w:pPr>
            <w:r>
              <w:t>FE03 / US3</w:t>
            </w:r>
          </w:p>
        </w:tc>
        <w:tc>
          <w:tcPr>
            <w:tcW w:w="1843" w:type="dxa"/>
            <w:shd w:val="clear" w:color="auto" w:fill="auto"/>
          </w:tcPr>
          <w:p w14:paraId="447E7D39" w14:textId="0E73BE98" w:rsidR="7EB7F651" w:rsidRDefault="00F85214" w:rsidP="7EB7F651">
            <w:pPr>
              <w:spacing w:line="260" w:lineRule="atLeast"/>
              <w:cnfStyle w:val="000000100000" w:firstRow="0" w:lastRow="0" w:firstColumn="0" w:lastColumn="0" w:oddVBand="0" w:evenVBand="0" w:oddHBand="1" w:evenHBand="0" w:firstRowFirstColumn="0" w:firstRowLastColumn="0" w:lastRowFirstColumn="0" w:lastRowLastColumn="0"/>
            </w:pPr>
            <w:r>
              <w:t>Caddy Server v2.8.4</w:t>
            </w:r>
          </w:p>
        </w:tc>
        <w:tc>
          <w:tcPr>
            <w:tcW w:w="1559" w:type="dxa"/>
            <w:shd w:val="clear" w:color="auto" w:fill="auto"/>
          </w:tcPr>
          <w:p w14:paraId="29623ADD" w14:textId="6F6E1474" w:rsidR="6D6949EE" w:rsidRDefault="00186809" w:rsidP="6D6949EE">
            <w:pPr>
              <w:spacing w:line="260" w:lineRule="atLeast"/>
              <w:cnfStyle w:val="000000100000" w:firstRow="0" w:lastRow="0" w:firstColumn="0" w:lastColumn="0" w:oddVBand="0" w:evenVBand="0" w:oddHBand="1" w:evenHBand="0" w:firstRowFirstColumn="0" w:firstRowLastColumn="0" w:lastRowFirstColumn="0" w:lastRowLastColumn="0"/>
            </w:pPr>
            <w:r>
              <w:t>David Ammann</w:t>
            </w:r>
          </w:p>
        </w:tc>
        <w:tc>
          <w:tcPr>
            <w:tcW w:w="1203" w:type="dxa"/>
            <w:shd w:val="clear" w:color="auto" w:fill="auto"/>
          </w:tcPr>
          <w:p w14:paraId="76CE8B4F" w14:textId="2CB223B9" w:rsidR="41A749BD" w:rsidRDefault="002F67D6" w:rsidP="41A749BD">
            <w:pPr>
              <w:spacing w:line="260" w:lineRule="atLeast"/>
              <w:cnfStyle w:val="000000100000" w:firstRow="0" w:lastRow="0" w:firstColumn="0" w:lastColumn="0" w:oddVBand="0" w:evenVBand="0" w:oddHBand="1" w:evenHBand="0" w:firstRowFirstColumn="0" w:firstRowLastColumn="0" w:lastRowFirstColumn="0" w:lastRowLastColumn="0"/>
            </w:pPr>
            <w:r>
              <w:t>Bern</w:t>
            </w:r>
          </w:p>
        </w:tc>
        <w:tc>
          <w:tcPr>
            <w:tcW w:w="1440" w:type="dxa"/>
            <w:shd w:val="clear" w:color="auto" w:fill="auto"/>
          </w:tcPr>
          <w:p w14:paraId="5969D7A0" w14:textId="51E5FC6F" w:rsidR="093BCB3A" w:rsidRDefault="0026727D" w:rsidP="093BCB3A">
            <w:pPr>
              <w:spacing w:line="260" w:lineRule="atLeast"/>
              <w:cnfStyle w:val="000000100000" w:firstRow="0" w:lastRow="0" w:firstColumn="0" w:lastColumn="0" w:oddVBand="0" w:evenVBand="0" w:oddHBand="1" w:evenHBand="0" w:firstRowFirstColumn="0" w:firstRowLastColumn="0" w:lastRowFirstColumn="0" w:lastRowLastColumn="0"/>
            </w:pPr>
            <w:r>
              <w:t>02.06.2025</w:t>
            </w:r>
          </w:p>
        </w:tc>
        <w:tc>
          <w:tcPr>
            <w:tcW w:w="1440" w:type="dxa"/>
            <w:shd w:val="clear" w:color="auto" w:fill="auto"/>
          </w:tcPr>
          <w:p w14:paraId="02A9EF3F" w14:textId="664090FF" w:rsidR="0574D5E9" w:rsidRDefault="0033621E" w:rsidP="0574D5E9">
            <w:pPr>
              <w:spacing w:line="260" w:lineRule="atLeast"/>
              <w:cnfStyle w:val="000000100000" w:firstRow="0" w:lastRow="0" w:firstColumn="0" w:lastColumn="0" w:oddVBand="0" w:evenVBand="0" w:oddHBand="1" w:evenHBand="0" w:firstRowFirstColumn="0" w:firstRowLastColumn="0" w:lastRowFirstColumn="0" w:lastRowLastColumn="0"/>
            </w:pPr>
            <w:r>
              <w:t>16:00-16:45</w:t>
            </w:r>
          </w:p>
        </w:tc>
      </w:tr>
      <w:tr w:rsidR="3AF4C35D" w14:paraId="626B6703" w14:textId="0C036718" w:rsidTr="00F8521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7FE39012" w14:textId="7D90AE01" w:rsidR="3AF4C35D" w:rsidRDefault="3AF4C35D" w:rsidP="3AF4C35D">
            <w:pPr>
              <w:spacing w:line="260" w:lineRule="atLeast"/>
              <w:jc w:val="center"/>
            </w:pPr>
            <w:r w:rsidRPr="3AF4C35D">
              <w:rPr>
                <w:rFonts w:cs="Arial"/>
                <w:sz w:val="22"/>
                <w:szCs w:val="22"/>
              </w:rPr>
              <w:t>4</w:t>
            </w:r>
          </w:p>
        </w:tc>
        <w:tc>
          <w:tcPr>
            <w:tcW w:w="851" w:type="dxa"/>
            <w:shd w:val="clear" w:color="auto" w:fill="auto"/>
          </w:tcPr>
          <w:p w14:paraId="536DA9D1" w14:textId="18AECD00" w:rsidR="3AF4C35D" w:rsidRDefault="3AF4C35D" w:rsidP="3AF4C35D">
            <w:pPr>
              <w:spacing w:line="260" w:lineRule="atLeast"/>
              <w:cnfStyle w:val="000000000000" w:firstRow="0" w:lastRow="0" w:firstColumn="0" w:lastColumn="0" w:oddVBand="0" w:evenVBand="0" w:oddHBand="0" w:evenHBand="0" w:firstRowFirstColumn="0" w:firstRowLastColumn="0" w:lastRowFirstColumn="0" w:lastRowLastColumn="0"/>
            </w:pPr>
            <w:r>
              <w:t>FE04 / US4</w:t>
            </w:r>
          </w:p>
        </w:tc>
        <w:tc>
          <w:tcPr>
            <w:tcW w:w="1843" w:type="dxa"/>
            <w:shd w:val="clear" w:color="auto" w:fill="auto"/>
          </w:tcPr>
          <w:p w14:paraId="023B0D71" w14:textId="3B868E40" w:rsidR="7EB7F651" w:rsidRDefault="00F85214" w:rsidP="7EB7F651">
            <w:pPr>
              <w:spacing w:line="260" w:lineRule="atLeast"/>
              <w:cnfStyle w:val="000000000000" w:firstRow="0" w:lastRow="0" w:firstColumn="0" w:lastColumn="0" w:oddVBand="0" w:evenVBand="0" w:oddHBand="0" w:evenHBand="0" w:firstRowFirstColumn="0" w:firstRowLastColumn="0" w:lastRowFirstColumn="0" w:lastRowLastColumn="0"/>
            </w:pPr>
            <w:proofErr w:type="spellStart"/>
            <w:r>
              <w:t>SFTPgo</w:t>
            </w:r>
            <w:proofErr w:type="spellEnd"/>
            <w:r>
              <w:t xml:space="preserve"> v2.5.6</w:t>
            </w:r>
          </w:p>
        </w:tc>
        <w:tc>
          <w:tcPr>
            <w:tcW w:w="1559" w:type="dxa"/>
            <w:shd w:val="clear" w:color="auto" w:fill="auto"/>
          </w:tcPr>
          <w:p w14:paraId="449DDBE9" w14:textId="3B4C9754" w:rsidR="6D6949EE" w:rsidRDefault="00705647" w:rsidP="6D6949EE">
            <w:pPr>
              <w:spacing w:line="260" w:lineRule="atLeast"/>
              <w:cnfStyle w:val="000000000000" w:firstRow="0" w:lastRow="0" w:firstColumn="0" w:lastColumn="0" w:oddVBand="0" w:evenVBand="0" w:oddHBand="0" w:evenHBand="0" w:firstRowFirstColumn="0" w:firstRowLastColumn="0" w:lastRowFirstColumn="0" w:lastRowLastColumn="0"/>
            </w:pPr>
            <w:r>
              <w:t>Vladan Vranjes</w:t>
            </w:r>
          </w:p>
        </w:tc>
        <w:tc>
          <w:tcPr>
            <w:tcW w:w="1203" w:type="dxa"/>
            <w:shd w:val="clear" w:color="auto" w:fill="auto"/>
          </w:tcPr>
          <w:p w14:paraId="2019B8D3" w14:textId="6751371B" w:rsidR="41A749BD" w:rsidRDefault="002F67D6" w:rsidP="41A749BD">
            <w:pPr>
              <w:spacing w:line="260" w:lineRule="atLeast"/>
              <w:cnfStyle w:val="000000000000" w:firstRow="0" w:lastRow="0" w:firstColumn="0" w:lastColumn="0" w:oddVBand="0" w:evenVBand="0" w:oddHBand="0" w:evenHBand="0" w:firstRowFirstColumn="0" w:firstRowLastColumn="0" w:lastRowFirstColumn="0" w:lastRowLastColumn="0"/>
            </w:pPr>
            <w:r>
              <w:t>Bern</w:t>
            </w:r>
          </w:p>
        </w:tc>
        <w:tc>
          <w:tcPr>
            <w:tcW w:w="1440" w:type="dxa"/>
            <w:shd w:val="clear" w:color="auto" w:fill="auto"/>
          </w:tcPr>
          <w:p w14:paraId="3BD1D25B" w14:textId="1DB65CFA" w:rsidR="093BCB3A" w:rsidRDefault="0026727D" w:rsidP="093BCB3A">
            <w:pPr>
              <w:spacing w:line="260" w:lineRule="atLeast"/>
              <w:cnfStyle w:val="000000000000" w:firstRow="0" w:lastRow="0" w:firstColumn="0" w:lastColumn="0" w:oddVBand="0" w:evenVBand="0" w:oddHBand="0" w:evenHBand="0" w:firstRowFirstColumn="0" w:firstRowLastColumn="0" w:lastRowFirstColumn="0" w:lastRowLastColumn="0"/>
            </w:pPr>
            <w:r>
              <w:t>02.06.2025</w:t>
            </w:r>
          </w:p>
        </w:tc>
        <w:tc>
          <w:tcPr>
            <w:tcW w:w="1440" w:type="dxa"/>
            <w:shd w:val="clear" w:color="auto" w:fill="auto"/>
          </w:tcPr>
          <w:p w14:paraId="664217AD" w14:textId="15043E6F" w:rsidR="0574D5E9" w:rsidRDefault="0033621E" w:rsidP="0574D5E9">
            <w:pPr>
              <w:spacing w:line="260" w:lineRule="atLeast"/>
              <w:cnfStyle w:val="000000000000" w:firstRow="0" w:lastRow="0" w:firstColumn="0" w:lastColumn="0" w:oddVBand="0" w:evenVBand="0" w:oddHBand="0" w:evenHBand="0" w:firstRowFirstColumn="0" w:firstRowLastColumn="0" w:lastRowFirstColumn="0" w:lastRowLastColumn="0"/>
            </w:pPr>
            <w:r>
              <w:t>17:00-17:45</w:t>
            </w:r>
          </w:p>
        </w:tc>
      </w:tr>
      <w:tr w:rsidR="3AF4C35D" w14:paraId="0F7C7B44" w14:textId="69123D48" w:rsidTr="00F85214">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3E023173" w14:textId="51663DCB" w:rsidR="3AF4C35D" w:rsidRDefault="3AF4C35D" w:rsidP="3AF4C35D">
            <w:pPr>
              <w:spacing w:line="260" w:lineRule="atLeast"/>
              <w:jc w:val="center"/>
            </w:pPr>
            <w:r w:rsidRPr="3AF4C35D">
              <w:rPr>
                <w:rFonts w:cs="Arial"/>
                <w:sz w:val="22"/>
                <w:szCs w:val="22"/>
              </w:rPr>
              <w:t>6</w:t>
            </w:r>
          </w:p>
        </w:tc>
        <w:tc>
          <w:tcPr>
            <w:tcW w:w="851" w:type="dxa"/>
            <w:shd w:val="clear" w:color="auto" w:fill="auto"/>
          </w:tcPr>
          <w:p w14:paraId="52464861" w14:textId="697FF74F" w:rsidR="3AF4C35D" w:rsidRDefault="3AF4C35D" w:rsidP="3AF4C35D">
            <w:pPr>
              <w:spacing w:line="260" w:lineRule="atLeast"/>
              <w:cnfStyle w:val="000000100000" w:firstRow="0" w:lastRow="0" w:firstColumn="0" w:lastColumn="0" w:oddVBand="0" w:evenVBand="0" w:oddHBand="1" w:evenHBand="0" w:firstRowFirstColumn="0" w:firstRowLastColumn="0" w:lastRowFirstColumn="0" w:lastRowLastColumn="0"/>
            </w:pPr>
            <w:r>
              <w:t>FE06 / US6</w:t>
            </w:r>
          </w:p>
        </w:tc>
        <w:tc>
          <w:tcPr>
            <w:tcW w:w="1843" w:type="dxa"/>
            <w:shd w:val="clear" w:color="auto" w:fill="auto"/>
          </w:tcPr>
          <w:p w14:paraId="067C1170" w14:textId="6BE8816E" w:rsidR="7EB7F651" w:rsidRDefault="00F85214" w:rsidP="7EB7F651">
            <w:pPr>
              <w:spacing w:line="260" w:lineRule="atLeast"/>
              <w:cnfStyle w:val="000000100000" w:firstRow="0" w:lastRow="0" w:firstColumn="0" w:lastColumn="0" w:oddVBand="0" w:evenVBand="0" w:oddHBand="1" w:evenHBand="0" w:firstRowFirstColumn="0" w:firstRowLastColumn="0" w:lastRowFirstColumn="0" w:lastRowLastColumn="0"/>
            </w:pPr>
            <w:proofErr w:type="spellStart"/>
            <w:r>
              <w:t>Cronjob</w:t>
            </w:r>
            <w:proofErr w:type="spellEnd"/>
            <w:r>
              <w:t xml:space="preserve"> / Upload-</w:t>
            </w:r>
            <w:proofErr w:type="spellStart"/>
            <w:r>
              <w:t>Script</w:t>
            </w:r>
            <w:proofErr w:type="spellEnd"/>
          </w:p>
        </w:tc>
        <w:tc>
          <w:tcPr>
            <w:tcW w:w="1559" w:type="dxa"/>
            <w:shd w:val="clear" w:color="auto" w:fill="auto"/>
          </w:tcPr>
          <w:p w14:paraId="51430957" w14:textId="75E161DF" w:rsidR="6D6949EE" w:rsidRDefault="00705647" w:rsidP="6D6949EE">
            <w:pPr>
              <w:spacing w:line="260" w:lineRule="atLeast"/>
              <w:cnfStyle w:val="000000100000" w:firstRow="0" w:lastRow="0" w:firstColumn="0" w:lastColumn="0" w:oddVBand="0" w:evenVBand="0" w:oddHBand="1" w:evenHBand="0" w:firstRowFirstColumn="0" w:firstRowLastColumn="0" w:lastRowFirstColumn="0" w:lastRowLastColumn="0"/>
            </w:pPr>
            <w:r>
              <w:t>David Ammann</w:t>
            </w:r>
          </w:p>
        </w:tc>
        <w:tc>
          <w:tcPr>
            <w:tcW w:w="1203" w:type="dxa"/>
            <w:shd w:val="clear" w:color="auto" w:fill="auto"/>
          </w:tcPr>
          <w:p w14:paraId="1E6A5255" w14:textId="1F82F014" w:rsidR="41A749BD" w:rsidRDefault="002F67D6" w:rsidP="41A749BD">
            <w:pPr>
              <w:spacing w:line="260" w:lineRule="atLeast"/>
              <w:cnfStyle w:val="000000100000" w:firstRow="0" w:lastRow="0" w:firstColumn="0" w:lastColumn="0" w:oddVBand="0" w:evenVBand="0" w:oddHBand="1" w:evenHBand="0" w:firstRowFirstColumn="0" w:firstRowLastColumn="0" w:lastRowFirstColumn="0" w:lastRowLastColumn="0"/>
            </w:pPr>
            <w:r>
              <w:t>Bern</w:t>
            </w:r>
          </w:p>
        </w:tc>
        <w:tc>
          <w:tcPr>
            <w:tcW w:w="1440" w:type="dxa"/>
            <w:shd w:val="clear" w:color="auto" w:fill="auto"/>
          </w:tcPr>
          <w:p w14:paraId="79C62C81" w14:textId="67BCAE51" w:rsidR="093BCB3A" w:rsidRDefault="0026727D" w:rsidP="093BCB3A">
            <w:pPr>
              <w:spacing w:line="260" w:lineRule="atLeast"/>
              <w:cnfStyle w:val="000000100000" w:firstRow="0" w:lastRow="0" w:firstColumn="0" w:lastColumn="0" w:oddVBand="0" w:evenVBand="0" w:oddHBand="1" w:evenHBand="0" w:firstRowFirstColumn="0" w:firstRowLastColumn="0" w:lastRowFirstColumn="0" w:lastRowLastColumn="0"/>
            </w:pPr>
            <w:r>
              <w:t>02.06.2025</w:t>
            </w:r>
          </w:p>
        </w:tc>
        <w:tc>
          <w:tcPr>
            <w:tcW w:w="1440" w:type="dxa"/>
            <w:shd w:val="clear" w:color="auto" w:fill="auto"/>
          </w:tcPr>
          <w:p w14:paraId="0CDFD702" w14:textId="64ED5DA7" w:rsidR="0574D5E9" w:rsidRDefault="0033621E" w:rsidP="0574D5E9">
            <w:pPr>
              <w:spacing w:line="260" w:lineRule="atLeast"/>
              <w:cnfStyle w:val="000000100000" w:firstRow="0" w:lastRow="0" w:firstColumn="0" w:lastColumn="0" w:oddVBand="0" w:evenVBand="0" w:oddHBand="1" w:evenHBand="0" w:firstRowFirstColumn="0" w:firstRowLastColumn="0" w:lastRowFirstColumn="0" w:lastRowLastColumn="0"/>
            </w:pPr>
            <w:r>
              <w:t>1</w:t>
            </w:r>
            <w:r w:rsidR="00186809">
              <w:t>8</w:t>
            </w:r>
            <w:r>
              <w:t>:00-1</w:t>
            </w:r>
            <w:r w:rsidR="00186809">
              <w:t>8</w:t>
            </w:r>
            <w:r>
              <w:t>:45</w:t>
            </w:r>
          </w:p>
        </w:tc>
      </w:tr>
      <w:tr w:rsidR="3AF4C35D" w14:paraId="7BA1BFE3" w14:textId="2727975A" w:rsidTr="00F85214">
        <w:trPr>
          <w:trHeight w:val="238"/>
        </w:trPr>
        <w:tc>
          <w:tcPr>
            <w:cnfStyle w:val="001000000000" w:firstRow="0" w:lastRow="0" w:firstColumn="1" w:lastColumn="0" w:oddVBand="0" w:evenVBand="0" w:oddHBand="0" w:evenHBand="0" w:firstRowFirstColumn="0" w:firstRowLastColumn="0" w:lastRowFirstColumn="0" w:lastRowLastColumn="0"/>
            <w:tcW w:w="675" w:type="dxa"/>
            <w:shd w:val="clear" w:color="auto" w:fill="auto"/>
          </w:tcPr>
          <w:p w14:paraId="6FA0097D" w14:textId="306F687F" w:rsidR="3AF4C35D" w:rsidRDefault="3AF4C35D" w:rsidP="3AF4C35D">
            <w:pPr>
              <w:spacing w:line="260" w:lineRule="atLeast"/>
              <w:jc w:val="center"/>
            </w:pPr>
            <w:r w:rsidRPr="3AF4C35D">
              <w:rPr>
                <w:rFonts w:cs="Arial"/>
                <w:sz w:val="22"/>
                <w:szCs w:val="22"/>
              </w:rPr>
              <w:t>7</w:t>
            </w:r>
          </w:p>
        </w:tc>
        <w:tc>
          <w:tcPr>
            <w:tcW w:w="851" w:type="dxa"/>
            <w:shd w:val="clear" w:color="auto" w:fill="auto"/>
          </w:tcPr>
          <w:p w14:paraId="38F8629C" w14:textId="1BCA22A9" w:rsidR="3AF4C35D" w:rsidRDefault="3AF4C35D" w:rsidP="3AF4C35D">
            <w:pPr>
              <w:spacing w:line="260" w:lineRule="atLeast"/>
              <w:cnfStyle w:val="000000000000" w:firstRow="0" w:lastRow="0" w:firstColumn="0" w:lastColumn="0" w:oddVBand="0" w:evenVBand="0" w:oddHBand="0" w:evenHBand="0" w:firstRowFirstColumn="0" w:firstRowLastColumn="0" w:lastRowFirstColumn="0" w:lastRowLastColumn="0"/>
            </w:pPr>
            <w:r>
              <w:t>FE07 / US7</w:t>
            </w:r>
          </w:p>
        </w:tc>
        <w:tc>
          <w:tcPr>
            <w:tcW w:w="1843" w:type="dxa"/>
            <w:shd w:val="clear" w:color="auto" w:fill="auto"/>
          </w:tcPr>
          <w:p w14:paraId="5B60C4E8" w14:textId="62F411ED" w:rsidR="7EB7F651" w:rsidRDefault="002F67D6" w:rsidP="7EB7F651">
            <w:pPr>
              <w:spacing w:line="260" w:lineRule="atLeast"/>
              <w:cnfStyle w:val="000000000000" w:firstRow="0" w:lastRow="0" w:firstColumn="0" w:lastColumn="0" w:oddVBand="0" w:evenVBand="0" w:oddHBand="0" w:evenHBand="0" w:firstRowFirstColumn="0" w:firstRowLastColumn="0" w:lastRowFirstColumn="0" w:lastRowLastColumn="0"/>
            </w:pPr>
            <w:proofErr w:type="spellStart"/>
            <w:r>
              <w:t>Portscan</w:t>
            </w:r>
            <w:proofErr w:type="spellEnd"/>
            <w:r>
              <w:t xml:space="preserve"> (</w:t>
            </w:r>
            <w:proofErr w:type="spellStart"/>
            <w:r>
              <w:t>Nmap</w:t>
            </w:r>
            <w:proofErr w:type="spellEnd"/>
            <w:r>
              <w:t xml:space="preserve"> v7.94) </w:t>
            </w:r>
          </w:p>
        </w:tc>
        <w:tc>
          <w:tcPr>
            <w:tcW w:w="1559" w:type="dxa"/>
            <w:shd w:val="clear" w:color="auto" w:fill="auto"/>
          </w:tcPr>
          <w:p w14:paraId="6CAA31A2" w14:textId="320A572F" w:rsidR="6D6949EE" w:rsidRDefault="00705647" w:rsidP="6D6949EE">
            <w:pPr>
              <w:spacing w:line="260" w:lineRule="atLeast"/>
              <w:cnfStyle w:val="000000000000" w:firstRow="0" w:lastRow="0" w:firstColumn="0" w:lastColumn="0" w:oddVBand="0" w:evenVBand="0" w:oddHBand="0" w:evenHBand="0" w:firstRowFirstColumn="0" w:firstRowLastColumn="0" w:lastRowFirstColumn="0" w:lastRowLastColumn="0"/>
            </w:pPr>
            <w:r>
              <w:t>Vladan Vranjes</w:t>
            </w:r>
          </w:p>
        </w:tc>
        <w:tc>
          <w:tcPr>
            <w:tcW w:w="1203" w:type="dxa"/>
            <w:shd w:val="clear" w:color="auto" w:fill="auto"/>
          </w:tcPr>
          <w:p w14:paraId="689E869F" w14:textId="3DE41F5C" w:rsidR="41A749BD" w:rsidRDefault="002F67D6" w:rsidP="41A749BD">
            <w:pPr>
              <w:spacing w:line="260" w:lineRule="atLeast"/>
              <w:cnfStyle w:val="000000000000" w:firstRow="0" w:lastRow="0" w:firstColumn="0" w:lastColumn="0" w:oddVBand="0" w:evenVBand="0" w:oddHBand="0" w:evenHBand="0" w:firstRowFirstColumn="0" w:firstRowLastColumn="0" w:lastRowFirstColumn="0" w:lastRowLastColumn="0"/>
            </w:pPr>
            <w:r>
              <w:t>Bern</w:t>
            </w:r>
          </w:p>
        </w:tc>
        <w:tc>
          <w:tcPr>
            <w:tcW w:w="1440" w:type="dxa"/>
            <w:shd w:val="clear" w:color="auto" w:fill="auto"/>
          </w:tcPr>
          <w:p w14:paraId="2570EB26" w14:textId="61A40A7D" w:rsidR="093BCB3A" w:rsidRDefault="00284F02" w:rsidP="093BCB3A">
            <w:pPr>
              <w:spacing w:line="260" w:lineRule="atLeast"/>
              <w:cnfStyle w:val="000000000000" w:firstRow="0" w:lastRow="0" w:firstColumn="0" w:lastColumn="0" w:oddVBand="0" w:evenVBand="0" w:oddHBand="0" w:evenHBand="0" w:firstRowFirstColumn="0" w:firstRowLastColumn="0" w:lastRowFirstColumn="0" w:lastRowLastColumn="0"/>
            </w:pPr>
            <w:r>
              <w:t>30</w:t>
            </w:r>
            <w:r w:rsidR="0026727D">
              <w:t>.0</w:t>
            </w:r>
            <w:r>
              <w:t>5</w:t>
            </w:r>
            <w:r w:rsidR="0026727D">
              <w:t>.2025</w:t>
            </w:r>
          </w:p>
        </w:tc>
        <w:tc>
          <w:tcPr>
            <w:tcW w:w="1440" w:type="dxa"/>
            <w:shd w:val="clear" w:color="auto" w:fill="auto"/>
          </w:tcPr>
          <w:p w14:paraId="2F0ABAAB" w14:textId="644E5AA8" w:rsidR="0574D5E9" w:rsidRDefault="00186809" w:rsidP="0574D5E9">
            <w:pPr>
              <w:spacing w:line="260" w:lineRule="atLeast"/>
              <w:cnfStyle w:val="000000000000" w:firstRow="0" w:lastRow="0" w:firstColumn="0" w:lastColumn="0" w:oddVBand="0" w:evenVBand="0" w:oddHBand="0" w:evenHBand="0" w:firstRowFirstColumn="0" w:firstRowLastColumn="0" w:lastRowFirstColumn="0" w:lastRowLastColumn="0"/>
            </w:pPr>
            <w:r>
              <w:t>15:00-15:45</w:t>
            </w:r>
          </w:p>
        </w:tc>
      </w:tr>
    </w:tbl>
    <w:p w14:paraId="58E6DD4E" w14:textId="2D1A30C6" w:rsidR="00CF20EE" w:rsidRPr="006C3DD6" w:rsidRDefault="003B467B" w:rsidP="003B467B">
      <w:pPr>
        <w:pStyle w:val="Beschriftung"/>
      </w:pPr>
      <w:bookmarkStart w:id="143" w:name="_Toc199795279"/>
      <w:r>
        <w:t xml:space="preserve">Tabelle </w:t>
      </w:r>
      <w:r w:rsidR="00854A3F">
        <w:t>16</w:t>
      </w:r>
      <w:r w:rsidR="001644E0">
        <w:fldChar w:fldCharType="begin"/>
      </w:r>
      <w:r w:rsidR="001644E0">
        <w:instrText xml:space="preserve"> SEQ Tabelle \* ARABIC </w:instrText>
      </w:r>
      <w:r w:rsidR="001644E0">
        <w:fldChar w:fldCharType="separate"/>
      </w:r>
      <w:r w:rsidR="001644E0">
        <w:rPr>
          <w:noProof/>
        </w:rPr>
        <w:t>16</w:t>
      </w:r>
      <w:r w:rsidR="001644E0">
        <w:rPr>
          <w:noProof/>
        </w:rPr>
        <w:fldChar w:fldCharType="end"/>
      </w:r>
      <w:r>
        <w:t>: Testobjekte</w:t>
      </w:r>
      <w:bookmarkEnd w:id="143"/>
    </w:p>
    <w:p w14:paraId="49AA6513" w14:textId="77777777" w:rsidR="00AA2D93" w:rsidRPr="00AA2D93" w:rsidRDefault="00AA2D93">
      <w:pPr>
        <w:suppressAutoHyphens w:val="0"/>
        <w:rPr>
          <w:rFonts w:cs="Arial"/>
          <w:b/>
          <w:kern w:val="1"/>
          <w:szCs w:val="26"/>
        </w:rPr>
      </w:pPr>
      <w:bookmarkStart w:id="144" w:name="_Toc217803073"/>
      <w:r w:rsidRPr="00AA2D93">
        <w:br w:type="page"/>
      </w:r>
    </w:p>
    <w:p w14:paraId="57F47CF2" w14:textId="77777777" w:rsidR="00CF20EE" w:rsidRPr="0052721F" w:rsidRDefault="00CF20EE" w:rsidP="00AF1AA0">
      <w:pPr>
        <w:pStyle w:val="berschrift3"/>
      </w:pPr>
      <w:bookmarkStart w:id="145" w:name="_Toc199797392"/>
      <w:r w:rsidRPr="0052721F">
        <w:lastRenderedPageBreak/>
        <w:t>Testresultate</w:t>
      </w:r>
      <w:bookmarkEnd w:id="144"/>
      <w:bookmarkEnd w:id="145"/>
    </w:p>
    <w:p w14:paraId="4BE9FF85" w14:textId="77777777" w:rsidR="00AA2D93" w:rsidRPr="002D0841" w:rsidRDefault="002D0841" w:rsidP="00AA2D93">
      <w:r w:rsidRPr="002D0841">
        <w:t>Nachfolgend sind unsere Testresultate aufgeführt.</w:t>
      </w:r>
    </w:p>
    <w:p w14:paraId="490A8273" w14:textId="16541649" w:rsidR="00AA2D93" w:rsidRPr="00433DBC" w:rsidRDefault="00433DBC" w:rsidP="00433DBC">
      <w:r w:rsidRPr="00433DBC">
        <w:t>Folgend kann man hier die Testresultate dokument</w:t>
      </w:r>
      <w:r>
        <w:t>i</w:t>
      </w:r>
      <w:r w:rsidRPr="00433DBC">
        <w:t>ert mit Bildausschnitten mitansehen:</w:t>
      </w:r>
    </w:p>
    <w:p w14:paraId="7D3BEE8F" w14:textId="17E79A74" w:rsidR="00CF20EE" w:rsidRDefault="00BC3827" w:rsidP="00274C9D">
      <w:pPr>
        <w:pStyle w:val="berschrift4"/>
      </w:pPr>
      <w:bookmarkStart w:id="146" w:name="_Toc199797393"/>
      <w:r>
        <w:t>Webser</w:t>
      </w:r>
      <w:r w:rsidR="000576CD">
        <w:t>ver Test</w:t>
      </w:r>
      <w:bookmarkEnd w:id="146"/>
    </w:p>
    <w:p w14:paraId="4613DBF6" w14:textId="4786999C" w:rsidR="008A3B22" w:rsidRDefault="008A3B22" w:rsidP="008A3B22">
      <w:r>
        <w:t xml:space="preserve">Webserver ist </w:t>
      </w:r>
      <w:r w:rsidR="00FA7B9F">
        <w:t xml:space="preserve">über das Internet erreichbar &amp; </w:t>
      </w:r>
      <w:r w:rsidR="00900699">
        <w:t>mit Login kommt man rein:</w:t>
      </w:r>
    </w:p>
    <w:p w14:paraId="67E57C1F" w14:textId="77777777" w:rsidR="00433DBC" w:rsidRDefault="00900699" w:rsidP="00433DBC">
      <w:pPr>
        <w:keepNext/>
      </w:pPr>
      <w:r w:rsidRPr="00900699">
        <w:rPr>
          <w:noProof/>
        </w:rPr>
        <w:drawing>
          <wp:inline distT="0" distB="0" distL="0" distR="0" wp14:anchorId="4E5969F8" wp14:editId="0643580C">
            <wp:extent cx="5300006" cy="1892427"/>
            <wp:effectExtent l="0" t="0" r="0" b="0"/>
            <wp:docPr id="681946479" name="Grafik 10" descr="Ein Bild, das Software, Multimedia-Software, Grafik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46479" name="Grafik 10" descr="Ein Bild, das Software, Multimedia-Software, Grafiksoftware, Computersymbol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1534" cy="1896543"/>
                    </a:xfrm>
                    <a:prstGeom prst="rect">
                      <a:avLst/>
                    </a:prstGeom>
                    <a:noFill/>
                    <a:ln>
                      <a:noFill/>
                    </a:ln>
                  </pic:spPr>
                </pic:pic>
              </a:graphicData>
            </a:graphic>
          </wp:inline>
        </w:drawing>
      </w:r>
    </w:p>
    <w:p w14:paraId="75E180A7" w14:textId="789AD9CC" w:rsidR="000576CD" w:rsidRDefault="00433DBC" w:rsidP="008E1FF0">
      <w:pPr>
        <w:pStyle w:val="Beschriftung"/>
      </w:pPr>
      <w:bookmarkStart w:id="147" w:name="_Toc199793704"/>
      <w:bookmarkStart w:id="148" w:name="_Toc199795372"/>
      <w:r>
        <w:t xml:space="preserve">Abbildung </w:t>
      </w:r>
      <w:r w:rsidR="00854A3F">
        <w:t>8</w:t>
      </w:r>
      <w:r w:rsidR="001644E0">
        <w:fldChar w:fldCharType="begin"/>
      </w:r>
      <w:r w:rsidR="001644E0">
        <w:instrText xml:space="preserve"> SEQ Abbildung \* ARABIC </w:instrText>
      </w:r>
      <w:r w:rsidR="001644E0">
        <w:fldChar w:fldCharType="separate"/>
      </w:r>
      <w:r w:rsidR="001644E0">
        <w:rPr>
          <w:noProof/>
        </w:rPr>
        <w:t>8</w:t>
      </w:r>
      <w:r w:rsidR="001644E0">
        <w:rPr>
          <w:noProof/>
        </w:rPr>
        <w:fldChar w:fldCharType="end"/>
      </w:r>
      <w:r>
        <w:t>: Testresultat -&gt; Webserver</w:t>
      </w:r>
      <w:bookmarkEnd w:id="147"/>
      <w:bookmarkEnd w:id="148"/>
    </w:p>
    <w:p w14:paraId="5678C80D" w14:textId="796FD5E2" w:rsidR="000576CD" w:rsidRDefault="000576CD" w:rsidP="000576CD">
      <w:pPr>
        <w:pStyle w:val="berschrift4"/>
      </w:pPr>
      <w:bookmarkStart w:id="149" w:name="_Toc199797394"/>
      <w:r>
        <w:t>NAS</w:t>
      </w:r>
      <w:r w:rsidR="00274C9D">
        <w:t xml:space="preserve"> &amp; </w:t>
      </w:r>
      <w:proofErr w:type="spellStart"/>
      <w:r w:rsidR="00274C9D">
        <w:t>Tailscale</w:t>
      </w:r>
      <w:bookmarkEnd w:id="149"/>
      <w:proofErr w:type="spellEnd"/>
    </w:p>
    <w:p w14:paraId="310D0B40" w14:textId="772E7276" w:rsidR="00900699" w:rsidRDefault="00433DBC" w:rsidP="00900699">
      <w:r>
        <w:t>Webserver</w:t>
      </w:r>
      <w:r w:rsidR="00900699">
        <w:t xml:space="preserve"> </w:t>
      </w:r>
      <w:r>
        <w:t xml:space="preserve">kann sich über </w:t>
      </w:r>
      <w:proofErr w:type="spellStart"/>
      <w:r>
        <w:t>Tailscale</w:t>
      </w:r>
      <w:proofErr w:type="spellEnd"/>
      <w:r>
        <w:t xml:space="preserve"> mit </w:t>
      </w:r>
      <w:ins w:id="150" w:author="Microsoft Word" w:date="2025-06-02T21:54:00Z" w16du:dateUtc="2025-06-02T19:54:00Z">
        <w:r w:rsidR="002D0841">
          <w:t xml:space="preserve">dem </w:t>
        </w:r>
      </w:ins>
      <w:r>
        <w:t xml:space="preserve">NAS </w:t>
      </w:r>
      <w:proofErr w:type="spellStart"/>
      <w:r>
        <w:t>erfolgreich</w:t>
      </w:r>
      <w:ins w:id="151" w:author="Microsoft Word" w:date="2025-06-02T21:54:00Z" w16du:dateUtc="2025-06-02T19:54:00Z">
        <w:r w:rsidR="00807D34">
          <w:t>per</w:t>
        </w:r>
        <w:proofErr w:type="spellEnd"/>
        <w:r w:rsidR="00807D34">
          <w:t xml:space="preserve"> SSH</w:t>
        </w:r>
      </w:ins>
      <w:r>
        <w:t xml:space="preserve"> </w:t>
      </w:r>
      <w:proofErr w:type="gramStart"/>
      <w:r>
        <w:t>verbinden:</w:t>
      </w:r>
      <w:ins w:id="152" w:author="Microsoft Word" w:date="2025-06-02T21:54:00Z" w16du:dateUtc="2025-06-02T19:54:00Z">
        <w:r w:rsidR="002D0841">
          <w:t>.</w:t>
        </w:r>
      </w:ins>
      <w:proofErr w:type="gramEnd"/>
    </w:p>
    <w:p w14:paraId="260D4895" w14:textId="77777777" w:rsidR="00433DBC" w:rsidRDefault="00433DBC" w:rsidP="00433DBC">
      <w:pPr>
        <w:keepNext/>
      </w:pPr>
      <w:r w:rsidRPr="00EE26DC">
        <w:rPr>
          <w:noProof/>
        </w:rPr>
        <w:drawing>
          <wp:inline distT="0" distB="0" distL="0" distR="0" wp14:anchorId="3A9B15C7" wp14:editId="27D22207">
            <wp:extent cx="4522860" cy="2569540"/>
            <wp:effectExtent l="0" t="0" r="0" b="2540"/>
            <wp:docPr id="3385424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79398" name="Picture 1" descr="A screenshot of a computer&#10;&#10;AI-generated content may be incorrect."/>
                    <pic:cNvPicPr/>
                  </pic:nvPicPr>
                  <pic:blipFill>
                    <a:blip r:embed="rId14"/>
                    <a:stretch>
                      <a:fillRect/>
                    </a:stretch>
                  </pic:blipFill>
                  <pic:spPr>
                    <a:xfrm>
                      <a:off x="0" y="0"/>
                      <a:ext cx="4543018" cy="2580992"/>
                    </a:xfrm>
                    <a:prstGeom prst="rect">
                      <a:avLst/>
                    </a:prstGeom>
                  </pic:spPr>
                </pic:pic>
              </a:graphicData>
            </a:graphic>
          </wp:inline>
        </w:drawing>
      </w:r>
    </w:p>
    <w:p w14:paraId="1C1D777C" w14:textId="18816E97" w:rsidR="00433DBC" w:rsidRPr="00900699" w:rsidRDefault="00433DBC" w:rsidP="00433DBC">
      <w:pPr>
        <w:pStyle w:val="Beschriftung"/>
      </w:pPr>
      <w:bookmarkStart w:id="153" w:name="_Toc199793705"/>
      <w:bookmarkStart w:id="154" w:name="_Toc199795373"/>
      <w:r>
        <w:t xml:space="preserve">Abbildung </w:t>
      </w:r>
      <w:r w:rsidR="00854A3F">
        <w:t>9</w:t>
      </w:r>
      <w:r w:rsidR="001644E0">
        <w:fldChar w:fldCharType="begin"/>
      </w:r>
      <w:r w:rsidR="001644E0">
        <w:instrText xml:space="preserve"> SEQ Abbildung \* ARABIC </w:instrText>
      </w:r>
      <w:r w:rsidR="001644E0">
        <w:fldChar w:fldCharType="separate"/>
      </w:r>
      <w:r w:rsidR="001644E0">
        <w:rPr>
          <w:noProof/>
        </w:rPr>
        <w:t>9</w:t>
      </w:r>
      <w:r w:rsidR="001644E0">
        <w:rPr>
          <w:noProof/>
        </w:rPr>
        <w:fldChar w:fldCharType="end"/>
      </w:r>
      <w:r w:rsidRPr="00564A54">
        <w:t>: Testresultat -&gt;</w:t>
      </w:r>
      <w:r>
        <w:t xml:space="preserve"> NAS &amp; </w:t>
      </w:r>
      <w:proofErr w:type="spellStart"/>
      <w:r>
        <w:t>Tailscale</w:t>
      </w:r>
      <w:bookmarkEnd w:id="153"/>
      <w:bookmarkEnd w:id="154"/>
      <w:proofErr w:type="spellEnd"/>
    </w:p>
    <w:p w14:paraId="1FFAFB79" w14:textId="3A9CD67F" w:rsidR="00BF7846" w:rsidRDefault="00BF7846" w:rsidP="00274C9D">
      <w:r w:rsidRPr="00BF7846">
        <w:rPr>
          <w:noProof/>
        </w:rPr>
        <w:drawing>
          <wp:inline distT="0" distB="0" distL="0" distR="0" wp14:anchorId="622B2F8E" wp14:editId="28387E86">
            <wp:extent cx="6119495" cy="1383665"/>
            <wp:effectExtent l="0" t="0" r="0" b="6985"/>
            <wp:docPr id="5269613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61382" name="Picture 1" descr="A screen shot of a computer&#10;&#10;AI-generated content may be incorrect."/>
                    <pic:cNvPicPr/>
                  </pic:nvPicPr>
                  <pic:blipFill>
                    <a:blip r:embed="rId18"/>
                    <a:stretch>
                      <a:fillRect/>
                    </a:stretch>
                  </pic:blipFill>
                  <pic:spPr>
                    <a:xfrm>
                      <a:off x="0" y="0"/>
                      <a:ext cx="6119495" cy="1383665"/>
                    </a:xfrm>
                    <a:prstGeom prst="rect">
                      <a:avLst/>
                    </a:prstGeom>
                  </pic:spPr>
                </pic:pic>
              </a:graphicData>
            </a:graphic>
          </wp:inline>
        </w:drawing>
      </w:r>
    </w:p>
    <w:p w14:paraId="6336C185" w14:textId="77777777" w:rsidR="00854A3F" w:rsidRDefault="00854A3F" w:rsidP="00274C9D"/>
    <w:p w14:paraId="29CC0BAA" w14:textId="77777777" w:rsidR="00854A3F" w:rsidRDefault="00854A3F" w:rsidP="00274C9D"/>
    <w:p w14:paraId="4205F7DA" w14:textId="77777777" w:rsidR="00854A3F" w:rsidRDefault="00854A3F" w:rsidP="00274C9D"/>
    <w:p w14:paraId="06C3C7C9" w14:textId="77777777" w:rsidR="00854A3F" w:rsidRDefault="00854A3F" w:rsidP="00274C9D"/>
    <w:p w14:paraId="0DB3C1B6" w14:textId="77777777" w:rsidR="00854A3F" w:rsidRDefault="00854A3F" w:rsidP="00274C9D"/>
    <w:p w14:paraId="731EADCA" w14:textId="77777777" w:rsidR="00854A3F" w:rsidRDefault="00854A3F" w:rsidP="00274C9D"/>
    <w:p w14:paraId="50D0650D" w14:textId="77777777" w:rsidR="00854A3F" w:rsidRDefault="00854A3F" w:rsidP="00274C9D"/>
    <w:p w14:paraId="039A9378" w14:textId="77777777" w:rsidR="00854A3F" w:rsidRDefault="00854A3F" w:rsidP="00274C9D"/>
    <w:p w14:paraId="337070B7" w14:textId="77777777" w:rsidR="00854A3F" w:rsidRDefault="00854A3F" w:rsidP="00274C9D"/>
    <w:p w14:paraId="6499A7B1" w14:textId="77777777" w:rsidR="00854A3F" w:rsidRDefault="00854A3F" w:rsidP="00274C9D"/>
    <w:p w14:paraId="02B97176" w14:textId="47ADA18A" w:rsidR="00274C9D" w:rsidRDefault="00274C9D">
      <w:pPr>
        <w:pStyle w:val="berschrift4"/>
      </w:pPr>
      <w:bookmarkStart w:id="155" w:name="_Toc199797395"/>
      <w:r>
        <w:lastRenderedPageBreak/>
        <w:t>Caddy</w:t>
      </w:r>
      <w:bookmarkEnd w:id="155"/>
    </w:p>
    <w:p w14:paraId="0FC0571A" w14:textId="380F91BA" w:rsidR="006474FE" w:rsidRDefault="0045168E" w:rsidP="0045168E">
      <w:r>
        <w:t>Gültige SSL wurde erkannt mit NMAP-Scan:</w:t>
      </w:r>
      <w:r w:rsidR="006474FE" w:rsidRPr="006474FE">
        <w:t xml:space="preserve"> </w:t>
      </w:r>
    </w:p>
    <w:p w14:paraId="5507CD43" w14:textId="77777777" w:rsidR="00433DBC" w:rsidRDefault="006474FE" w:rsidP="00433DBC">
      <w:pPr>
        <w:keepNext/>
      </w:pPr>
      <w:r w:rsidRPr="006474FE">
        <w:rPr>
          <w:noProof/>
        </w:rPr>
        <w:drawing>
          <wp:inline distT="0" distB="0" distL="0" distR="0" wp14:anchorId="3098A1AB" wp14:editId="6A7EF84E">
            <wp:extent cx="3639058" cy="333422"/>
            <wp:effectExtent l="0" t="0" r="0" b="9525"/>
            <wp:docPr id="10624805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80523" name=""/>
                    <pic:cNvPicPr/>
                  </pic:nvPicPr>
                  <pic:blipFill>
                    <a:blip r:embed="rId19"/>
                    <a:stretch>
                      <a:fillRect/>
                    </a:stretch>
                  </pic:blipFill>
                  <pic:spPr>
                    <a:xfrm>
                      <a:off x="0" y="0"/>
                      <a:ext cx="3639058" cy="333422"/>
                    </a:xfrm>
                    <a:prstGeom prst="rect">
                      <a:avLst/>
                    </a:prstGeom>
                  </pic:spPr>
                </pic:pic>
              </a:graphicData>
            </a:graphic>
          </wp:inline>
        </w:drawing>
      </w:r>
    </w:p>
    <w:p w14:paraId="1AA80187" w14:textId="05E48BBA" w:rsidR="006474FE" w:rsidRDefault="00433DBC" w:rsidP="008E1FF0">
      <w:pPr>
        <w:pStyle w:val="Beschriftung"/>
      </w:pPr>
      <w:bookmarkStart w:id="156" w:name="_Toc199793706"/>
      <w:bookmarkStart w:id="157" w:name="_Toc199795374"/>
      <w:r>
        <w:t xml:space="preserve">Abbildung </w:t>
      </w:r>
      <w:r w:rsidR="00854A3F">
        <w:t>10</w:t>
      </w:r>
      <w:r w:rsidR="001644E0">
        <w:fldChar w:fldCharType="begin"/>
      </w:r>
      <w:r w:rsidR="001644E0">
        <w:instrText xml:space="preserve"> SEQ Abbildung \* ARABIC </w:instrText>
      </w:r>
      <w:r w:rsidR="001644E0">
        <w:fldChar w:fldCharType="separate"/>
      </w:r>
      <w:r w:rsidR="001644E0">
        <w:rPr>
          <w:noProof/>
        </w:rPr>
        <w:t>10</w:t>
      </w:r>
      <w:r w:rsidR="001644E0">
        <w:rPr>
          <w:noProof/>
        </w:rPr>
        <w:fldChar w:fldCharType="end"/>
      </w:r>
      <w:r w:rsidRPr="002077AA">
        <w:t>: Testresultat -&gt;</w:t>
      </w:r>
      <w:r>
        <w:t xml:space="preserve"> Caddy_1</w:t>
      </w:r>
      <w:bookmarkEnd w:id="156"/>
      <w:bookmarkEnd w:id="157"/>
    </w:p>
    <w:p w14:paraId="44F7C4D9" w14:textId="77777777" w:rsidR="00433DBC" w:rsidRDefault="0045168E" w:rsidP="00433DBC">
      <w:pPr>
        <w:keepNext/>
      </w:pPr>
      <w:r w:rsidRPr="0045168E">
        <w:rPr>
          <w:noProof/>
        </w:rPr>
        <w:drawing>
          <wp:inline distT="0" distB="0" distL="0" distR="0" wp14:anchorId="477C65C8" wp14:editId="0A598EE3">
            <wp:extent cx="4286848" cy="257211"/>
            <wp:effectExtent l="0" t="0" r="0" b="9525"/>
            <wp:docPr id="19167422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2276" name=""/>
                    <pic:cNvPicPr/>
                  </pic:nvPicPr>
                  <pic:blipFill>
                    <a:blip r:embed="rId20"/>
                    <a:stretch>
                      <a:fillRect/>
                    </a:stretch>
                  </pic:blipFill>
                  <pic:spPr>
                    <a:xfrm>
                      <a:off x="0" y="0"/>
                      <a:ext cx="4286848" cy="257211"/>
                    </a:xfrm>
                    <a:prstGeom prst="rect">
                      <a:avLst/>
                    </a:prstGeom>
                  </pic:spPr>
                </pic:pic>
              </a:graphicData>
            </a:graphic>
          </wp:inline>
        </w:drawing>
      </w:r>
    </w:p>
    <w:p w14:paraId="08A8DB3D" w14:textId="750DBB32" w:rsidR="0045168E" w:rsidRDefault="00433DBC" w:rsidP="00433DBC">
      <w:pPr>
        <w:pStyle w:val="Beschriftung"/>
      </w:pPr>
      <w:bookmarkStart w:id="158" w:name="_Toc199793707"/>
      <w:bookmarkStart w:id="159" w:name="_Toc199795375"/>
      <w:r>
        <w:t xml:space="preserve">Abbildung </w:t>
      </w:r>
      <w:r w:rsidR="00854A3F">
        <w:t>11</w:t>
      </w:r>
      <w:r w:rsidR="001644E0">
        <w:fldChar w:fldCharType="begin"/>
      </w:r>
      <w:r w:rsidR="001644E0">
        <w:instrText xml:space="preserve"> SEQ Abbildung \* ARABIC </w:instrText>
      </w:r>
      <w:r w:rsidR="001644E0">
        <w:fldChar w:fldCharType="separate"/>
      </w:r>
      <w:r w:rsidR="001644E0">
        <w:rPr>
          <w:noProof/>
        </w:rPr>
        <w:t>11</w:t>
      </w:r>
      <w:r w:rsidR="001644E0">
        <w:rPr>
          <w:noProof/>
        </w:rPr>
        <w:fldChar w:fldCharType="end"/>
      </w:r>
      <w:r w:rsidRPr="00FE1CB6">
        <w:t>: Testresultat -&gt;</w:t>
      </w:r>
      <w:r>
        <w:t xml:space="preserve"> Caddy_2</w:t>
      </w:r>
      <w:bookmarkEnd w:id="158"/>
      <w:bookmarkEnd w:id="159"/>
    </w:p>
    <w:p w14:paraId="52E73DF1" w14:textId="4BA7C4B0" w:rsidR="00274C9D" w:rsidRDefault="00274C9D" w:rsidP="00274C9D">
      <w:pPr>
        <w:pStyle w:val="berschrift4"/>
      </w:pPr>
      <w:bookmarkStart w:id="160" w:name="_Toc199797396"/>
      <w:proofErr w:type="spellStart"/>
      <w:r>
        <w:t>SFTPgo</w:t>
      </w:r>
      <w:bookmarkEnd w:id="160"/>
      <w:proofErr w:type="spellEnd"/>
    </w:p>
    <w:p w14:paraId="38611FD0" w14:textId="328EB23A" w:rsidR="00274C9D" w:rsidRDefault="009305F0" w:rsidP="00274C9D">
      <w:r>
        <w:t xml:space="preserve">Webportal </w:t>
      </w:r>
      <w:proofErr w:type="gramStart"/>
      <w:r>
        <w:t>Läuft</w:t>
      </w:r>
      <w:proofErr w:type="gramEnd"/>
      <w:r>
        <w:t xml:space="preserve"> und ist erreichbar mit gültiger SSL</w:t>
      </w:r>
    </w:p>
    <w:p w14:paraId="4506A68D" w14:textId="77777777" w:rsidR="00433DBC" w:rsidRDefault="009305F0" w:rsidP="00433DBC">
      <w:pPr>
        <w:keepNext/>
      </w:pPr>
      <w:r w:rsidRPr="009305F0">
        <w:rPr>
          <w:noProof/>
        </w:rPr>
        <w:drawing>
          <wp:inline distT="0" distB="0" distL="0" distR="0" wp14:anchorId="6473532C" wp14:editId="645A749C">
            <wp:extent cx="3806647" cy="3383203"/>
            <wp:effectExtent l="0" t="0" r="3810" b="8255"/>
            <wp:docPr id="998235300" name="Grafik 4"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35300" name="Grafik 4" descr="Ein Bild, das Text, Screenshot, Software, Multimedia-Software enthält.&#10;&#10;KI-generierte Inhalte können fehlerhaft sei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6982" cy="3392389"/>
                    </a:xfrm>
                    <a:prstGeom prst="rect">
                      <a:avLst/>
                    </a:prstGeom>
                    <a:noFill/>
                    <a:ln>
                      <a:noFill/>
                    </a:ln>
                  </pic:spPr>
                </pic:pic>
              </a:graphicData>
            </a:graphic>
          </wp:inline>
        </w:drawing>
      </w:r>
    </w:p>
    <w:p w14:paraId="374AB3A6" w14:textId="14F0A825" w:rsidR="009305F0" w:rsidRPr="009305F0" w:rsidRDefault="00433DBC" w:rsidP="00433DBC">
      <w:pPr>
        <w:pStyle w:val="Beschriftung"/>
      </w:pPr>
      <w:bookmarkStart w:id="161" w:name="_Toc199793708"/>
      <w:bookmarkStart w:id="162" w:name="_Toc199795376"/>
      <w:r>
        <w:t xml:space="preserve">Abbildung </w:t>
      </w:r>
      <w:r w:rsidR="00854A3F">
        <w:t>12</w:t>
      </w:r>
      <w:r w:rsidR="001644E0">
        <w:fldChar w:fldCharType="begin"/>
      </w:r>
      <w:r w:rsidR="001644E0">
        <w:instrText xml:space="preserve"> SEQ Abbildung \* ARABIC </w:instrText>
      </w:r>
      <w:r w:rsidR="001644E0">
        <w:fldChar w:fldCharType="separate"/>
      </w:r>
      <w:r w:rsidR="001644E0">
        <w:rPr>
          <w:noProof/>
        </w:rPr>
        <w:t>12</w:t>
      </w:r>
      <w:r w:rsidR="001644E0">
        <w:rPr>
          <w:noProof/>
        </w:rPr>
        <w:fldChar w:fldCharType="end"/>
      </w:r>
      <w:r w:rsidRPr="0008397B">
        <w:t>: Testresultat -&gt;</w:t>
      </w:r>
      <w:r>
        <w:t xml:space="preserve"> </w:t>
      </w:r>
      <w:proofErr w:type="spellStart"/>
      <w:r>
        <w:t>SFTPgo</w:t>
      </w:r>
      <w:bookmarkEnd w:id="161"/>
      <w:bookmarkEnd w:id="162"/>
      <w:proofErr w:type="spellEnd"/>
    </w:p>
    <w:p w14:paraId="7C0156B0" w14:textId="77777777" w:rsidR="009305F0" w:rsidRDefault="009305F0" w:rsidP="00274C9D"/>
    <w:p w14:paraId="1C3E861E" w14:textId="16C8C9F8" w:rsidR="00274C9D" w:rsidRDefault="00274C9D" w:rsidP="00274C9D">
      <w:pPr>
        <w:pStyle w:val="berschrift4"/>
      </w:pPr>
      <w:bookmarkStart w:id="163" w:name="_Toc199797397"/>
      <w:proofErr w:type="spellStart"/>
      <w:r>
        <w:t>Cronjobs</w:t>
      </w:r>
      <w:bookmarkEnd w:id="163"/>
      <w:proofErr w:type="spellEnd"/>
    </w:p>
    <w:p w14:paraId="3FA59262" w14:textId="1BD25B2A" w:rsidR="00274C9D" w:rsidRDefault="00443B3E" w:rsidP="00274C9D">
      <w:r>
        <w:t xml:space="preserve">Die </w:t>
      </w:r>
      <w:proofErr w:type="spellStart"/>
      <w:r>
        <w:t>Cronjob</w:t>
      </w:r>
      <w:proofErr w:type="spellEnd"/>
      <w:r>
        <w:t xml:space="preserve"> wurde </w:t>
      </w:r>
      <w:r w:rsidR="00D257BC">
        <w:t xml:space="preserve">erstellt </w:t>
      </w:r>
      <w:r w:rsidR="00B7657E">
        <w:t xml:space="preserve">damit </w:t>
      </w:r>
      <w:r w:rsidR="00E21768">
        <w:t>es</w:t>
      </w:r>
      <w:r w:rsidR="00B7657E">
        <w:t xml:space="preserve"> </w:t>
      </w:r>
      <w:r w:rsidR="00FA5D92">
        <w:t xml:space="preserve">das </w:t>
      </w:r>
      <w:r w:rsidR="006F7AC1">
        <w:t>Ü</w:t>
      </w:r>
      <w:r w:rsidR="00267827">
        <w:t>bertragungs</w:t>
      </w:r>
      <w:r w:rsidR="006F7AC1">
        <w:t>-</w:t>
      </w:r>
      <w:proofErr w:type="spellStart"/>
      <w:r w:rsidR="006F7AC1">
        <w:t>S</w:t>
      </w:r>
      <w:r w:rsidR="00267827">
        <w:t>cript</w:t>
      </w:r>
      <w:proofErr w:type="spellEnd"/>
      <w:r w:rsidR="00267827">
        <w:t xml:space="preserve"> </w:t>
      </w:r>
      <w:r w:rsidR="00B7657E">
        <w:t>au</w:t>
      </w:r>
      <w:r w:rsidR="006F7AC1">
        <w:t>s</w:t>
      </w:r>
      <w:r w:rsidR="00B7657E">
        <w:t>lösen sollte</w:t>
      </w:r>
    </w:p>
    <w:p w14:paraId="7C5D270A" w14:textId="77777777" w:rsidR="00B7657E" w:rsidRDefault="00B7657E" w:rsidP="00274C9D"/>
    <w:p w14:paraId="298C110B" w14:textId="77777777" w:rsidR="008A3B22" w:rsidRDefault="00B7657E" w:rsidP="008A3B22">
      <w:r>
        <w:t xml:space="preserve">Diese haben im Test </w:t>
      </w:r>
      <w:r w:rsidR="00FF51B5">
        <w:t xml:space="preserve">dies </w:t>
      </w:r>
      <w:r w:rsidR="005C7502">
        <w:t>erfolgreich erledigt</w:t>
      </w:r>
    </w:p>
    <w:p w14:paraId="549696C2" w14:textId="2FE7E66A" w:rsidR="00433DBC" w:rsidRDefault="00FF51B5" w:rsidP="00433DBC">
      <w:pPr>
        <w:keepNext/>
      </w:pPr>
      <w:r w:rsidRPr="00FF51B5">
        <w:rPr>
          <w:noProof/>
        </w:rPr>
        <w:drawing>
          <wp:inline distT="0" distB="0" distL="0" distR="0" wp14:anchorId="235D7D24" wp14:editId="7BA02EFD">
            <wp:extent cx="2457907" cy="1211482"/>
            <wp:effectExtent l="0" t="0" r="0" b="8255"/>
            <wp:docPr id="2105745461" name="Grafik 6"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45461" name="Grafik 6" descr="Ein Bild, das Text, Screenshot, Schrift enthält.&#10;&#10;KI-generierte Inhalte können fehlerhaft sei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81740" cy="1223229"/>
                    </a:xfrm>
                    <a:prstGeom prst="rect">
                      <a:avLst/>
                    </a:prstGeom>
                    <a:noFill/>
                    <a:ln>
                      <a:noFill/>
                    </a:ln>
                  </pic:spPr>
                </pic:pic>
              </a:graphicData>
            </a:graphic>
          </wp:inline>
        </w:drawing>
      </w:r>
      <w:r w:rsidR="00433DBC" w:rsidRPr="008A3B22">
        <w:rPr>
          <w:noProof/>
        </w:rPr>
        <w:drawing>
          <wp:inline distT="0" distB="0" distL="0" distR="0" wp14:anchorId="6E7F4DCB" wp14:editId="3E7DCFF8">
            <wp:extent cx="2377440" cy="1206359"/>
            <wp:effectExtent l="0" t="0" r="3810" b="0"/>
            <wp:docPr id="1940723470" name="Grafik 8"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23470" name="Grafik 8" descr="Ein Bild, das Text, Elektronik, Screenshot, Software enthält.&#10;&#10;KI-generierte Inhalte können fehlerhaft se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829" cy="1218227"/>
                    </a:xfrm>
                    <a:prstGeom prst="rect">
                      <a:avLst/>
                    </a:prstGeom>
                    <a:noFill/>
                    <a:ln>
                      <a:noFill/>
                    </a:ln>
                  </pic:spPr>
                </pic:pic>
              </a:graphicData>
            </a:graphic>
          </wp:inline>
        </w:drawing>
      </w:r>
    </w:p>
    <w:p w14:paraId="58B50A11" w14:textId="5BCC3BB8" w:rsidR="003218A1" w:rsidRPr="00593098" w:rsidRDefault="00433DBC" w:rsidP="003218A1">
      <w:pPr>
        <w:pStyle w:val="Beschriftung"/>
        <w:rPr>
          <w:lang w:val="en-US"/>
        </w:rPr>
      </w:pPr>
      <w:bookmarkStart w:id="164" w:name="_Toc199793709"/>
      <w:bookmarkStart w:id="165" w:name="_Toc199795377"/>
      <w:proofErr w:type="spellStart"/>
      <w:r w:rsidRPr="00593098">
        <w:rPr>
          <w:lang w:val="en-US"/>
        </w:rPr>
        <w:t>Abbildung</w:t>
      </w:r>
      <w:proofErr w:type="spellEnd"/>
      <w:r w:rsidRPr="00593098">
        <w:rPr>
          <w:lang w:val="en-US"/>
        </w:rPr>
        <w:t xml:space="preserve"> </w:t>
      </w:r>
      <w:r w:rsidR="00854A3F">
        <w:rPr>
          <w:lang w:val="en-US"/>
        </w:rPr>
        <w:t>13</w:t>
      </w:r>
      <w:r>
        <w:fldChar w:fldCharType="begin"/>
      </w:r>
      <w:r w:rsidRPr="00593098">
        <w:rPr>
          <w:lang w:val="en-US"/>
        </w:rPr>
        <w:instrText xml:space="preserve"> SEQ Abbildung \* ARABIC </w:instrText>
      </w:r>
      <w:r>
        <w:fldChar w:fldCharType="separate"/>
      </w:r>
      <w:r w:rsidR="001644E0">
        <w:rPr>
          <w:noProof/>
          <w:lang w:val="en-US"/>
        </w:rPr>
        <w:t>13</w:t>
      </w:r>
      <w:r>
        <w:fldChar w:fldCharType="end"/>
      </w:r>
      <w:r w:rsidRPr="00593098">
        <w:rPr>
          <w:lang w:val="en-US"/>
        </w:rPr>
        <w:t xml:space="preserve">: </w:t>
      </w:r>
      <w:proofErr w:type="spellStart"/>
      <w:r w:rsidRPr="00593098">
        <w:rPr>
          <w:lang w:val="en-US"/>
        </w:rPr>
        <w:t>Testresultat</w:t>
      </w:r>
      <w:proofErr w:type="spellEnd"/>
      <w:r w:rsidRPr="00593098">
        <w:rPr>
          <w:lang w:val="en-US"/>
        </w:rPr>
        <w:t xml:space="preserve"> -&gt; Cronjobs_1</w:t>
      </w:r>
      <w:r w:rsidR="003218A1" w:rsidRPr="00593098">
        <w:rPr>
          <w:lang w:val="en-US"/>
        </w:rPr>
        <w:tab/>
      </w:r>
      <w:r w:rsidR="003218A1" w:rsidRPr="00593098">
        <w:rPr>
          <w:lang w:val="en-US"/>
        </w:rPr>
        <w:tab/>
      </w:r>
      <w:proofErr w:type="spellStart"/>
      <w:r w:rsidR="003218A1" w:rsidRPr="00593098">
        <w:rPr>
          <w:lang w:val="en-US"/>
        </w:rPr>
        <w:t>Abbildung</w:t>
      </w:r>
      <w:proofErr w:type="spellEnd"/>
      <w:r w:rsidR="003218A1" w:rsidRPr="00593098">
        <w:rPr>
          <w:lang w:val="en-US"/>
        </w:rPr>
        <w:t xml:space="preserve"> </w:t>
      </w:r>
      <w:r w:rsidR="003218A1">
        <w:fldChar w:fldCharType="begin"/>
      </w:r>
      <w:r w:rsidR="003218A1" w:rsidRPr="00593098">
        <w:rPr>
          <w:lang w:val="en-US"/>
        </w:rPr>
        <w:instrText xml:space="preserve"> SEQ Abbildung \* ARABIC </w:instrText>
      </w:r>
      <w:r w:rsidR="003218A1">
        <w:fldChar w:fldCharType="separate"/>
      </w:r>
      <w:r w:rsidR="001644E0">
        <w:rPr>
          <w:noProof/>
          <w:lang w:val="en-US"/>
        </w:rPr>
        <w:t>14</w:t>
      </w:r>
      <w:r w:rsidR="003218A1">
        <w:fldChar w:fldCharType="end"/>
      </w:r>
      <w:r w:rsidR="003218A1" w:rsidRPr="00593098">
        <w:rPr>
          <w:lang w:val="en-US"/>
        </w:rPr>
        <w:t xml:space="preserve">: </w:t>
      </w:r>
      <w:proofErr w:type="spellStart"/>
      <w:r w:rsidR="003218A1" w:rsidRPr="00593098">
        <w:rPr>
          <w:lang w:val="en-US"/>
        </w:rPr>
        <w:t>Testresultat</w:t>
      </w:r>
      <w:proofErr w:type="spellEnd"/>
      <w:r w:rsidR="003218A1" w:rsidRPr="00593098">
        <w:rPr>
          <w:lang w:val="en-US"/>
        </w:rPr>
        <w:t xml:space="preserve"> -&gt; Cronjobs_2</w:t>
      </w:r>
      <w:bookmarkEnd w:id="164"/>
      <w:bookmarkEnd w:id="165"/>
    </w:p>
    <w:p w14:paraId="0BBA32E7" w14:textId="77777777" w:rsidR="005C7502" w:rsidRPr="00593098" w:rsidRDefault="005C7502" w:rsidP="00274C9D">
      <w:pPr>
        <w:rPr>
          <w:lang w:val="en-US"/>
        </w:rPr>
      </w:pPr>
    </w:p>
    <w:p w14:paraId="2E01CA71" w14:textId="2C06FC7B" w:rsidR="00274C9D" w:rsidRDefault="00274C9D" w:rsidP="00274C9D">
      <w:pPr>
        <w:pStyle w:val="berschrift4"/>
      </w:pPr>
      <w:bookmarkStart w:id="166" w:name="_Toc199797398"/>
      <w:r>
        <w:t>NMAP</w:t>
      </w:r>
      <w:r w:rsidR="006474FE">
        <w:t>-</w:t>
      </w:r>
      <w:proofErr w:type="spellStart"/>
      <w:r>
        <w:t>Portscan</w:t>
      </w:r>
      <w:bookmarkEnd w:id="166"/>
      <w:proofErr w:type="spellEnd"/>
    </w:p>
    <w:p w14:paraId="2E0B12A5" w14:textId="56F841A8" w:rsidR="006F1032" w:rsidRDefault="0047569C" w:rsidP="00443044">
      <w:r>
        <w:t xml:space="preserve">Unser Ziel war es so wenig Ports wie möglich offen zu lassen und somit nur diese Freizulassen welche für den Betrieb notwendig sind welche sind: </w:t>
      </w:r>
      <w:r w:rsidR="00D91F80">
        <w:t xml:space="preserve">22, </w:t>
      </w:r>
      <w:r w:rsidR="00B53710">
        <w:t xml:space="preserve">80, </w:t>
      </w:r>
      <w:r w:rsidR="00EF0091">
        <w:t>443</w:t>
      </w:r>
      <w:r w:rsidR="006F1032">
        <w:t>, 2022</w:t>
      </w:r>
    </w:p>
    <w:p w14:paraId="024C29BF" w14:textId="648BF65D" w:rsidR="005240C1" w:rsidRPr="006474FE" w:rsidRDefault="005240C1" w:rsidP="00443044">
      <w:pPr>
        <w:rPr>
          <w:b/>
          <w:bCs/>
        </w:rPr>
      </w:pPr>
      <w:r w:rsidRPr="006474FE">
        <w:rPr>
          <w:b/>
          <w:bCs/>
        </w:rPr>
        <w:t xml:space="preserve"> </w:t>
      </w:r>
      <w:r w:rsidR="006F1032" w:rsidRPr="006474FE">
        <w:rPr>
          <w:b/>
          <w:bCs/>
        </w:rPr>
        <w:t>Das Testergebnis aus dem NMAP-Scan ergibt dabei:</w:t>
      </w:r>
    </w:p>
    <w:p w14:paraId="691D9008" w14:textId="77777777" w:rsidR="003218A1" w:rsidRDefault="006F1032" w:rsidP="003218A1">
      <w:pPr>
        <w:keepNext/>
      </w:pPr>
      <w:r w:rsidRPr="006F1032">
        <w:rPr>
          <w:noProof/>
        </w:rPr>
        <w:lastRenderedPageBreak/>
        <w:drawing>
          <wp:inline distT="0" distB="0" distL="0" distR="0" wp14:anchorId="0D19105A" wp14:editId="78EEC9CE">
            <wp:extent cx="4381804" cy="1423263"/>
            <wp:effectExtent l="0" t="0" r="0" b="5715"/>
            <wp:docPr id="855475465" name="Grafik 2"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75465" name="Grafik 2" descr="Ein Bild, das Text, Screenshot, Software, Display enthält.&#10;&#10;KI-generierte Inhalte können fehlerhaft sein."/>
                    <pic:cNvPicPr>
                      <a:picLocks noChangeAspect="1" noChangeArrowheads="1"/>
                    </pic:cNvPicPr>
                  </pic:nvPicPr>
                  <pic:blipFill rotWithShape="1">
                    <a:blip r:embed="rId24">
                      <a:extLst>
                        <a:ext uri="{28A0092B-C50C-407E-A947-70E740481C1C}">
                          <a14:useLocalDpi xmlns:a14="http://schemas.microsoft.com/office/drawing/2010/main" val="0"/>
                        </a:ext>
                      </a:extLst>
                    </a:blip>
                    <a:srcRect r="8376" b="54411"/>
                    <a:stretch/>
                  </pic:blipFill>
                  <pic:spPr bwMode="auto">
                    <a:xfrm>
                      <a:off x="0" y="0"/>
                      <a:ext cx="4410730" cy="1432659"/>
                    </a:xfrm>
                    <a:prstGeom prst="rect">
                      <a:avLst/>
                    </a:prstGeom>
                    <a:noFill/>
                    <a:ln>
                      <a:noFill/>
                    </a:ln>
                    <a:extLst>
                      <a:ext uri="{53640926-AAD7-44D8-BBD7-CCE9431645EC}">
                        <a14:shadowObscured xmlns:a14="http://schemas.microsoft.com/office/drawing/2010/main"/>
                      </a:ext>
                    </a:extLst>
                  </pic:spPr>
                </pic:pic>
              </a:graphicData>
            </a:graphic>
          </wp:inline>
        </w:drawing>
      </w:r>
    </w:p>
    <w:p w14:paraId="4367FB0C" w14:textId="66504775" w:rsidR="006F1032" w:rsidRPr="00443044" w:rsidRDefault="003218A1" w:rsidP="008E1FF0">
      <w:pPr>
        <w:pStyle w:val="Beschriftung"/>
      </w:pPr>
      <w:bookmarkStart w:id="167" w:name="_Toc199793710"/>
      <w:bookmarkStart w:id="168" w:name="_Toc199795378"/>
      <w:r>
        <w:t xml:space="preserve">Abbildung </w:t>
      </w:r>
      <w:r w:rsidR="00854A3F">
        <w:t>14</w:t>
      </w:r>
      <w:r w:rsidR="001644E0">
        <w:fldChar w:fldCharType="begin"/>
      </w:r>
      <w:r w:rsidR="001644E0">
        <w:instrText xml:space="preserve"> SEQ Abbildung \* ARABIC </w:instrText>
      </w:r>
      <w:r w:rsidR="001644E0">
        <w:fldChar w:fldCharType="separate"/>
      </w:r>
      <w:r w:rsidR="001644E0">
        <w:rPr>
          <w:noProof/>
        </w:rPr>
        <w:t>15</w:t>
      </w:r>
      <w:r w:rsidR="001644E0">
        <w:rPr>
          <w:noProof/>
        </w:rPr>
        <w:fldChar w:fldCharType="end"/>
      </w:r>
      <w:r>
        <w:t>: Testresultat -&gt; NMAP-</w:t>
      </w:r>
      <w:proofErr w:type="spellStart"/>
      <w:r>
        <w:t>Portscan</w:t>
      </w:r>
      <w:bookmarkEnd w:id="167"/>
      <w:bookmarkEnd w:id="168"/>
      <w:proofErr w:type="spellEnd"/>
    </w:p>
    <w:p w14:paraId="54A6AD9F" w14:textId="0B2DA66F" w:rsidR="600B51B3" w:rsidRPr="006C3DD6" w:rsidRDefault="600B51B3">
      <w:r w:rsidRPr="006C3DD6">
        <w:br w:type="page"/>
      </w:r>
    </w:p>
    <w:p w14:paraId="1CB7EA54" w14:textId="77777777" w:rsidR="00BF2F64" w:rsidRPr="00B17964" w:rsidRDefault="00BF2F64" w:rsidP="00AF5254">
      <w:pPr>
        <w:pStyle w:val="berschrift1"/>
      </w:pPr>
      <w:bookmarkStart w:id="169" w:name="_Toc410722971"/>
      <w:bookmarkStart w:id="170" w:name="_Toc378079220"/>
      <w:bookmarkStart w:id="171" w:name="_Toc410742004"/>
      <w:bookmarkStart w:id="172" w:name="_Toc199797399"/>
      <w:r w:rsidRPr="00B17964">
        <w:lastRenderedPageBreak/>
        <w:t>Weiterführung der Projektplanung</w:t>
      </w:r>
      <w:bookmarkEnd w:id="169"/>
      <w:bookmarkEnd w:id="170"/>
      <w:bookmarkEnd w:id="171"/>
      <w:bookmarkEnd w:id="172"/>
    </w:p>
    <w:p w14:paraId="73FE1901" w14:textId="77777777" w:rsidR="00BF2F64" w:rsidRPr="006C3DD6" w:rsidRDefault="00BF2F64" w:rsidP="00AF5254">
      <w:pPr>
        <w:pStyle w:val="berschrift2"/>
      </w:pPr>
      <w:bookmarkStart w:id="173" w:name="_Toc410722972"/>
      <w:bookmarkStart w:id="174" w:name="_Toc378079221"/>
      <w:bookmarkStart w:id="175" w:name="_Toc410742005"/>
      <w:bookmarkStart w:id="176" w:name="_Toc199797400"/>
      <w:r w:rsidRPr="006C3DD6">
        <w:t xml:space="preserve">Abgleich von </w:t>
      </w:r>
      <w:r w:rsidRPr="00AF5254">
        <w:t>Planung</w:t>
      </w:r>
      <w:r w:rsidRPr="006C3DD6">
        <w:t xml:space="preserve"> und tatsächlichem Verlauf der Phase</w:t>
      </w:r>
      <w:bookmarkEnd w:id="173"/>
      <w:bookmarkEnd w:id="174"/>
      <w:r w:rsidRPr="006C3DD6">
        <w:t xml:space="preserve"> Konzept</w:t>
      </w:r>
      <w:bookmarkEnd w:id="175"/>
      <w:bookmarkEnd w:id="176"/>
    </w:p>
    <w:p w14:paraId="2398DB42" w14:textId="4D941C96" w:rsidR="009E4A15" w:rsidRDefault="009E4A15" w:rsidP="009E4A15">
      <w:r>
        <w:t xml:space="preserve">Grundlegend ist die Zeitplanung </w:t>
      </w:r>
      <w:r w:rsidR="003A157F">
        <w:t>auf den Punkt</w:t>
      </w:r>
      <w:r w:rsidR="00B17DA1">
        <w:t xml:space="preserve"> </w:t>
      </w:r>
      <w:r w:rsidR="009479B6">
        <w:t xml:space="preserve">eingeschätzt worden, jedoch mussten wir etwas mehr </w:t>
      </w:r>
      <w:proofErr w:type="spellStart"/>
      <w:r w:rsidR="009479B6">
        <w:t>zeit</w:t>
      </w:r>
      <w:proofErr w:type="spellEnd"/>
      <w:r w:rsidR="009479B6">
        <w:t xml:space="preserve"> beim </w:t>
      </w:r>
      <w:r w:rsidR="00EA703A">
        <w:t>Troubleshooting</w:t>
      </w:r>
      <w:r w:rsidR="009479B6">
        <w:t xml:space="preserve"> </w:t>
      </w:r>
      <w:r w:rsidR="00EA703A">
        <w:t>investieren</w:t>
      </w:r>
      <w:r w:rsidR="009479B6">
        <w:t xml:space="preserve"> damit die Automatische Übertragung von NAS </w:t>
      </w:r>
      <w:r w:rsidR="009479B6">
        <w:rPr>
          <w:rFonts w:ascii="Wingdings" w:eastAsia="Wingdings" w:hAnsi="Wingdings" w:cs="Wingdings"/>
        </w:rPr>
        <w:t>à</w:t>
      </w:r>
      <w:r w:rsidR="009479B6">
        <w:t xml:space="preserve"> Webser</w:t>
      </w:r>
      <w:r w:rsidR="00B921F2">
        <w:t xml:space="preserve">ver </w:t>
      </w:r>
      <w:r w:rsidR="0085522B">
        <w:t>ohne jegliche</w:t>
      </w:r>
      <w:r w:rsidR="00490209">
        <w:t>n Eingriff erfolgen konnte</w:t>
      </w:r>
      <w:r w:rsidR="00D31F88">
        <w:t>.</w:t>
      </w:r>
    </w:p>
    <w:p w14:paraId="36DD507C" w14:textId="29812956" w:rsidR="00D31F88" w:rsidRPr="006C3DD6" w:rsidRDefault="0096398A" w:rsidP="009E4A15">
      <w:r>
        <w:t xml:space="preserve">Die Risiken wurden hervorragend </w:t>
      </w:r>
      <w:r w:rsidR="009922A3">
        <w:t xml:space="preserve">gemeistert und die Sicherheit unseres </w:t>
      </w:r>
      <w:r w:rsidR="00EA703A">
        <w:t>Konstrukts</w:t>
      </w:r>
      <w:r w:rsidR="009922A3">
        <w:t xml:space="preserve"> </w:t>
      </w:r>
      <w:r w:rsidR="00AE6A96">
        <w:t xml:space="preserve">wird </w:t>
      </w:r>
      <w:r w:rsidR="00E8052D">
        <w:t xml:space="preserve">mit Portschliessung von </w:t>
      </w:r>
      <w:r w:rsidR="00E66BF4">
        <w:t xml:space="preserve">unnötigen </w:t>
      </w:r>
      <w:r w:rsidR="00431351">
        <w:t xml:space="preserve">offenen Stellen sowie auch 2FA </w:t>
      </w:r>
      <w:r w:rsidR="00E22E59">
        <w:t xml:space="preserve">komplett abgeriegelt, sodass </w:t>
      </w:r>
      <w:r w:rsidR="00EA703A">
        <w:t>die Daten ohne Erlaubnis nicht zugänglich sind.</w:t>
      </w:r>
    </w:p>
    <w:p w14:paraId="69E2BB2B" w14:textId="77777777" w:rsidR="00BF2F64" w:rsidRDefault="00BF2F64" w:rsidP="00BF2F64">
      <w:pPr>
        <w:pStyle w:val="Textkrper"/>
      </w:pPr>
    </w:p>
    <w:p w14:paraId="4B880F6F" w14:textId="4A62BBC8" w:rsidR="00EA703A" w:rsidRDefault="00EA703A" w:rsidP="00BF2F64">
      <w:pPr>
        <w:pStyle w:val="Textkrper"/>
      </w:pPr>
      <w:r>
        <w:t xml:space="preserve">Eine Abänderung der Planung </w:t>
      </w:r>
      <w:r w:rsidR="0031156F">
        <w:t>wurde in einem Punkt jedoch hervorgenommen</w:t>
      </w:r>
      <w:r w:rsidR="002B2F59">
        <w:t xml:space="preserve"> im Bereich vom Reverse-Proxy. </w:t>
      </w:r>
      <w:r w:rsidR="000262E8">
        <w:t xml:space="preserve">Geplant war diese mit </w:t>
      </w:r>
      <w:proofErr w:type="spellStart"/>
      <w:r w:rsidR="000262E8">
        <w:t>Traefik</w:t>
      </w:r>
      <w:proofErr w:type="spellEnd"/>
      <w:r w:rsidR="000262E8">
        <w:t xml:space="preserve"> umzusetzen</w:t>
      </w:r>
      <w:r w:rsidR="00696C14">
        <w:t>, aber da</w:t>
      </w:r>
      <w:r w:rsidR="00391092">
        <w:t xml:space="preserve"> im Konzept </w:t>
      </w:r>
      <w:r w:rsidR="0004723B">
        <w:t>Caddy bereits für das SSL verwendet wird</w:t>
      </w:r>
      <w:r w:rsidR="00586B12">
        <w:t xml:space="preserve"> und dieses auch </w:t>
      </w:r>
      <w:r w:rsidR="00992345">
        <w:t>den Reverse-Proxy</w:t>
      </w:r>
      <w:r w:rsidR="006045E0">
        <w:t xml:space="preserve"> übernehmen kann, haben wir dieses umgestellt.</w:t>
      </w:r>
    </w:p>
    <w:p w14:paraId="0DF7957A" w14:textId="5F1003E9" w:rsidR="006045E0" w:rsidRPr="006C3DD6" w:rsidRDefault="0057231C" w:rsidP="00BF2F64">
      <w:pPr>
        <w:pStyle w:val="Textkrper"/>
      </w:pPr>
      <w:r>
        <w:t>Das wird aus dem Grund übernommen, da</w:t>
      </w:r>
      <w:r w:rsidR="0050736D">
        <w:t xml:space="preserve"> weniger Abhängigkeiten </w:t>
      </w:r>
      <w:r w:rsidR="007C052A">
        <w:t xml:space="preserve">von </w:t>
      </w:r>
      <w:r w:rsidR="00EA2862">
        <w:t xml:space="preserve">Programmen </w:t>
      </w:r>
      <w:r w:rsidR="009B0C5B">
        <w:t xml:space="preserve">weniger Errors verursachen können und auch </w:t>
      </w:r>
      <w:r w:rsidR="00992345">
        <w:t>mehr Übersicht verschaffen.</w:t>
      </w:r>
    </w:p>
    <w:p w14:paraId="3EC4C3C8" w14:textId="77777777" w:rsidR="00BF2F64" w:rsidRPr="006C3DD6" w:rsidRDefault="00BF2F64" w:rsidP="00AF5254">
      <w:pPr>
        <w:pStyle w:val="berschrift2"/>
        <w:rPr>
          <w:i/>
        </w:rPr>
      </w:pPr>
      <w:bookmarkStart w:id="177" w:name="_Toc410722973"/>
      <w:bookmarkStart w:id="178" w:name="_Toc378079222"/>
      <w:bookmarkStart w:id="179" w:name="_Toc410742006"/>
      <w:bookmarkStart w:id="180" w:name="_Toc199797401"/>
      <w:r w:rsidRPr="006C3DD6">
        <w:t xml:space="preserve">Aktualisierung der </w:t>
      </w:r>
      <w:r w:rsidRPr="00AF5254">
        <w:t>Risikosituation</w:t>
      </w:r>
      <w:bookmarkEnd w:id="177"/>
      <w:bookmarkEnd w:id="178"/>
      <w:bookmarkEnd w:id="179"/>
      <w:bookmarkEnd w:id="180"/>
    </w:p>
    <w:p w14:paraId="5D05EBB2" w14:textId="26DF0B0E" w:rsidR="00BF2F64" w:rsidRPr="006C3DD6" w:rsidRDefault="00F8271B" w:rsidP="0076656D">
      <w:r>
        <w:t xml:space="preserve">Die Risiken haben sich seit der Konzeptphase nicht verändert und </w:t>
      </w:r>
      <w:r w:rsidR="0076656D">
        <w:t>jegliche genannten Risiken werden gleich wie zuvor behandelt.</w:t>
      </w:r>
    </w:p>
    <w:p w14:paraId="0D142F6F" w14:textId="77777777" w:rsidR="00BF2F64" w:rsidRPr="006C3DD6" w:rsidRDefault="00BF2F64" w:rsidP="00BF2F64">
      <w:pPr>
        <w:pStyle w:val="Zweittrakt"/>
      </w:pPr>
    </w:p>
    <w:p w14:paraId="0D5980FD" w14:textId="77777777" w:rsidR="00BF2F64" w:rsidRPr="006C3DD6" w:rsidRDefault="00BF2F64" w:rsidP="00AF5254">
      <w:pPr>
        <w:pStyle w:val="berschrift2"/>
        <w:rPr>
          <w:i/>
        </w:rPr>
      </w:pPr>
      <w:bookmarkStart w:id="181" w:name="_Toc410722974"/>
      <w:bookmarkStart w:id="182" w:name="_Toc378079223"/>
      <w:bookmarkStart w:id="183" w:name="_Toc410742007"/>
      <w:bookmarkStart w:id="184" w:name="_Toc199797402"/>
      <w:r w:rsidRPr="006C3DD6">
        <w:t xml:space="preserve">Planung der </w:t>
      </w:r>
      <w:r w:rsidRPr="00AF5254">
        <w:t>nächsten</w:t>
      </w:r>
      <w:r w:rsidRPr="006C3DD6">
        <w:t xml:space="preserve"> Phase</w:t>
      </w:r>
      <w:bookmarkEnd w:id="181"/>
      <w:bookmarkEnd w:id="182"/>
      <w:bookmarkEnd w:id="183"/>
      <w:bookmarkEnd w:id="184"/>
    </w:p>
    <w:p w14:paraId="26A890DC" w14:textId="0F7F15AB" w:rsidR="00FD1265" w:rsidRPr="006039C2" w:rsidRDefault="0076656D" w:rsidP="00322962">
      <w:r>
        <w:t xml:space="preserve">Für die </w:t>
      </w:r>
      <w:r w:rsidR="00CC14D6">
        <w:t>Übernahme des Webservic</w:t>
      </w:r>
      <w:r w:rsidR="003D0163">
        <w:t xml:space="preserve">es werden </w:t>
      </w:r>
      <w:r w:rsidR="007C05E7">
        <w:t xml:space="preserve">weitere Betriebs- &amp; Handhabungsanleitungen erstellt, damit nach der Übernahme die </w:t>
      </w:r>
      <w:r w:rsidR="00764D26">
        <w:t xml:space="preserve">Entwickler keine </w:t>
      </w:r>
      <w:r w:rsidR="000068BF">
        <w:t xml:space="preserve">weiteren Eingriffe </w:t>
      </w:r>
      <w:r w:rsidR="00322962">
        <w:t>übernehmen müssen</w:t>
      </w:r>
      <w:r w:rsidR="00BF2F64" w:rsidRPr="006C3DD6">
        <w:t>.</w:t>
      </w:r>
    </w:p>
    <w:sectPr w:rsidR="00FD1265" w:rsidRPr="006039C2" w:rsidSect="00810BEE">
      <w:headerReference w:type="default" r:id="rId25"/>
      <w:footerReference w:type="default" r:id="rId26"/>
      <w:headerReference w:type="first" r:id="rId27"/>
      <w:footerReference w:type="first" r:id="rId28"/>
      <w:footnotePr>
        <w:pos w:val="beneathText"/>
      </w:footnotePr>
      <w:type w:val="continuous"/>
      <w:pgSz w:w="11905" w:h="16837"/>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8CD4C" w14:textId="77777777" w:rsidR="00834158" w:rsidRPr="006C3DD6" w:rsidRDefault="00834158">
      <w:r w:rsidRPr="006C3DD6">
        <w:separator/>
      </w:r>
    </w:p>
  </w:endnote>
  <w:endnote w:type="continuationSeparator" w:id="0">
    <w:p w14:paraId="77BA868C" w14:textId="77777777" w:rsidR="00834158" w:rsidRPr="006C3DD6" w:rsidRDefault="00834158">
      <w:r w:rsidRPr="006C3DD6">
        <w:continuationSeparator/>
      </w:r>
    </w:p>
  </w:endnote>
  <w:endnote w:type="continuationNotice" w:id="1">
    <w:p w14:paraId="3280772F" w14:textId="77777777" w:rsidR="00834158" w:rsidRDefault="00834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tarSymbol">
    <w:charset w:val="00"/>
    <w:family w:val="auto"/>
    <w:pitch w:val="variable"/>
    <w:sig w:usb0="00000003" w:usb1="10008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4BC2F" w14:textId="1F555E49" w:rsidR="00CF20EE" w:rsidRPr="006C3DD6" w:rsidRDefault="00CF20EE">
    <w:pPr>
      <w:pStyle w:val="Fuzeile"/>
      <w:rPr>
        <w:sz w:val="2"/>
        <w:szCs w:val="2"/>
      </w:rPr>
    </w:pPr>
  </w:p>
  <w:tbl>
    <w:tblPr>
      <w:tblW w:w="0" w:type="auto"/>
      <w:tblBorders>
        <w:top w:val="single" w:sz="4" w:space="0" w:color="000000"/>
      </w:tblBorders>
      <w:tblLook w:val="01E0" w:firstRow="1" w:lastRow="1" w:firstColumn="1" w:lastColumn="1" w:noHBand="0" w:noVBand="0"/>
    </w:tblPr>
    <w:tblGrid>
      <w:gridCol w:w="3259"/>
      <w:gridCol w:w="3259"/>
      <w:gridCol w:w="3259"/>
    </w:tblGrid>
    <w:tr w:rsidR="00CF20EE" w:rsidRPr="006C3DD6" w14:paraId="0E95982F" w14:textId="77777777" w:rsidTr="005A36ED">
      <w:tc>
        <w:tcPr>
          <w:tcW w:w="3259" w:type="dxa"/>
          <w:shd w:val="clear" w:color="auto" w:fill="auto"/>
        </w:tcPr>
        <w:p w14:paraId="651E9592" w14:textId="77777777" w:rsidR="00CF20EE" w:rsidRPr="006C3DD6" w:rsidRDefault="00CF20EE">
          <w:pPr>
            <w:pStyle w:val="Fuzeile"/>
            <w:rPr>
              <w:sz w:val="20"/>
              <w:szCs w:val="20"/>
            </w:rPr>
          </w:pPr>
        </w:p>
      </w:tc>
      <w:tc>
        <w:tcPr>
          <w:tcW w:w="3259" w:type="dxa"/>
          <w:shd w:val="clear" w:color="auto" w:fill="auto"/>
        </w:tcPr>
        <w:p w14:paraId="4EEFA9A5" w14:textId="1962EA7A" w:rsidR="00CF20EE" w:rsidRPr="006C3DD6" w:rsidRDefault="00010C42" w:rsidP="005A36ED">
          <w:pPr>
            <w:pStyle w:val="Fuzeile"/>
            <w:jc w:val="center"/>
            <w:rPr>
              <w:sz w:val="20"/>
              <w:szCs w:val="20"/>
            </w:rPr>
          </w:pPr>
          <w:r>
            <w:rPr>
              <w:sz w:val="20"/>
              <w:szCs w:val="20"/>
            </w:rPr>
            <w:fldChar w:fldCharType="begin"/>
          </w:r>
          <w:r>
            <w:rPr>
              <w:sz w:val="20"/>
              <w:szCs w:val="20"/>
            </w:rPr>
            <w:instrText xml:space="preserve"> TIME  \@ "dd.MM.yyyy" </w:instrText>
          </w:r>
          <w:r>
            <w:rPr>
              <w:sz w:val="20"/>
              <w:szCs w:val="20"/>
            </w:rPr>
            <w:fldChar w:fldCharType="separate"/>
          </w:r>
          <w:r w:rsidR="00934906">
            <w:rPr>
              <w:noProof/>
              <w:sz w:val="20"/>
              <w:szCs w:val="20"/>
            </w:rPr>
            <w:t>06.08.2025</w:t>
          </w:r>
          <w:r>
            <w:rPr>
              <w:sz w:val="20"/>
              <w:szCs w:val="20"/>
            </w:rPr>
            <w:fldChar w:fldCharType="end"/>
          </w:r>
        </w:p>
      </w:tc>
      <w:tc>
        <w:tcPr>
          <w:tcW w:w="3259" w:type="dxa"/>
          <w:shd w:val="clear" w:color="auto" w:fill="auto"/>
        </w:tcPr>
        <w:p w14:paraId="3C4EDA27" w14:textId="77777777" w:rsidR="00CF20EE" w:rsidRPr="006C3DD6" w:rsidRDefault="00CF20EE" w:rsidP="005A36ED">
          <w:pPr>
            <w:pStyle w:val="Fuzeile"/>
            <w:jc w:val="right"/>
            <w:rPr>
              <w:sz w:val="20"/>
              <w:szCs w:val="20"/>
            </w:rPr>
          </w:pPr>
          <w:r w:rsidRPr="006C3DD6">
            <w:rPr>
              <w:sz w:val="20"/>
              <w:szCs w:val="20"/>
            </w:rPr>
            <w:t xml:space="preserve">Seite </w:t>
          </w:r>
          <w:r w:rsidRPr="006C3DD6">
            <w:rPr>
              <w:sz w:val="20"/>
              <w:szCs w:val="20"/>
            </w:rPr>
            <w:fldChar w:fldCharType="begin"/>
          </w:r>
          <w:r w:rsidRPr="006C3DD6">
            <w:rPr>
              <w:sz w:val="20"/>
              <w:szCs w:val="20"/>
            </w:rPr>
            <w:instrText xml:space="preserve"> PAGE   \* MERGEFORMAT </w:instrText>
          </w:r>
          <w:r w:rsidRPr="006C3DD6">
            <w:rPr>
              <w:sz w:val="20"/>
              <w:szCs w:val="20"/>
            </w:rPr>
            <w:fldChar w:fldCharType="separate"/>
          </w:r>
          <w:r w:rsidR="008E6E97" w:rsidRPr="006C3DD6">
            <w:rPr>
              <w:sz w:val="20"/>
              <w:szCs w:val="20"/>
            </w:rPr>
            <w:t>5</w:t>
          </w:r>
          <w:r w:rsidRPr="006C3DD6">
            <w:rPr>
              <w:sz w:val="20"/>
              <w:szCs w:val="20"/>
            </w:rPr>
            <w:fldChar w:fldCharType="end"/>
          </w:r>
          <w:r w:rsidRPr="006C3DD6">
            <w:rPr>
              <w:sz w:val="20"/>
              <w:szCs w:val="20"/>
            </w:rPr>
            <w:t xml:space="preserve"> von </w:t>
          </w:r>
          <w:r w:rsidRPr="006C3DD6">
            <w:rPr>
              <w:sz w:val="20"/>
              <w:szCs w:val="20"/>
            </w:rPr>
            <w:fldChar w:fldCharType="begin"/>
          </w:r>
          <w:r w:rsidRPr="006C3DD6">
            <w:rPr>
              <w:sz w:val="20"/>
              <w:szCs w:val="20"/>
            </w:rPr>
            <w:instrText xml:space="preserve"> NUMPAGES   \* MERGEFORMAT </w:instrText>
          </w:r>
          <w:r w:rsidRPr="006C3DD6">
            <w:rPr>
              <w:sz w:val="20"/>
              <w:szCs w:val="20"/>
            </w:rPr>
            <w:fldChar w:fldCharType="separate"/>
          </w:r>
          <w:r w:rsidR="008E6E97" w:rsidRPr="006C3DD6">
            <w:rPr>
              <w:sz w:val="20"/>
              <w:szCs w:val="20"/>
            </w:rPr>
            <w:t>6</w:t>
          </w:r>
          <w:r w:rsidRPr="006C3DD6">
            <w:rPr>
              <w:sz w:val="20"/>
              <w:szCs w:val="20"/>
            </w:rPr>
            <w:fldChar w:fldCharType="end"/>
          </w:r>
          <w:r w:rsidRPr="006C3DD6">
            <w:rPr>
              <w:sz w:val="20"/>
              <w:szCs w:val="20"/>
            </w:rPr>
            <w:t xml:space="preserve"> </w:t>
          </w:r>
        </w:p>
      </w:tc>
    </w:tr>
  </w:tbl>
  <w:p w14:paraId="269E314A" w14:textId="77777777" w:rsidR="00CF20EE" w:rsidRPr="006C3DD6" w:rsidRDefault="00CF20EE">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ook w:val="01E0" w:firstRow="1" w:lastRow="1" w:firstColumn="1" w:lastColumn="1" w:noHBand="0" w:noVBand="0"/>
    </w:tblPr>
    <w:tblGrid>
      <w:gridCol w:w="3259"/>
      <w:gridCol w:w="3259"/>
      <w:gridCol w:w="3259"/>
    </w:tblGrid>
    <w:tr w:rsidR="00CF20EE" w:rsidRPr="006C3DD6" w14:paraId="4FFB807F" w14:textId="77777777" w:rsidTr="005A36ED">
      <w:tc>
        <w:tcPr>
          <w:tcW w:w="3259" w:type="dxa"/>
          <w:shd w:val="clear" w:color="auto" w:fill="auto"/>
        </w:tcPr>
        <w:p w14:paraId="75CF4315" w14:textId="77777777" w:rsidR="00CF20EE" w:rsidRPr="006C3DD6" w:rsidRDefault="00CF20EE">
          <w:pPr>
            <w:pStyle w:val="Fuzeile"/>
          </w:pPr>
        </w:p>
      </w:tc>
      <w:tc>
        <w:tcPr>
          <w:tcW w:w="3259" w:type="dxa"/>
          <w:shd w:val="clear" w:color="auto" w:fill="auto"/>
        </w:tcPr>
        <w:p w14:paraId="5589DC60" w14:textId="77777777" w:rsidR="00CF20EE" w:rsidRPr="006C3DD6" w:rsidRDefault="00CF20EE" w:rsidP="005A36ED">
          <w:pPr>
            <w:pStyle w:val="Fuzeile"/>
            <w:jc w:val="center"/>
          </w:pPr>
          <w:r w:rsidRPr="006C3DD6">
            <w:t>Speicherdatum: #</w:t>
          </w:r>
          <w:proofErr w:type="gramStart"/>
          <w:r w:rsidRPr="006C3DD6">
            <w:t>#.#</w:t>
          </w:r>
          <w:proofErr w:type="gramEnd"/>
          <w:r w:rsidRPr="006C3DD6">
            <w:t>#.##</w:t>
          </w:r>
        </w:p>
      </w:tc>
      <w:tc>
        <w:tcPr>
          <w:tcW w:w="3259" w:type="dxa"/>
          <w:shd w:val="clear" w:color="auto" w:fill="auto"/>
        </w:tcPr>
        <w:p w14:paraId="2ED26F64" w14:textId="77777777" w:rsidR="00CF20EE" w:rsidRPr="006C3DD6" w:rsidRDefault="00CF20EE" w:rsidP="005A36ED">
          <w:pPr>
            <w:pStyle w:val="Fuzeile"/>
            <w:jc w:val="right"/>
          </w:pPr>
          <w:r w:rsidRPr="006C3DD6">
            <w:fldChar w:fldCharType="begin"/>
          </w:r>
          <w:r w:rsidRPr="006C3DD6">
            <w:instrText xml:space="preserve"> PAGE   \* MERGEFORMAT </w:instrText>
          </w:r>
          <w:r w:rsidRPr="006C3DD6">
            <w:fldChar w:fldCharType="separate"/>
          </w:r>
          <w:r w:rsidRPr="006C3DD6">
            <w:t>1</w:t>
          </w:r>
          <w:r w:rsidRPr="006C3DD6">
            <w:fldChar w:fldCharType="end"/>
          </w:r>
          <w:r w:rsidRPr="006C3DD6">
            <w:t xml:space="preserve"> von </w:t>
          </w:r>
          <w:fldSimple w:instr="NUMPAGES   \* MERGEFORMAT">
            <w:r w:rsidRPr="006C3DD6">
              <w:t>3</w:t>
            </w:r>
          </w:fldSimple>
        </w:p>
      </w:tc>
    </w:tr>
  </w:tbl>
  <w:p w14:paraId="3CB648E9" w14:textId="77777777" w:rsidR="00CF20EE" w:rsidRPr="006C3DD6" w:rsidRDefault="00CF20EE">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0667F" w14:textId="77777777" w:rsidR="00834158" w:rsidRPr="006C3DD6" w:rsidRDefault="00834158">
      <w:r w:rsidRPr="006C3DD6">
        <w:separator/>
      </w:r>
    </w:p>
  </w:footnote>
  <w:footnote w:type="continuationSeparator" w:id="0">
    <w:p w14:paraId="1907B097" w14:textId="77777777" w:rsidR="00834158" w:rsidRPr="006C3DD6" w:rsidRDefault="00834158">
      <w:r w:rsidRPr="006C3DD6">
        <w:continuationSeparator/>
      </w:r>
    </w:p>
  </w:footnote>
  <w:footnote w:type="continuationNotice" w:id="1">
    <w:p w14:paraId="5D3D2190" w14:textId="77777777" w:rsidR="00834158" w:rsidRDefault="00834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888"/>
      <w:gridCol w:w="4889"/>
    </w:tblGrid>
    <w:tr w:rsidR="00CF20EE" w:rsidRPr="006C3DD6" w14:paraId="6430D6F7" w14:textId="77777777" w:rsidTr="005A36ED">
      <w:tc>
        <w:tcPr>
          <w:tcW w:w="4888" w:type="dxa"/>
          <w:shd w:val="clear" w:color="auto" w:fill="auto"/>
        </w:tcPr>
        <w:p w14:paraId="4475AD14" w14:textId="77777777" w:rsidR="00CF20EE" w:rsidRPr="006C3DD6" w:rsidRDefault="00CF20EE">
          <w:pPr>
            <w:pStyle w:val="Kopfzeile"/>
          </w:pPr>
          <w:r w:rsidRPr="006C3DD6">
            <w:rPr>
              <w:noProof/>
              <w:lang w:eastAsia="de-CH"/>
            </w:rPr>
            <w:drawing>
              <wp:inline distT="0" distB="0" distL="0" distR="0" wp14:anchorId="191F6714" wp14:editId="64C21F76">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55464F04" w14:textId="6D8F8862" w:rsidR="006B553B" w:rsidRPr="006C3DD6" w:rsidRDefault="00EE55CD" w:rsidP="006B553B">
          <w:pPr>
            <w:pStyle w:val="Kopfzeile"/>
            <w:jc w:val="right"/>
          </w:pPr>
          <w:r w:rsidRPr="006C3DD6">
            <w:t>Webba</w:t>
          </w:r>
          <w:r w:rsidR="003366EB" w:rsidRPr="006C3DD6">
            <w:t xml:space="preserve">sierte Fotofreigabe </w:t>
          </w:r>
          <w:r w:rsidR="006B553B" w:rsidRPr="006C3DD6">
            <w:t>für Kunden</w:t>
          </w:r>
        </w:p>
        <w:p w14:paraId="2173B757" w14:textId="77777777" w:rsidR="00CF20EE" w:rsidRPr="006C3DD6" w:rsidRDefault="00CF20EE" w:rsidP="005A36ED">
          <w:pPr>
            <w:pStyle w:val="Kopfzeile"/>
            <w:jc w:val="right"/>
          </w:pPr>
          <w:r w:rsidRPr="006C3DD6">
            <w:t>Realisierungsbericht</w:t>
          </w:r>
        </w:p>
      </w:tc>
    </w:tr>
  </w:tbl>
  <w:p w14:paraId="120C4E94" w14:textId="77777777" w:rsidR="00CF20EE" w:rsidRPr="006C3DD6" w:rsidRDefault="00CF20E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Look w:val="01E0" w:firstRow="1" w:lastRow="1" w:firstColumn="1" w:lastColumn="1" w:noHBand="0" w:noVBand="0"/>
    </w:tblPr>
    <w:tblGrid>
      <w:gridCol w:w="4888"/>
      <w:gridCol w:w="4889"/>
    </w:tblGrid>
    <w:tr w:rsidR="00CF20EE" w:rsidRPr="006C3DD6" w14:paraId="579C3A0E" w14:textId="77777777" w:rsidTr="005A36ED">
      <w:tc>
        <w:tcPr>
          <w:tcW w:w="4888" w:type="dxa"/>
          <w:shd w:val="clear" w:color="auto" w:fill="auto"/>
        </w:tcPr>
        <w:p w14:paraId="0C178E9E" w14:textId="77777777" w:rsidR="00CF20EE" w:rsidRPr="006C3DD6" w:rsidRDefault="00CF20EE" w:rsidP="00D6420D">
          <w:pPr>
            <w:pStyle w:val="Kopfzeile"/>
          </w:pPr>
          <w:r w:rsidRPr="006C3DD6">
            <w:rPr>
              <w:noProof/>
              <w:lang w:eastAsia="de-CH"/>
            </w:rPr>
            <w:drawing>
              <wp:inline distT="0" distB="0" distL="0" distR="0" wp14:anchorId="00936B5A" wp14:editId="07777777">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14:paraId="132517C1" w14:textId="77777777" w:rsidR="00CF20EE" w:rsidRPr="006C3DD6" w:rsidRDefault="00CF20EE" w:rsidP="005A36ED">
          <w:pPr>
            <w:pStyle w:val="Kopfzeile"/>
            <w:jc w:val="right"/>
          </w:pPr>
          <w:r w:rsidRPr="006C3DD6">
            <w:t>&lt;Projektname&gt;</w:t>
          </w:r>
        </w:p>
        <w:p w14:paraId="15B0E748" w14:textId="77777777" w:rsidR="00CF20EE" w:rsidRPr="006C3DD6" w:rsidRDefault="00CF20EE" w:rsidP="005A36ED">
          <w:pPr>
            <w:pStyle w:val="Kopfzeile"/>
            <w:jc w:val="right"/>
          </w:pPr>
          <w:r w:rsidRPr="006C3DD6">
            <w:t>&lt;Dokumententitel&gt;</w:t>
          </w:r>
        </w:p>
      </w:tc>
    </w:tr>
  </w:tbl>
  <w:p w14:paraId="3C0395D3" w14:textId="77777777" w:rsidR="00CF20EE" w:rsidRPr="006C3DD6" w:rsidRDefault="00CF20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93C2C70"/>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40D6DF90"/>
    <w:lvl w:ilvl="0">
      <w:start w:val="1"/>
      <w:numFmt w:val="bullet"/>
      <w:lvlText w:val=""/>
      <w:lvlJc w:val="left"/>
      <w:pPr>
        <w:tabs>
          <w:tab w:val="num" w:pos="707"/>
        </w:tabs>
        <w:ind w:left="707" w:hanging="283"/>
      </w:pPr>
      <w:rPr>
        <w:rFonts w:ascii="Symbol" w:hAnsi="Symbol" w:hint="default"/>
        <w:color w:val="B2A1C7" w:themeColor="accent4" w:themeTint="99"/>
        <w:sz w:val="18"/>
        <w:szCs w:val="18"/>
      </w:rPr>
    </w:lvl>
    <w:lvl w:ilvl="1">
      <w:start w:val="1"/>
      <w:numFmt w:val="bullet"/>
      <w:lvlText w:val=""/>
      <w:lvlJc w:val="left"/>
      <w:pPr>
        <w:tabs>
          <w:tab w:val="num" w:pos="1414"/>
        </w:tabs>
        <w:ind w:left="1414" w:hanging="283"/>
      </w:pPr>
      <w:rPr>
        <w:rFonts w:ascii="Symbol" w:hAnsi="Symbol" w:hint="default"/>
        <w:sz w:val="18"/>
        <w:szCs w:val="18"/>
      </w:rPr>
    </w:lvl>
    <w:lvl w:ilvl="2">
      <w:start w:val="1"/>
      <w:numFmt w:val="bullet"/>
      <w:lvlText w:val=""/>
      <w:lvlJc w:val="left"/>
      <w:pPr>
        <w:tabs>
          <w:tab w:val="num" w:pos="2121"/>
        </w:tabs>
        <w:ind w:left="2121" w:hanging="283"/>
      </w:pPr>
      <w:rPr>
        <w:rFonts w:ascii="Symbol" w:hAnsi="Symbol" w:hint="default"/>
        <w:sz w:val="18"/>
        <w:szCs w:val="18"/>
      </w:rPr>
    </w:lvl>
    <w:lvl w:ilvl="3">
      <w:start w:val="1"/>
      <w:numFmt w:val="bullet"/>
      <w:lvlText w:val=""/>
      <w:lvlJc w:val="left"/>
      <w:pPr>
        <w:tabs>
          <w:tab w:val="num" w:pos="2828"/>
        </w:tabs>
        <w:ind w:left="2828" w:hanging="283"/>
      </w:pPr>
      <w:rPr>
        <w:rFonts w:ascii="Symbol" w:hAnsi="Symbol" w:hint="default"/>
        <w:sz w:val="18"/>
        <w:szCs w:val="18"/>
      </w:rPr>
    </w:lvl>
    <w:lvl w:ilvl="4">
      <w:start w:val="1"/>
      <w:numFmt w:val="bullet"/>
      <w:lvlText w:val=""/>
      <w:lvlJc w:val="left"/>
      <w:pPr>
        <w:tabs>
          <w:tab w:val="num" w:pos="3535"/>
        </w:tabs>
        <w:ind w:left="3535" w:hanging="283"/>
      </w:pPr>
      <w:rPr>
        <w:rFonts w:ascii="Symbol" w:hAnsi="Symbol" w:hint="default"/>
        <w:sz w:val="18"/>
        <w:szCs w:val="18"/>
      </w:rPr>
    </w:lvl>
    <w:lvl w:ilvl="5">
      <w:start w:val="1"/>
      <w:numFmt w:val="bullet"/>
      <w:lvlText w:val=""/>
      <w:lvlJc w:val="left"/>
      <w:pPr>
        <w:tabs>
          <w:tab w:val="num" w:pos="4242"/>
        </w:tabs>
        <w:ind w:left="4242" w:hanging="283"/>
      </w:pPr>
      <w:rPr>
        <w:rFonts w:ascii="Symbol" w:hAnsi="Symbol" w:hint="default"/>
        <w:sz w:val="18"/>
        <w:szCs w:val="18"/>
      </w:rPr>
    </w:lvl>
    <w:lvl w:ilvl="6">
      <w:start w:val="1"/>
      <w:numFmt w:val="bullet"/>
      <w:lvlText w:val=""/>
      <w:lvlJc w:val="left"/>
      <w:pPr>
        <w:tabs>
          <w:tab w:val="num" w:pos="4949"/>
        </w:tabs>
        <w:ind w:left="4949" w:hanging="283"/>
      </w:pPr>
      <w:rPr>
        <w:rFonts w:ascii="Symbol" w:hAnsi="Symbol" w:hint="default"/>
        <w:sz w:val="18"/>
        <w:szCs w:val="18"/>
      </w:rPr>
    </w:lvl>
    <w:lvl w:ilvl="7">
      <w:start w:val="1"/>
      <w:numFmt w:val="bullet"/>
      <w:lvlText w:val=""/>
      <w:lvlJc w:val="left"/>
      <w:pPr>
        <w:tabs>
          <w:tab w:val="num" w:pos="5656"/>
        </w:tabs>
        <w:ind w:left="5656" w:hanging="283"/>
      </w:pPr>
      <w:rPr>
        <w:rFonts w:ascii="Symbol" w:hAnsi="Symbol" w:hint="default"/>
        <w:sz w:val="18"/>
        <w:szCs w:val="18"/>
      </w:rPr>
    </w:lvl>
    <w:lvl w:ilvl="8">
      <w:start w:val="1"/>
      <w:numFmt w:val="bullet"/>
      <w:lvlText w:val=""/>
      <w:lvlJc w:val="left"/>
      <w:pPr>
        <w:tabs>
          <w:tab w:val="num" w:pos="6363"/>
        </w:tabs>
        <w:ind w:left="6363" w:hanging="283"/>
      </w:pPr>
      <w:rPr>
        <w:rFonts w:ascii="Symbol" w:hAnsi="Symbol" w:hint="default"/>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hint="default"/>
        <w:sz w:val="18"/>
        <w:szCs w:val="18"/>
      </w:rPr>
    </w:lvl>
    <w:lvl w:ilvl="2">
      <w:start w:val="1"/>
      <w:numFmt w:val="bullet"/>
      <w:lvlText w:val=""/>
      <w:lvlJc w:val="left"/>
      <w:pPr>
        <w:tabs>
          <w:tab w:val="num" w:pos="2121"/>
        </w:tabs>
        <w:ind w:left="2121" w:hanging="283"/>
      </w:pPr>
      <w:rPr>
        <w:rFonts w:ascii="Symbol" w:hAnsi="Symbol" w:hint="default"/>
        <w:sz w:val="18"/>
        <w:szCs w:val="18"/>
      </w:rPr>
    </w:lvl>
    <w:lvl w:ilvl="3">
      <w:start w:val="1"/>
      <w:numFmt w:val="bullet"/>
      <w:lvlText w:val=""/>
      <w:lvlJc w:val="left"/>
      <w:pPr>
        <w:tabs>
          <w:tab w:val="num" w:pos="2828"/>
        </w:tabs>
        <w:ind w:left="2828" w:hanging="283"/>
      </w:pPr>
      <w:rPr>
        <w:rFonts w:ascii="Symbol" w:hAnsi="Symbol" w:hint="default"/>
        <w:sz w:val="18"/>
        <w:szCs w:val="18"/>
      </w:rPr>
    </w:lvl>
    <w:lvl w:ilvl="4">
      <w:start w:val="1"/>
      <w:numFmt w:val="bullet"/>
      <w:lvlText w:val=""/>
      <w:lvlJc w:val="left"/>
      <w:pPr>
        <w:tabs>
          <w:tab w:val="num" w:pos="3535"/>
        </w:tabs>
        <w:ind w:left="3535" w:hanging="283"/>
      </w:pPr>
      <w:rPr>
        <w:rFonts w:ascii="Symbol" w:hAnsi="Symbol" w:hint="default"/>
        <w:sz w:val="18"/>
        <w:szCs w:val="18"/>
      </w:rPr>
    </w:lvl>
    <w:lvl w:ilvl="5">
      <w:start w:val="1"/>
      <w:numFmt w:val="bullet"/>
      <w:lvlText w:val=""/>
      <w:lvlJc w:val="left"/>
      <w:pPr>
        <w:tabs>
          <w:tab w:val="num" w:pos="4242"/>
        </w:tabs>
        <w:ind w:left="4242" w:hanging="283"/>
      </w:pPr>
      <w:rPr>
        <w:rFonts w:ascii="Symbol" w:hAnsi="Symbol" w:hint="default"/>
        <w:sz w:val="18"/>
        <w:szCs w:val="18"/>
      </w:rPr>
    </w:lvl>
    <w:lvl w:ilvl="6">
      <w:start w:val="1"/>
      <w:numFmt w:val="bullet"/>
      <w:lvlText w:val=""/>
      <w:lvlJc w:val="left"/>
      <w:pPr>
        <w:tabs>
          <w:tab w:val="num" w:pos="4949"/>
        </w:tabs>
        <w:ind w:left="4949" w:hanging="283"/>
      </w:pPr>
      <w:rPr>
        <w:rFonts w:ascii="Symbol" w:hAnsi="Symbol" w:hint="default"/>
        <w:sz w:val="18"/>
        <w:szCs w:val="18"/>
      </w:rPr>
    </w:lvl>
    <w:lvl w:ilvl="7">
      <w:start w:val="1"/>
      <w:numFmt w:val="bullet"/>
      <w:lvlText w:val=""/>
      <w:lvlJc w:val="left"/>
      <w:pPr>
        <w:tabs>
          <w:tab w:val="num" w:pos="5656"/>
        </w:tabs>
        <w:ind w:left="5656" w:hanging="283"/>
      </w:pPr>
      <w:rPr>
        <w:rFonts w:ascii="Symbol" w:hAnsi="Symbol" w:hint="default"/>
        <w:sz w:val="18"/>
        <w:szCs w:val="18"/>
      </w:rPr>
    </w:lvl>
    <w:lvl w:ilvl="8">
      <w:start w:val="1"/>
      <w:numFmt w:val="bullet"/>
      <w:lvlText w:val=""/>
      <w:lvlJc w:val="left"/>
      <w:pPr>
        <w:tabs>
          <w:tab w:val="num" w:pos="6363"/>
        </w:tabs>
        <w:ind w:left="6363" w:hanging="283"/>
      </w:pPr>
      <w:rPr>
        <w:rFonts w:ascii="Symbol" w:hAnsi="Symbol" w:hint="default"/>
        <w:sz w:val="18"/>
        <w:szCs w:val="18"/>
      </w:rPr>
    </w:lvl>
  </w:abstractNum>
  <w:abstractNum w:abstractNumId="3" w15:restartNumberingAfterBreak="0">
    <w:nsid w:val="000E576E"/>
    <w:multiLevelType w:val="hybridMultilevel"/>
    <w:tmpl w:val="D76865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D934EC2"/>
    <w:multiLevelType w:val="hybridMultilevel"/>
    <w:tmpl w:val="19AC2A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FDF55A5"/>
    <w:multiLevelType w:val="hybridMultilevel"/>
    <w:tmpl w:val="A44C7D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58A6253"/>
    <w:multiLevelType w:val="hybridMultilevel"/>
    <w:tmpl w:val="002A8E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34F277D"/>
    <w:multiLevelType w:val="hybridMultilevel"/>
    <w:tmpl w:val="348AD8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74478BF"/>
    <w:multiLevelType w:val="hybridMultilevel"/>
    <w:tmpl w:val="F5125B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0A932F7"/>
    <w:multiLevelType w:val="hybridMultilevel"/>
    <w:tmpl w:val="FBDCEA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33127B3"/>
    <w:multiLevelType w:val="hybridMultilevel"/>
    <w:tmpl w:val="63F88B9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57A4BA1"/>
    <w:multiLevelType w:val="hybridMultilevel"/>
    <w:tmpl w:val="2F66B8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B461AD7"/>
    <w:multiLevelType w:val="hybridMultilevel"/>
    <w:tmpl w:val="DAD223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D7D170C"/>
    <w:multiLevelType w:val="hybridMultilevel"/>
    <w:tmpl w:val="336AF1D6"/>
    <w:lvl w:ilvl="0" w:tplc="5914AE82">
      <w:numFmt w:val="bullet"/>
      <w:lvlText w:val="-"/>
      <w:lvlJc w:val="left"/>
      <w:pPr>
        <w:ind w:left="720" w:hanging="360"/>
      </w:pPr>
      <w:rPr>
        <w:rFonts w:ascii="Arial" w:eastAsia="PMingLiU"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FC1A1C"/>
    <w:multiLevelType w:val="hybridMultilevel"/>
    <w:tmpl w:val="B7548A0E"/>
    <w:lvl w:ilvl="0" w:tplc="0F08FD94">
      <w:start w:val="21"/>
      <w:numFmt w:val="bullet"/>
      <w:lvlText w:val="-"/>
      <w:lvlJc w:val="left"/>
      <w:pPr>
        <w:ind w:left="720" w:hanging="360"/>
      </w:pPr>
      <w:rPr>
        <w:rFonts w:ascii="Arial" w:eastAsia="PMingLiU"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59B00F8"/>
    <w:multiLevelType w:val="hybridMultilevel"/>
    <w:tmpl w:val="D7601B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F320735"/>
    <w:multiLevelType w:val="multilevel"/>
    <w:tmpl w:val="97E2243C"/>
    <w:lvl w:ilvl="0">
      <w:start w:val="1"/>
      <w:numFmt w:val="decimal"/>
      <w:pStyle w:val="aTraktNum1EFD"/>
      <w:lvlText w:val="%1"/>
      <w:lvlJc w:val="left"/>
      <w:pPr>
        <w:tabs>
          <w:tab w:val="num" w:pos="552"/>
        </w:tabs>
        <w:ind w:left="552" w:hanging="432"/>
      </w:pPr>
      <w:rPr>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lvl>
    <w:lvl w:ilvl="3">
      <w:start w:val="1"/>
      <w:numFmt w:val="decimal"/>
      <w:pStyle w:val="aTraktNum4EFD"/>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178344774">
    <w:abstractNumId w:val="0"/>
  </w:num>
  <w:num w:numId="2" w16cid:durableId="1147279047">
    <w:abstractNumId w:val="16"/>
  </w:num>
  <w:num w:numId="3" w16cid:durableId="252280367">
    <w:abstractNumId w:val="1"/>
  </w:num>
  <w:num w:numId="4" w16cid:durableId="1281377759">
    <w:abstractNumId w:val="2"/>
  </w:num>
  <w:num w:numId="5" w16cid:durableId="99103549">
    <w:abstractNumId w:val="11"/>
  </w:num>
  <w:num w:numId="6" w16cid:durableId="1808932285">
    <w:abstractNumId w:val="5"/>
  </w:num>
  <w:num w:numId="7" w16cid:durableId="2105803918">
    <w:abstractNumId w:val="15"/>
  </w:num>
  <w:num w:numId="8" w16cid:durableId="2060124567">
    <w:abstractNumId w:val="8"/>
  </w:num>
  <w:num w:numId="9" w16cid:durableId="1073159696">
    <w:abstractNumId w:val="14"/>
  </w:num>
  <w:num w:numId="10" w16cid:durableId="711420283">
    <w:abstractNumId w:val="12"/>
  </w:num>
  <w:num w:numId="11" w16cid:durableId="1188909430">
    <w:abstractNumId w:val="10"/>
  </w:num>
  <w:num w:numId="12" w16cid:durableId="1837111845">
    <w:abstractNumId w:val="13"/>
  </w:num>
  <w:num w:numId="13" w16cid:durableId="1556240043">
    <w:abstractNumId w:val="7"/>
  </w:num>
  <w:num w:numId="14" w16cid:durableId="1380861206">
    <w:abstractNumId w:val="4"/>
  </w:num>
  <w:num w:numId="15" w16cid:durableId="775754129">
    <w:abstractNumId w:val="6"/>
  </w:num>
  <w:num w:numId="16" w16cid:durableId="736980295">
    <w:abstractNumId w:val="3"/>
  </w:num>
  <w:num w:numId="17" w16cid:durableId="849947438">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15C6"/>
    <w:rsid w:val="00002C5F"/>
    <w:rsid w:val="00002D1B"/>
    <w:rsid w:val="00004FF5"/>
    <w:rsid w:val="000068BF"/>
    <w:rsid w:val="00006CB1"/>
    <w:rsid w:val="000103DD"/>
    <w:rsid w:val="00010C42"/>
    <w:rsid w:val="00012516"/>
    <w:rsid w:val="00012B70"/>
    <w:rsid w:val="00014C73"/>
    <w:rsid w:val="0001511B"/>
    <w:rsid w:val="00015F58"/>
    <w:rsid w:val="00016CD4"/>
    <w:rsid w:val="000176AB"/>
    <w:rsid w:val="00017CF8"/>
    <w:rsid w:val="00020ED5"/>
    <w:rsid w:val="00021953"/>
    <w:rsid w:val="00021DDE"/>
    <w:rsid w:val="00022CB7"/>
    <w:rsid w:val="000262E8"/>
    <w:rsid w:val="00030053"/>
    <w:rsid w:val="00030999"/>
    <w:rsid w:val="00030E7A"/>
    <w:rsid w:val="0003234F"/>
    <w:rsid w:val="00032595"/>
    <w:rsid w:val="00033CE8"/>
    <w:rsid w:val="00033E10"/>
    <w:rsid w:val="00034ABC"/>
    <w:rsid w:val="00036533"/>
    <w:rsid w:val="00041019"/>
    <w:rsid w:val="000417CF"/>
    <w:rsid w:val="00042D9D"/>
    <w:rsid w:val="0004661A"/>
    <w:rsid w:val="00046782"/>
    <w:rsid w:val="000470C5"/>
    <w:rsid w:val="0004723B"/>
    <w:rsid w:val="0005163F"/>
    <w:rsid w:val="00052189"/>
    <w:rsid w:val="000541C4"/>
    <w:rsid w:val="00054885"/>
    <w:rsid w:val="000566B0"/>
    <w:rsid w:val="0005708C"/>
    <w:rsid w:val="000576CD"/>
    <w:rsid w:val="00057D5E"/>
    <w:rsid w:val="00060520"/>
    <w:rsid w:val="00063301"/>
    <w:rsid w:val="00063BFB"/>
    <w:rsid w:val="000642E0"/>
    <w:rsid w:val="00071B7D"/>
    <w:rsid w:val="00073BF7"/>
    <w:rsid w:val="0007530F"/>
    <w:rsid w:val="000756E6"/>
    <w:rsid w:val="000810BA"/>
    <w:rsid w:val="000812AA"/>
    <w:rsid w:val="00081BF8"/>
    <w:rsid w:val="00083D19"/>
    <w:rsid w:val="0008406B"/>
    <w:rsid w:val="00084C21"/>
    <w:rsid w:val="0008549A"/>
    <w:rsid w:val="000863E2"/>
    <w:rsid w:val="00087278"/>
    <w:rsid w:val="00087801"/>
    <w:rsid w:val="00090E92"/>
    <w:rsid w:val="00093681"/>
    <w:rsid w:val="000943E2"/>
    <w:rsid w:val="00094ABF"/>
    <w:rsid w:val="00097048"/>
    <w:rsid w:val="00097C84"/>
    <w:rsid w:val="000A04C3"/>
    <w:rsid w:val="000A1859"/>
    <w:rsid w:val="000A2A3B"/>
    <w:rsid w:val="000A3B55"/>
    <w:rsid w:val="000A5BEA"/>
    <w:rsid w:val="000A72E5"/>
    <w:rsid w:val="000B01F0"/>
    <w:rsid w:val="000B1D4E"/>
    <w:rsid w:val="000B5D76"/>
    <w:rsid w:val="000B5EA7"/>
    <w:rsid w:val="000C01E7"/>
    <w:rsid w:val="000C05E9"/>
    <w:rsid w:val="000C159D"/>
    <w:rsid w:val="000C2667"/>
    <w:rsid w:val="000C28D1"/>
    <w:rsid w:val="000C30D2"/>
    <w:rsid w:val="000C33FC"/>
    <w:rsid w:val="000C4AD1"/>
    <w:rsid w:val="000C5356"/>
    <w:rsid w:val="000C5ED3"/>
    <w:rsid w:val="000C69D9"/>
    <w:rsid w:val="000C700E"/>
    <w:rsid w:val="000C72FE"/>
    <w:rsid w:val="000D018B"/>
    <w:rsid w:val="000D023D"/>
    <w:rsid w:val="000D3BE7"/>
    <w:rsid w:val="000D4C3E"/>
    <w:rsid w:val="000D5CC8"/>
    <w:rsid w:val="000D6982"/>
    <w:rsid w:val="000D6ACF"/>
    <w:rsid w:val="000D6EF6"/>
    <w:rsid w:val="000D7FD8"/>
    <w:rsid w:val="000E4EE9"/>
    <w:rsid w:val="000E5506"/>
    <w:rsid w:val="000E63BF"/>
    <w:rsid w:val="000E74E8"/>
    <w:rsid w:val="000F17B4"/>
    <w:rsid w:val="000F1870"/>
    <w:rsid w:val="000F1F67"/>
    <w:rsid w:val="000F4C16"/>
    <w:rsid w:val="000F59C2"/>
    <w:rsid w:val="000F6440"/>
    <w:rsid w:val="00100865"/>
    <w:rsid w:val="00102520"/>
    <w:rsid w:val="00103940"/>
    <w:rsid w:val="00104ADE"/>
    <w:rsid w:val="00106092"/>
    <w:rsid w:val="001066F2"/>
    <w:rsid w:val="00106864"/>
    <w:rsid w:val="00110492"/>
    <w:rsid w:val="0011084F"/>
    <w:rsid w:val="00110D51"/>
    <w:rsid w:val="00112A7B"/>
    <w:rsid w:val="00112AF1"/>
    <w:rsid w:val="00112B8E"/>
    <w:rsid w:val="0011379D"/>
    <w:rsid w:val="00113DC5"/>
    <w:rsid w:val="00114500"/>
    <w:rsid w:val="00114661"/>
    <w:rsid w:val="00115103"/>
    <w:rsid w:val="00117B80"/>
    <w:rsid w:val="001218D5"/>
    <w:rsid w:val="00122CFE"/>
    <w:rsid w:val="00123093"/>
    <w:rsid w:val="0012343F"/>
    <w:rsid w:val="00124BDD"/>
    <w:rsid w:val="001254A2"/>
    <w:rsid w:val="00127984"/>
    <w:rsid w:val="00134E95"/>
    <w:rsid w:val="0013622A"/>
    <w:rsid w:val="001368A7"/>
    <w:rsid w:val="00137D02"/>
    <w:rsid w:val="001402E4"/>
    <w:rsid w:val="0014056C"/>
    <w:rsid w:val="00140B44"/>
    <w:rsid w:val="001412FC"/>
    <w:rsid w:val="00141324"/>
    <w:rsid w:val="001415BA"/>
    <w:rsid w:val="00142CB7"/>
    <w:rsid w:val="001501D4"/>
    <w:rsid w:val="00150DD7"/>
    <w:rsid w:val="00151950"/>
    <w:rsid w:val="00152568"/>
    <w:rsid w:val="00152DB8"/>
    <w:rsid w:val="001534E8"/>
    <w:rsid w:val="00154B15"/>
    <w:rsid w:val="0016023D"/>
    <w:rsid w:val="00162606"/>
    <w:rsid w:val="001634F9"/>
    <w:rsid w:val="001644E0"/>
    <w:rsid w:val="00164D8E"/>
    <w:rsid w:val="001660B8"/>
    <w:rsid w:val="001706D5"/>
    <w:rsid w:val="00170AE2"/>
    <w:rsid w:val="001718E7"/>
    <w:rsid w:val="00171987"/>
    <w:rsid w:val="00171A35"/>
    <w:rsid w:val="00173065"/>
    <w:rsid w:val="0017621A"/>
    <w:rsid w:val="00180F70"/>
    <w:rsid w:val="00181360"/>
    <w:rsid w:val="0018148E"/>
    <w:rsid w:val="00181C63"/>
    <w:rsid w:val="00183062"/>
    <w:rsid w:val="0018444D"/>
    <w:rsid w:val="00184762"/>
    <w:rsid w:val="00184D50"/>
    <w:rsid w:val="0018588D"/>
    <w:rsid w:val="00185B61"/>
    <w:rsid w:val="0018658B"/>
    <w:rsid w:val="001867A7"/>
    <w:rsid w:val="00186809"/>
    <w:rsid w:val="001868CB"/>
    <w:rsid w:val="001875C9"/>
    <w:rsid w:val="0019073B"/>
    <w:rsid w:val="00193815"/>
    <w:rsid w:val="00193951"/>
    <w:rsid w:val="001948FE"/>
    <w:rsid w:val="0019517C"/>
    <w:rsid w:val="001952F2"/>
    <w:rsid w:val="00195685"/>
    <w:rsid w:val="00197764"/>
    <w:rsid w:val="001A0740"/>
    <w:rsid w:val="001A0D83"/>
    <w:rsid w:val="001A1241"/>
    <w:rsid w:val="001A22BA"/>
    <w:rsid w:val="001A3762"/>
    <w:rsid w:val="001A53D7"/>
    <w:rsid w:val="001A62F8"/>
    <w:rsid w:val="001A673C"/>
    <w:rsid w:val="001A6958"/>
    <w:rsid w:val="001A6E36"/>
    <w:rsid w:val="001A73F3"/>
    <w:rsid w:val="001B1034"/>
    <w:rsid w:val="001B2148"/>
    <w:rsid w:val="001B3576"/>
    <w:rsid w:val="001B79AC"/>
    <w:rsid w:val="001B7C79"/>
    <w:rsid w:val="001C263E"/>
    <w:rsid w:val="001C39D4"/>
    <w:rsid w:val="001C6973"/>
    <w:rsid w:val="001D04FC"/>
    <w:rsid w:val="001D1536"/>
    <w:rsid w:val="001D228B"/>
    <w:rsid w:val="001E459B"/>
    <w:rsid w:val="001E48FB"/>
    <w:rsid w:val="001E67EE"/>
    <w:rsid w:val="001F0BC8"/>
    <w:rsid w:val="001F2E0E"/>
    <w:rsid w:val="001F3212"/>
    <w:rsid w:val="001F3DAD"/>
    <w:rsid w:val="001F4173"/>
    <w:rsid w:val="001F6996"/>
    <w:rsid w:val="001F7F82"/>
    <w:rsid w:val="002002A0"/>
    <w:rsid w:val="00203137"/>
    <w:rsid w:val="0020315A"/>
    <w:rsid w:val="0020383E"/>
    <w:rsid w:val="00207180"/>
    <w:rsid w:val="0020785A"/>
    <w:rsid w:val="00210425"/>
    <w:rsid w:val="0021057C"/>
    <w:rsid w:val="00210B18"/>
    <w:rsid w:val="00211D4E"/>
    <w:rsid w:val="002136D5"/>
    <w:rsid w:val="002153F2"/>
    <w:rsid w:val="002170A6"/>
    <w:rsid w:val="00220D5F"/>
    <w:rsid w:val="00222583"/>
    <w:rsid w:val="0022410D"/>
    <w:rsid w:val="00224C96"/>
    <w:rsid w:val="0022559C"/>
    <w:rsid w:val="002259D2"/>
    <w:rsid w:val="002269FF"/>
    <w:rsid w:val="00227B6D"/>
    <w:rsid w:val="00227D1F"/>
    <w:rsid w:val="002305AE"/>
    <w:rsid w:val="00230906"/>
    <w:rsid w:val="00230CAA"/>
    <w:rsid w:val="00233C2F"/>
    <w:rsid w:val="00233C7E"/>
    <w:rsid w:val="00233F7F"/>
    <w:rsid w:val="0023404D"/>
    <w:rsid w:val="0023483E"/>
    <w:rsid w:val="002365E8"/>
    <w:rsid w:val="00240162"/>
    <w:rsid w:val="002409EC"/>
    <w:rsid w:val="00241A68"/>
    <w:rsid w:val="00241C91"/>
    <w:rsid w:val="00242871"/>
    <w:rsid w:val="00243BA5"/>
    <w:rsid w:val="0024588E"/>
    <w:rsid w:val="00245E41"/>
    <w:rsid w:val="0025063C"/>
    <w:rsid w:val="00250715"/>
    <w:rsid w:val="0025112D"/>
    <w:rsid w:val="00251BE2"/>
    <w:rsid w:val="00251E18"/>
    <w:rsid w:val="00252569"/>
    <w:rsid w:val="002542FC"/>
    <w:rsid w:val="00255C2F"/>
    <w:rsid w:val="002561E0"/>
    <w:rsid w:val="00256B47"/>
    <w:rsid w:val="00256FC2"/>
    <w:rsid w:val="00257E57"/>
    <w:rsid w:val="002613DD"/>
    <w:rsid w:val="002619F8"/>
    <w:rsid w:val="002622BA"/>
    <w:rsid w:val="002646B0"/>
    <w:rsid w:val="00266545"/>
    <w:rsid w:val="0026727D"/>
    <w:rsid w:val="00267827"/>
    <w:rsid w:val="00271120"/>
    <w:rsid w:val="00273C67"/>
    <w:rsid w:val="00274C9D"/>
    <w:rsid w:val="00277510"/>
    <w:rsid w:val="00277CC8"/>
    <w:rsid w:val="00280619"/>
    <w:rsid w:val="002822BF"/>
    <w:rsid w:val="002824D2"/>
    <w:rsid w:val="00283287"/>
    <w:rsid w:val="00283C91"/>
    <w:rsid w:val="00284F02"/>
    <w:rsid w:val="00287172"/>
    <w:rsid w:val="00291B33"/>
    <w:rsid w:val="0029649C"/>
    <w:rsid w:val="002A0478"/>
    <w:rsid w:val="002A062A"/>
    <w:rsid w:val="002A102D"/>
    <w:rsid w:val="002A22F9"/>
    <w:rsid w:val="002A3CB8"/>
    <w:rsid w:val="002A66BC"/>
    <w:rsid w:val="002A6ABA"/>
    <w:rsid w:val="002B0ABB"/>
    <w:rsid w:val="002B0D9D"/>
    <w:rsid w:val="002B1E6E"/>
    <w:rsid w:val="002B2F59"/>
    <w:rsid w:val="002B30CB"/>
    <w:rsid w:val="002B36E7"/>
    <w:rsid w:val="002B3FE7"/>
    <w:rsid w:val="002B5002"/>
    <w:rsid w:val="002B73D4"/>
    <w:rsid w:val="002C1962"/>
    <w:rsid w:val="002C1AB6"/>
    <w:rsid w:val="002C2B9F"/>
    <w:rsid w:val="002C47AB"/>
    <w:rsid w:val="002D0814"/>
    <w:rsid w:val="002D0841"/>
    <w:rsid w:val="002D14EC"/>
    <w:rsid w:val="002D29F2"/>
    <w:rsid w:val="002D452B"/>
    <w:rsid w:val="002D5F2E"/>
    <w:rsid w:val="002D5F77"/>
    <w:rsid w:val="002D613A"/>
    <w:rsid w:val="002D79F1"/>
    <w:rsid w:val="002E049E"/>
    <w:rsid w:val="002E0968"/>
    <w:rsid w:val="002E0F5E"/>
    <w:rsid w:val="002E19E0"/>
    <w:rsid w:val="002E1F52"/>
    <w:rsid w:val="002E215C"/>
    <w:rsid w:val="002E3652"/>
    <w:rsid w:val="002E44AD"/>
    <w:rsid w:val="002E4CED"/>
    <w:rsid w:val="002E5C97"/>
    <w:rsid w:val="002F3902"/>
    <w:rsid w:val="002F409B"/>
    <w:rsid w:val="002F461F"/>
    <w:rsid w:val="002F5E55"/>
    <w:rsid w:val="002F5F77"/>
    <w:rsid w:val="002F63D8"/>
    <w:rsid w:val="002F67D6"/>
    <w:rsid w:val="002F72D0"/>
    <w:rsid w:val="00300B36"/>
    <w:rsid w:val="003023D2"/>
    <w:rsid w:val="00302530"/>
    <w:rsid w:val="0030441C"/>
    <w:rsid w:val="00304F29"/>
    <w:rsid w:val="0030627B"/>
    <w:rsid w:val="003069CE"/>
    <w:rsid w:val="00306EE4"/>
    <w:rsid w:val="0031156F"/>
    <w:rsid w:val="00311F80"/>
    <w:rsid w:val="003218A1"/>
    <w:rsid w:val="00322962"/>
    <w:rsid w:val="00322E48"/>
    <w:rsid w:val="00323EF2"/>
    <w:rsid w:val="003245EC"/>
    <w:rsid w:val="00324BAD"/>
    <w:rsid w:val="003262C0"/>
    <w:rsid w:val="00326811"/>
    <w:rsid w:val="003269B9"/>
    <w:rsid w:val="003302D4"/>
    <w:rsid w:val="00332B17"/>
    <w:rsid w:val="00333940"/>
    <w:rsid w:val="00334FFA"/>
    <w:rsid w:val="00335157"/>
    <w:rsid w:val="003351F1"/>
    <w:rsid w:val="0033621E"/>
    <w:rsid w:val="003366EB"/>
    <w:rsid w:val="00337FA3"/>
    <w:rsid w:val="00343219"/>
    <w:rsid w:val="003472F7"/>
    <w:rsid w:val="00347659"/>
    <w:rsid w:val="00347921"/>
    <w:rsid w:val="00347BAC"/>
    <w:rsid w:val="00347F21"/>
    <w:rsid w:val="003502AD"/>
    <w:rsid w:val="0035192E"/>
    <w:rsid w:val="0035306A"/>
    <w:rsid w:val="003535B9"/>
    <w:rsid w:val="003540FB"/>
    <w:rsid w:val="00355B71"/>
    <w:rsid w:val="0035772A"/>
    <w:rsid w:val="00357E8A"/>
    <w:rsid w:val="003608D6"/>
    <w:rsid w:val="00360C7F"/>
    <w:rsid w:val="00361EDB"/>
    <w:rsid w:val="0036206F"/>
    <w:rsid w:val="00363CC2"/>
    <w:rsid w:val="0036428F"/>
    <w:rsid w:val="003651CA"/>
    <w:rsid w:val="00366597"/>
    <w:rsid w:val="00367820"/>
    <w:rsid w:val="00370C69"/>
    <w:rsid w:val="00372535"/>
    <w:rsid w:val="003734A6"/>
    <w:rsid w:val="00374379"/>
    <w:rsid w:val="00374DFF"/>
    <w:rsid w:val="00375EE0"/>
    <w:rsid w:val="003768E6"/>
    <w:rsid w:val="00376936"/>
    <w:rsid w:val="00377631"/>
    <w:rsid w:val="0037773D"/>
    <w:rsid w:val="00377907"/>
    <w:rsid w:val="00380D80"/>
    <w:rsid w:val="003833E1"/>
    <w:rsid w:val="00385DEE"/>
    <w:rsid w:val="00386F22"/>
    <w:rsid w:val="003873F0"/>
    <w:rsid w:val="0039103C"/>
    <w:rsid w:val="00391092"/>
    <w:rsid w:val="00391426"/>
    <w:rsid w:val="00391B72"/>
    <w:rsid w:val="00391FF2"/>
    <w:rsid w:val="0039200B"/>
    <w:rsid w:val="003928FF"/>
    <w:rsid w:val="0039308F"/>
    <w:rsid w:val="003940FF"/>
    <w:rsid w:val="003943F7"/>
    <w:rsid w:val="00394F5E"/>
    <w:rsid w:val="003A157F"/>
    <w:rsid w:val="003A1CE7"/>
    <w:rsid w:val="003A2098"/>
    <w:rsid w:val="003A27C4"/>
    <w:rsid w:val="003A2CFD"/>
    <w:rsid w:val="003A3249"/>
    <w:rsid w:val="003A3815"/>
    <w:rsid w:val="003A3855"/>
    <w:rsid w:val="003A48C2"/>
    <w:rsid w:val="003A4F26"/>
    <w:rsid w:val="003A5526"/>
    <w:rsid w:val="003A644A"/>
    <w:rsid w:val="003A7462"/>
    <w:rsid w:val="003A7A3C"/>
    <w:rsid w:val="003B1FBB"/>
    <w:rsid w:val="003B393C"/>
    <w:rsid w:val="003B467B"/>
    <w:rsid w:val="003B5171"/>
    <w:rsid w:val="003B54AC"/>
    <w:rsid w:val="003B740C"/>
    <w:rsid w:val="003B777D"/>
    <w:rsid w:val="003B7CEA"/>
    <w:rsid w:val="003C10DA"/>
    <w:rsid w:val="003C19B3"/>
    <w:rsid w:val="003C290D"/>
    <w:rsid w:val="003C32D3"/>
    <w:rsid w:val="003C426A"/>
    <w:rsid w:val="003C4CB7"/>
    <w:rsid w:val="003C4F54"/>
    <w:rsid w:val="003C58A2"/>
    <w:rsid w:val="003C72A9"/>
    <w:rsid w:val="003D0163"/>
    <w:rsid w:val="003D14D9"/>
    <w:rsid w:val="003D2747"/>
    <w:rsid w:val="003D674B"/>
    <w:rsid w:val="003D783F"/>
    <w:rsid w:val="003E039F"/>
    <w:rsid w:val="003E127E"/>
    <w:rsid w:val="003E174A"/>
    <w:rsid w:val="003E2539"/>
    <w:rsid w:val="003E2628"/>
    <w:rsid w:val="003E3E73"/>
    <w:rsid w:val="003E4594"/>
    <w:rsid w:val="003E474C"/>
    <w:rsid w:val="003E6494"/>
    <w:rsid w:val="003E6673"/>
    <w:rsid w:val="003E6C52"/>
    <w:rsid w:val="003F014D"/>
    <w:rsid w:val="003F0DA8"/>
    <w:rsid w:val="003F1791"/>
    <w:rsid w:val="003F2091"/>
    <w:rsid w:val="003F22C0"/>
    <w:rsid w:val="003F2988"/>
    <w:rsid w:val="003F55DD"/>
    <w:rsid w:val="003F670C"/>
    <w:rsid w:val="003F75C1"/>
    <w:rsid w:val="004017AD"/>
    <w:rsid w:val="00401AA8"/>
    <w:rsid w:val="004036F5"/>
    <w:rsid w:val="00404072"/>
    <w:rsid w:val="004072EE"/>
    <w:rsid w:val="004079F1"/>
    <w:rsid w:val="00411E1B"/>
    <w:rsid w:val="00412F43"/>
    <w:rsid w:val="00413A46"/>
    <w:rsid w:val="00415351"/>
    <w:rsid w:val="00415CC0"/>
    <w:rsid w:val="00422832"/>
    <w:rsid w:val="00422FD7"/>
    <w:rsid w:val="00424E74"/>
    <w:rsid w:val="00425820"/>
    <w:rsid w:val="0042677C"/>
    <w:rsid w:val="004267C5"/>
    <w:rsid w:val="00431351"/>
    <w:rsid w:val="0043205F"/>
    <w:rsid w:val="00433DBC"/>
    <w:rsid w:val="00433E37"/>
    <w:rsid w:val="004353FE"/>
    <w:rsid w:val="00435F5B"/>
    <w:rsid w:val="00435FCD"/>
    <w:rsid w:val="004417ED"/>
    <w:rsid w:val="00442195"/>
    <w:rsid w:val="00442CE2"/>
    <w:rsid w:val="00443044"/>
    <w:rsid w:val="00443773"/>
    <w:rsid w:val="00443B3E"/>
    <w:rsid w:val="00444069"/>
    <w:rsid w:val="00445076"/>
    <w:rsid w:val="004461C5"/>
    <w:rsid w:val="00446239"/>
    <w:rsid w:val="00446B43"/>
    <w:rsid w:val="00447425"/>
    <w:rsid w:val="00451150"/>
    <w:rsid w:val="004514B3"/>
    <w:rsid w:val="0045168E"/>
    <w:rsid w:val="0045244B"/>
    <w:rsid w:val="0045380D"/>
    <w:rsid w:val="00453925"/>
    <w:rsid w:val="00454CCF"/>
    <w:rsid w:val="00454E48"/>
    <w:rsid w:val="00454F56"/>
    <w:rsid w:val="00455832"/>
    <w:rsid w:val="004560A2"/>
    <w:rsid w:val="0045727A"/>
    <w:rsid w:val="00460629"/>
    <w:rsid w:val="00460E9B"/>
    <w:rsid w:val="004613A9"/>
    <w:rsid w:val="00462953"/>
    <w:rsid w:val="00462D9E"/>
    <w:rsid w:val="00463AE8"/>
    <w:rsid w:val="00464491"/>
    <w:rsid w:val="004663AB"/>
    <w:rsid w:val="00467427"/>
    <w:rsid w:val="004676A8"/>
    <w:rsid w:val="004718EB"/>
    <w:rsid w:val="004726CC"/>
    <w:rsid w:val="0047366C"/>
    <w:rsid w:val="00474CE8"/>
    <w:rsid w:val="0047569C"/>
    <w:rsid w:val="00475A0C"/>
    <w:rsid w:val="00475DBE"/>
    <w:rsid w:val="0047741E"/>
    <w:rsid w:val="00480D51"/>
    <w:rsid w:val="00482A13"/>
    <w:rsid w:val="00482DC3"/>
    <w:rsid w:val="00484D66"/>
    <w:rsid w:val="00490209"/>
    <w:rsid w:val="004908BC"/>
    <w:rsid w:val="00491601"/>
    <w:rsid w:val="00491CA1"/>
    <w:rsid w:val="00493CE9"/>
    <w:rsid w:val="00496AD3"/>
    <w:rsid w:val="00496F5B"/>
    <w:rsid w:val="00497050"/>
    <w:rsid w:val="004A0D93"/>
    <w:rsid w:val="004A2A4D"/>
    <w:rsid w:val="004A7287"/>
    <w:rsid w:val="004B15F8"/>
    <w:rsid w:val="004B33B4"/>
    <w:rsid w:val="004B3409"/>
    <w:rsid w:val="004B485A"/>
    <w:rsid w:val="004B5F6E"/>
    <w:rsid w:val="004B7576"/>
    <w:rsid w:val="004C03D6"/>
    <w:rsid w:val="004C309B"/>
    <w:rsid w:val="004C3C79"/>
    <w:rsid w:val="004C46A0"/>
    <w:rsid w:val="004C5D8D"/>
    <w:rsid w:val="004C68D6"/>
    <w:rsid w:val="004C71D2"/>
    <w:rsid w:val="004D0201"/>
    <w:rsid w:val="004D1A8B"/>
    <w:rsid w:val="004D1B31"/>
    <w:rsid w:val="004D22B4"/>
    <w:rsid w:val="004D5002"/>
    <w:rsid w:val="004D53B2"/>
    <w:rsid w:val="004E147F"/>
    <w:rsid w:val="004E18FE"/>
    <w:rsid w:val="004E51A8"/>
    <w:rsid w:val="004E7DB9"/>
    <w:rsid w:val="004F258A"/>
    <w:rsid w:val="004F2E59"/>
    <w:rsid w:val="004F30B6"/>
    <w:rsid w:val="004F5393"/>
    <w:rsid w:val="004F5D4E"/>
    <w:rsid w:val="004F6CEE"/>
    <w:rsid w:val="004F78C5"/>
    <w:rsid w:val="00500A4F"/>
    <w:rsid w:val="005012E9"/>
    <w:rsid w:val="0050327C"/>
    <w:rsid w:val="0050333F"/>
    <w:rsid w:val="00504683"/>
    <w:rsid w:val="00504D46"/>
    <w:rsid w:val="0050576E"/>
    <w:rsid w:val="00506D05"/>
    <w:rsid w:val="0050736D"/>
    <w:rsid w:val="005103A0"/>
    <w:rsid w:val="00512716"/>
    <w:rsid w:val="0051624E"/>
    <w:rsid w:val="005167BA"/>
    <w:rsid w:val="00520AC1"/>
    <w:rsid w:val="00522093"/>
    <w:rsid w:val="00522923"/>
    <w:rsid w:val="00523F5C"/>
    <w:rsid w:val="005240C1"/>
    <w:rsid w:val="00525DAA"/>
    <w:rsid w:val="00526795"/>
    <w:rsid w:val="00526B01"/>
    <w:rsid w:val="0052721F"/>
    <w:rsid w:val="00527657"/>
    <w:rsid w:val="00527A3A"/>
    <w:rsid w:val="005305DE"/>
    <w:rsid w:val="00530801"/>
    <w:rsid w:val="00530B1B"/>
    <w:rsid w:val="00532FEB"/>
    <w:rsid w:val="00533D7E"/>
    <w:rsid w:val="005353B1"/>
    <w:rsid w:val="0053742C"/>
    <w:rsid w:val="00537AB5"/>
    <w:rsid w:val="00542142"/>
    <w:rsid w:val="00542F7B"/>
    <w:rsid w:val="005451C9"/>
    <w:rsid w:val="00547D7C"/>
    <w:rsid w:val="00553EA4"/>
    <w:rsid w:val="00553F40"/>
    <w:rsid w:val="00557F75"/>
    <w:rsid w:val="00563B46"/>
    <w:rsid w:val="00565048"/>
    <w:rsid w:val="0056514B"/>
    <w:rsid w:val="00565162"/>
    <w:rsid w:val="0056564C"/>
    <w:rsid w:val="005665EE"/>
    <w:rsid w:val="005666CE"/>
    <w:rsid w:val="00566EEB"/>
    <w:rsid w:val="005702A6"/>
    <w:rsid w:val="0057231C"/>
    <w:rsid w:val="00575279"/>
    <w:rsid w:val="005763E7"/>
    <w:rsid w:val="00577210"/>
    <w:rsid w:val="005773A1"/>
    <w:rsid w:val="005777AA"/>
    <w:rsid w:val="00577BD2"/>
    <w:rsid w:val="00581666"/>
    <w:rsid w:val="00581CED"/>
    <w:rsid w:val="005832F5"/>
    <w:rsid w:val="00583D24"/>
    <w:rsid w:val="00585FB6"/>
    <w:rsid w:val="00586272"/>
    <w:rsid w:val="00586B12"/>
    <w:rsid w:val="00590E29"/>
    <w:rsid w:val="00591A85"/>
    <w:rsid w:val="00592035"/>
    <w:rsid w:val="005922C5"/>
    <w:rsid w:val="00593098"/>
    <w:rsid w:val="00593A23"/>
    <w:rsid w:val="00593CAE"/>
    <w:rsid w:val="00594045"/>
    <w:rsid w:val="00594BD4"/>
    <w:rsid w:val="00597330"/>
    <w:rsid w:val="005A198B"/>
    <w:rsid w:val="005A2F6D"/>
    <w:rsid w:val="005A36ED"/>
    <w:rsid w:val="005A733A"/>
    <w:rsid w:val="005A761C"/>
    <w:rsid w:val="005A7E6A"/>
    <w:rsid w:val="005B0BE0"/>
    <w:rsid w:val="005B0DC3"/>
    <w:rsid w:val="005B3546"/>
    <w:rsid w:val="005B43D9"/>
    <w:rsid w:val="005B6B52"/>
    <w:rsid w:val="005C0101"/>
    <w:rsid w:val="005C0133"/>
    <w:rsid w:val="005C0960"/>
    <w:rsid w:val="005C0A86"/>
    <w:rsid w:val="005C1512"/>
    <w:rsid w:val="005C20F9"/>
    <w:rsid w:val="005C510E"/>
    <w:rsid w:val="005C6025"/>
    <w:rsid w:val="005C6482"/>
    <w:rsid w:val="005C7502"/>
    <w:rsid w:val="005C7B01"/>
    <w:rsid w:val="005D07BD"/>
    <w:rsid w:val="005D30A1"/>
    <w:rsid w:val="005D456D"/>
    <w:rsid w:val="005D53D0"/>
    <w:rsid w:val="005E412A"/>
    <w:rsid w:val="005E4ACA"/>
    <w:rsid w:val="005E6890"/>
    <w:rsid w:val="005E750B"/>
    <w:rsid w:val="005F112F"/>
    <w:rsid w:val="005F17B6"/>
    <w:rsid w:val="005F1ADE"/>
    <w:rsid w:val="005F2F05"/>
    <w:rsid w:val="005F3243"/>
    <w:rsid w:val="005F4919"/>
    <w:rsid w:val="005F4AEE"/>
    <w:rsid w:val="005F4BDA"/>
    <w:rsid w:val="005F6A5B"/>
    <w:rsid w:val="005F6C3C"/>
    <w:rsid w:val="005F75D8"/>
    <w:rsid w:val="005F7815"/>
    <w:rsid w:val="006004BC"/>
    <w:rsid w:val="00600CA4"/>
    <w:rsid w:val="00602290"/>
    <w:rsid w:val="0060245E"/>
    <w:rsid w:val="00603451"/>
    <w:rsid w:val="00603830"/>
    <w:rsid w:val="006039C2"/>
    <w:rsid w:val="00604598"/>
    <w:rsid w:val="006045E0"/>
    <w:rsid w:val="00605321"/>
    <w:rsid w:val="0060703E"/>
    <w:rsid w:val="006074AF"/>
    <w:rsid w:val="00613552"/>
    <w:rsid w:val="00614FB9"/>
    <w:rsid w:val="006154FA"/>
    <w:rsid w:val="00615FFD"/>
    <w:rsid w:val="006163D3"/>
    <w:rsid w:val="00616C75"/>
    <w:rsid w:val="006211AC"/>
    <w:rsid w:val="00621702"/>
    <w:rsid w:val="00621E65"/>
    <w:rsid w:val="00622801"/>
    <w:rsid w:val="00623160"/>
    <w:rsid w:val="006243D9"/>
    <w:rsid w:val="00624F65"/>
    <w:rsid w:val="00626E3A"/>
    <w:rsid w:val="0062798C"/>
    <w:rsid w:val="00627FE9"/>
    <w:rsid w:val="0063263D"/>
    <w:rsid w:val="006354DB"/>
    <w:rsid w:val="00636109"/>
    <w:rsid w:val="006369AD"/>
    <w:rsid w:val="00637018"/>
    <w:rsid w:val="00640866"/>
    <w:rsid w:val="0064128B"/>
    <w:rsid w:val="00642BDB"/>
    <w:rsid w:val="0064335C"/>
    <w:rsid w:val="00644ABB"/>
    <w:rsid w:val="00644BBD"/>
    <w:rsid w:val="00644CCD"/>
    <w:rsid w:val="00646841"/>
    <w:rsid w:val="006474FE"/>
    <w:rsid w:val="00650C5D"/>
    <w:rsid w:val="00652674"/>
    <w:rsid w:val="006535AF"/>
    <w:rsid w:val="00653D0A"/>
    <w:rsid w:val="00654F31"/>
    <w:rsid w:val="00655ED0"/>
    <w:rsid w:val="00656C1C"/>
    <w:rsid w:val="00657897"/>
    <w:rsid w:val="006611CD"/>
    <w:rsid w:val="00661450"/>
    <w:rsid w:val="00661949"/>
    <w:rsid w:val="00662610"/>
    <w:rsid w:val="00662DE8"/>
    <w:rsid w:val="00663F0C"/>
    <w:rsid w:val="0066528A"/>
    <w:rsid w:val="006660A2"/>
    <w:rsid w:val="00667977"/>
    <w:rsid w:val="00671078"/>
    <w:rsid w:val="00671242"/>
    <w:rsid w:val="006714F9"/>
    <w:rsid w:val="00672B24"/>
    <w:rsid w:val="00674C01"/>
    <w:rsid w:val="00676B16"/>
    <w:rsid w:val="00677643"/>
    <w:rsid w:val="00680DDA"/>
    <w:rsid w:val="00681F5B"/>
    <w:rsid w:val="00684903"/>
    <w:rsid w:val="00692A53"/>
    <w:rsid w:val="00692F01"/>
    <w:rsid w:val="00693C42"/>
    <w:rsid w:val="0069460C"/>
    <w:rsid w:val="00694FE1"/>
    <w:rsid w:val="00695D9F"/>
    <w:rsid w:val="00696C14"/>
    <w:rsid w:val="006972D0"/>
    <w:rsid w:val="00697CA9"/>
    <w:rsid w:val="006A0291"/>
    <w:rsid w:val="006A16A5"/>
    <w:rsid w:val="006A198D"/>
    <w:rsid w:val="006A1CE2"/>
    <w:rsid w:val="006A2936"/>
    <w:rsid w:val="006A2FF6"/>
    <w:rsid w:val="006A34B4"/>
    <w:rsid w:val="006A46AB"/>
    <w:rsid w:val="006A6264"/>
    <w:rsid w:val="006A644C"/>
    <w:rsid w:val="006A6C5A"/>
    <w:rsid w:val="006A7A65"/>
    <w:rsid w:val="006B02B5"/>
    <w:rsid w:val="006B3604"/>
    <w:rsid w:val="006B38E8"/>
    <w:rsid w:val="006B553B"/>
    <w:rsid w:val="006B6427"/>
    <w:rsid w:val="006C0F8C"/>
    <w:rsid w:val="006C211D"/>
    <w:rsid w:val="006C2525"/>
    <w:rsid w:val="006C3DD6"/>
    <w:rsid w:val="006C4309"/>
    <w:rsid w:val="006C5364"/>
    <w:rsid w:val="006C5ACE"/>
    <w:rsid w:val="006D0958"/>
    <w:rsid w:val="006D1412"/>
    <w:rsid w:val="006D22ED"/>
    <w:rsid w:val="006D6E82"/>
    <w:rsid w:val="006E0416"/>
    <w:rsid w:val="006E2D95"/>
    <w:rsid w:val="006E531D"/>
    <w:rsid w:val="006E5967"/>
    <w:rsid w:val="006E6024"/>
    <w:rsid w:val="006E7695"/>
    <w:rsid w:val="006F0DD9"/>
    <w:rsid w:val="006F1032"/>
    <w:rsid w:val="006F159C"/>
    <w:rsid w:val="006F1E92"/>
    <w:rsid w:val="006F6B3B"/>
    <w:rsid w:val="006F7AC1"/>
    <w:rsid w:val="00700AB6"/>
    <w:rsid w:val="00700BB6"/>
    <w:rsid w:val="00702088"/>
    <w:rsid w:val="007029DE"/>
    <w:rsid w:val="00702C14"/>
    <w:rsid w:val="007040C3"/>
    <w:rsid w:val="007043FF"/>
    <w:rsid w:val="007050BF"/>
    <w:rsid w:val="00705647"/>
    <w:rsid w:val="00706031"/>
    <w:rsid w:val="0070606F"/>
    <w:rsid w:val="00707EDF"/>
    <w:rsid w:val="00711380"/>
    <w:rsid w:val="00711FB0"/>
    <w:rsid w:val="00712566"/>
    <w:rsid w:val="007134F1"/>
    <w:rsid w:val="00714777"/>
    <w:rsid w:val="00714789"/>
    <w:rsid w:val="00714E5B"/>
    <w:rsid w:val="00717E82"/>
    <w:rsid w:val="007222F6"/>
    <w:rsid w:val="00722546"/>
    <w:rsid w:val="007233AD"/>
    <w:rsid w:val="00723D9C"/>
    <w:rsid w:val="00726A34"/>
    <w:rsid w:val="00730C41"/>
    <w:rsid w:val="00732566"/>
    <w:rsid w:val="0074064D"/>
    <w:rsid w:val="00740912"/>
    <w:rsid w:val="0074135A"/>
    <w:rsid w:val="00741A77"/>
    <w:rsid w:val="00741E9B"/>
    <w:rsid w:val="007439B9"/>
    <w:rsid w:val="007443C5"/>
    <w:rsid w:val="0074453F"/>
    <w:rsid w:val="0074492A"/>
    <w:rsid w:val="00747734"/>
    <w:rsid w:val="00750948"/>
    <w:rsid w:val="007510FE"/>
    <w:rsid w:val="00751CD4"/>
    <w:rsid w:val="00754CA2"/>
    <w:rsid w:val="00756CCC"/>
    <w:rsid w:val="00757EE2"/>
    <w:rsid w:val="00760C33"/>
    <w:rsid w:val="00760C49"/>
    <w:rsid w:val="00760DBC"/>
    <w:rsid w:val="00761DEC"/>
    <w:rsid w:val="007621F5"/>
    <w:rsid w:val="00762DFE"/>
    <w:rsid w:val="00764C2A"/>
    <w:rsid w:val="00764D26"/>
    <w:rsid w:val="0076656D"/>
    <w:rsid w:val="00766E04"/>
    <w:rsid w:val="00770D3A"/>
    <w:rsid w:val="0077436D"/>
    <w:rsid w:val="00774F70"/>
    <w:rsid w:val="00780843"/>
    <w:rsid w:val="007819A0"/>
    <w:rsid w:val="00783C32"/>
    <w:rsid w:val="0078663A"/>
    <w:rsid w:val="00786E41"/>
    <w:rsid w:val="007875EC"/>
    <w:rsid w:val="00790EDB"/>
    <w:rsid w:val="00791C87"/>
    <w:rsid w:val="007921CA"/>
    <w:rsid w:val="00795301"/>
    <w:rsid w:val="007958F4"/>
    <w:rsid w:val="00795F89"/>
    <w:rsid w:val="00795FF0"/>
    <w:rsid w:val="00797957"/>
    <w:rsid w:val="007A008E"/>
    <w:rsid w:val="007A1505"/>
    <w:rsid w:val="007A3180"/>
    <w:rsid w:val="007A3914"/>
    <w:rsid w:val="007A42AA"/>
    <w:rsid w:val="007A459A"/>
    <w:rsid w:val="007A471B"/>
    <w:rsid w:val="007A4D6E"/>
    <w:rsid w:val="007B0A6F"/>
    <w:rsid w:val="007B383F"/>
    <w:rsid w:val="007B3A20"/>
    <w:rsid w:val="007B3BC8"/>
    <w:rsid w:val="007B3C59"/>
    <w:rsid w:val="007B4AE5"/>
    <w:rsid w:val="007B5866"/>
    <w:rsid w:val="007B61B9"/>
    <w:rsid w:val="007B6270"/>
    <w:rsid w:val="007C052A"/>
    <w:rsid w:val="007C05E7"/>
    <w:rsid w:val="007C0988"/>
    <w:rsid w:val="007C3FB7"/>
    <w:rsid w:val="007C5537"/>
    <w:rsid w:val="007D0900"/>
    <w:rsid w:val="007D1DBF"/>
    <w:rsid w:val="007D31EA"/>
    <w:rsid w:val="007D4AF0"/>
    <w:rsid w:val="007D7256"/>
    <w:rsid w:val="007E11BF"/>
    <w:rsid w:val="007E29DF"/>
    <w:rsid w:val="007E394D"/>
    <w:rsid w:val="007E444C"/>
    <w:rsid w:val="007E486B"/>
    <w:rsid w:val="007E5568"/>
    <w:rsid w:val="007E559A"/>
    <w:rsid w:val="007E5F90"/>
    <w:rsid w:val="007E67BB"/>
    <w:rsid w:val="007F0BEE"/>
    <w:rsid w:val="007F1E7A"/>
    <w:rsid w:val="007F2937"/>
    <w:rsid w:val="007F4383"/>
    <w:rsid w:val="007F519D"/>
    <w:rsid w:val="007F6FBA"/>
    <w:rsid w:val="00800FB4"/>
    <w:rsid w:val="008014C3"/>
    <w:rsid w:val="0080247C"/>
    <w:rsid w:val="00802758"/>
    <w:rsid w:val="00803704"/>
    <w:rsid w:val="00804FD3"/>
    <w:rsid w:val="0080778C"/>
    <w:rsid w:val="00807D34"/>
    <w:rsid w:val="00810BEE"/>
    <w:rsid w:val="008125AC"/>
    <w:rsid w:val="00812ED6"/>
    <w:rsid w:val="00813555"/>
    <w:rsid w:val="008136A0"/>
    <w:rsid w:val="00813FB2"/>
    <w:rsid w:val="0081594A"/>
    <w:rsid w:val="008169B0"/>
    <w:rsid w:val="0081751E"/>
    <w:rsid w:val="008206CC"/>
    <w:rsid w:val="00820F71"/>
    <w:rsid w:val="00821112"/>
    <w:rsid w:val="0082223C"/>
    <w:rsid w:val="00823342"/>
    <w:rsid w:val="00823684"/>
    <w:rsid w:val="00823AF8"/>
    <w:rsid w:val="00824FA2"/>
    <w:rsid w:val="00825D7E"/>
    <w:rsid w:val="00825DE6"/>
    <w:rsid w:val="008276F0"/>
    <w:rsid w:val="00831533"/>
    <w:rsid w:val="008319DF"/>
    <w:rsid w:val="00832118"/>
    <w:rsid w:val="00833E52"/>
    <w:rsid w:val="00834158"/>
    <w:rsid w:val="0083441E"/>
    <w:rsid w:val="0083573F"/>
    <w:rsid w:val="00836938"/>
    <w:rsid w:val="00836F95"/>
    <w:rsid w:val="00840134"/>
    <w:rsid w:val="0084023E"/>
    <w:rsid w:val="00840E66"/>
    <w:rsid w:val="00841370"/>
    <w:rsid w:val="00841844"/>
    <w:rsid w:val="008421E8"/>
    <w:rsid w:val="008423E7"/>
    <w:rsid w:val="008441F4"/>
    <w:rsid w:val="00844901"/>
    <w:rsid w:val="00845A2D"/>
    <w:rsid w:val="00851A43"/>
    <w:rsid w:val="00851BEF"/>
    <w:rsid w:val="00854A3F"/>
    <w:rsid w:val="00854F1A"/>
    <w:rsid w:val="0085522B"/>
    <w:rsid w:val="00855D46"/>
    <w:rsid w:val="00857266"/>
    <w:rsid w:val="00860F97"/>
    <w:rsid w:val="00861FF8"/>
    <w:rsid w:val="00863166"/>
    <w:rsid w:val="008636EE"/>
    <w:rsid w:val="00865584"/>
    <w:rsid w:val="00865DE2"/>
    <w:rsid w:val="008663E5"/>
    <w:rsid w:val="00867566"/>
    <w:rsid w:val="00870384"/>
    <w:rsid w:val="0087228C"/>
    <w:rsid w:val="008725A6"/>
    <w:rsid w:val="0087322F"/>
    <w:rsid w:val="008754DE"/>
    <w:rsid w:val="0087601F"/>
    <w:rsid w:val="00877506"/>
    <w:rsid w:val="00880AC1"/>
    <w:rsid w:val="00881C5F"/>
    <w:rsid w:val="00882BA0"/>
    <w:rsid w:val="0088342C"/>
    <w:rsid w:val="00883D66"/>
    <w:rsid w:val="00885B1E"/>
    <w:rsid w:val="00885E6D"/>
    <w:rsid w:val="0088737C"/>
    <w:rsid w:val="008903ED"/>
    <w:rsid w:val="00892B38"/>
    <w:rsid w:val="008938BA"/>
    <w:rsid w:val="00893AC5"/>
    <w:rsid w:val="00893B41"/>
    <w:rsid w:val="0089584B"/>
    <w:rsid w:val="00897CB2"/>
    <w:rsid w:val="008A26CB"/>
    <w:rsid w:val="008A28CA"/>
    <w:rsid w:val="008A3241"/>
    <w:rsid w:val="008A3A83"/>
    <w:rsid w:val="008A3B22"/>
    <w:rsid w:val="008A5D10"/>
    <w:rsid w:val="008A6180"/>
    <w:rsid w:val="008B4344"/>
    <w:rsid w:val="008B4B49"/>
    <w:rsid w:val="008B5173"/>
    <w:rsid w:val="008B571A"/>
    <w:rsid w:val="008C0952"/>
    <w:rsid w:val="008C1E5D"/>
    <w:rsid w:val="008C1FF2"/>
    <w:rsid w:val="008C2DF3"/>
    <w:rsid w:val="008C73A6"/>
    <w:rsid w:val="008D249A"/>
    <w:rsid w:val="008D322D"/>
    <w:rsid w:val="008D3AD3"/>
    <w:rsid w:val="008D5518"/>
    <w:rsid w:val="008D5E8A"/>
    <w:rsid w:val="008E0662"/>
    <w:rsid w:val="008E0AC8"/>
    <w:rsid w:val="008E1FF0"/>
    <w:rsid w:val="008E2039"/>
    <w:rsid w:val="008E4670"/>
    <w:rsid w:val="008E47A2"/>
    <w:rsid w:val="008E6C15"/>
    <w:rsid w:val="008E6E97"/>
    <w:rsid w:val="008E72FB"/>
    <w:rsid w:val="008E7F19"/>
    <w:rsid w:val="008F0836"/>
    <w:rsid w:val="008F0D7C"/>
    <w:rsid w:val="008F1B84"/>
    <w:rsid w:val="008F4221"/>
    <w:rsid w:val="008F4BF6"/>
    <w:rsid w:val="008F4DD7"/>
    <w:rsid w:val="008F4ED1"/>
    <w:rsid w:val="00900699"/>
    <w:rsid w:val="00900C39"/>
    <w:rsid w:val="0090146A"/>
    <w:rsid w:val="00903970"/>
    <w:rsid w:val="00903CC3"/>
    <w:rsid w:val="009041DF"/>
    <w:rsid w:val="00904321"/>
    <w:rsid w:val="00905C25"/>
    <w:rsid w:val="00906290"/>
    <w:rsid w:val="009073B5"/>
    <w:rsid w:val="009079C9"/>
    <w:rsid w:val="00911063"/>
    <w:rsid w:val="00912AC2"/>
    <w:rsid w:val="0091339E"/>
    <w:rsid w:val="00916E8A"/>
    <w:rsid w:val="00917B1F"/>
    <w:rsid w:val="009236EF"/>
    <w:rsid w:val="009240DD"/>
    <w:rsid w:val="009241D5"/>
    <w:rsid w:val="009248AB"/>
    <w:rsid w:val="00924918"/>
    <w:rsid w:val="00924E6E"/>
    <w:rsid w:val="009256A0"/>
    <w:rsid w:val="009263B4"/>
    <w:rsid w:val="00926C7E"/>
    <w:rsid w:val="00926EDB"/>
    <w:rsid w:val="00927AAD"/>
    <w:rsid w:val="00930525"/>
    <w:rsid w:val="009305F0"/>
    <w:rsid w:val="00932ED5"/>
    <w:rsid w:val="009342F4"/>
    <w:rsid w:val="00934906"/>
    <w:rsid w:val="00934C6B"/>
    <w:rsid w:val="00936044"/>
    <w:rsid w:val="00936E5D"/>
    <w:rsid w:val="00936FC6"/>
    <w:rsid w:val="00936FE1"/>
    <w:rsid w:val="00940EAD"/>
    <w:rsid w:val="0094290D"/>
    <w:rsid w:val="0094291C"/>
    <w:rsid w:val="00945232"/>
    <w:rsid w:val="009464DE"/>
    <w:rsid w:val="009479B6"/>
    <w:rsid w:val="00950A21"/>
    <w:rsid w:val="009510CD"/>
    <w:rsid w:val="00951529"/>
    <w:rsid w:val="00955107"/>
    <w:rsid w:val="009551D4"/>
    <w:rsid w:val="00956065"/>
    <w:rsid w:val="00957350"/>
    <w:rsid w:val="0096398A"/>
    <w:rsid w:val="00964818"/>
    <w:rsid w:val="00965C09"/>
    <w:rsid w:val="0096718F"/>
    <w:rsid w:val="00967827"/>
    <w:rsid w:val="0097066F"/>
    <w:rsid w:val="009716AE"/>
    <w:rsid w:val="009723FB"/>
    <w:rsid w:val="00975C60"/>
    <w:rsid w:val="00976980"/>
    <w:rsid w:val="00977082"/>
    <w:rsid w:val="0097784D"/>
    <w:rsid w:val="00977C53"/>
    <w:rsid w:val="00981C9C"/>
    <w:rsid w:val="00981DDE"/>
    <w:rsid w:val="009913B2"/>
    <w:rsid w:val="0099155B"/>
    <w:rsid w:val="00991AB4"/>
    <w:rsid w:val="00991DC0"/>
    <w:rsid w:val="009922A3"/>
    <w:rsid w:val="00992345"/>
    <w:rsid w:val="00993E6D"/>
    <w:rsid w:val="0099405F"/>
    <w:rsid w:val="00995DB1"/>
    <w:rsid w:val="00995ED0"/>
    <w:rsid w:val="009A05CE"/>
    <w:rsid w:val="009A09F7"/>
    <w:rsid w:val="009A1F70"/>
    <w:rsid w:val="009A51C4"/>
    <w:rsid w:val="009A7843"/>
    <w:rsid w:val="009B0C5B"/>
    <w:rsid w:val="009B1F5B"/>
    <w:rsid w:val="009B4F30"/>
    <w:rsid w:val="009B50A8"/>
    <w:rsid w:val="009B5C52"/>
    <w:rsid w:val="009B6979"/>
    <w:rsid w:val="009B774F"/>
    <w:rsid w:val="009B7B2A"/>
    <w:rsid w:val="009C1CC7"/>
    <w:rsid w:val="009C1F06"/>
    <w:rsid w:val="009C2D0E"/>
    <w:rsid w:val="009C3C5F"/>
    <w:rsid w:val="009C4447"/>
    <w:rsid w:val="009C4F82"/>
    <w:rsid w:val="009C5CCD"/>
    <w:rsid w:val="009C6560"/>
    <w:rsid w:val="009C6ADB"/>
    <w:rsid w:val="009C79C5"/>
    <w:rsid w:val="009D121C"/>
    <w:rsid w:val="009D4FC5"/>
    <w:rsid w:val="009D5ABB"/>
    <w:rsid w:val="009D7A17"/>
    <w:rsid w:val="009D7CCE"/>
    <w:rsid w:val="009E1E23"/>
    <w:rsid w:val="009E3A41"/>
    <w:rsid w:val="009E4A15"/>
    <w:rsid w:val="009E57E9"/>
    <w:rsid w:val="009F014B"/>
    <w:rsid w:val="009F0151"/>
    <w:rsid w:val="009F1650"/>
    <w:rsid w:val="009F21E6"/>
    <w:rsid w:val="009F4490"/>
    <w:rsid w:val="009F4E98"/>
    <w:rsid w:val="009F57D6"/>
    <w:rsid w:val="00A01AAC"/>
    <w:rsid w:val="00A04558"/>
    <w:rsid w:val="00A056ED"/>
    <w:rsid w:val="00A05F64"/>
    <w:rsid w:val="00A06127"/>
    <w:rsid w:val="00A06B92"/>
    <w:rsid w:val="00A100D8"/>
    <w:rsid w:val="00A10EF8"/>
    <w:rsid w:val="00A128CE"/>
    <w:rsid w:val="00A1607D"/>
    <w:rsid w:val="00A1653C"/>
    <w:rsid w:val="00A23E73"/>
    <w:rsid w:val="00A24790"/>
    <w:rsid w:val="00A25DBF"/>
    <w:rsid w:val="00A273FE"/>
    <w:rsid w:val="00A27A20"/>
    <w:rsid w:val="00A30326"/>
    <w:rsid w:val="00A3269C"/>
    <w:rsid w:val="00A32A88"/>
    <w:rsid w:val="00A33095"/>
    <w:rsid w:val="00A339C9"/>
    <w:rsid w:val="00A33D0E"/>
    <w:rsid w:val="00A35DE6"/>
    <w:rsid w:val="00A368E1"/>
    <w:rsid w:val="00A3690F"/>
    <w:rsid w:val="00A370A0"/>
    <w:rsid w:val="00A3712A"/>
    <w:rsid w:val="00A37670"/>
    <w:rsid w:val="00A40AB5"/>
    <w:rsid w:val="00A420C3"/>
    <w:rsid w:val="00A4290E"/>
    <w:rsid w:val="00A429D9"/>
    <w:rsid w:val="00A43576"/>
    <w:rsid w:val="00A45244"/>
    <w:rsid w:val="00A46D9E"/>
    <w:rsid w:val="00A47271"/>
    <w:rsid w:val="00A51268"/>
    <w:rsid w:val="00A51BE1"/>
    <w:rsid w:val="00A547B7"/>
    <w:rsid w:val="00A54C54"/>
    <w:rsid w:val="00A55707"/>
    <w:rsid w:val="00A55CD6"/>
    <w:rsid w:val="00A57572"/>
    <w:rsid w:val="00A62B75"/>
    <w:rsid w:val="00A65229"/>
    <w:rsid w:val="00A655A8"/>
    <w:rsid w:val="00A67948"/>
    <w:rsid w:val="00A67B68"/>
    <w:rsid w:val="00A70286"/>
    <w:rsid w:val="00A714CF"/>
    <w:rsid w:val="00A76235"/>
    <w:rsid w:val="00A76B49"/>
    <w:rsid w:val="00A80498"/>
    <w:rsid w:val="00A8118C"/>
    <w:rsid w:val="00A826C2"/>
    <w:rsid w:val="00A831F1"/>
    <w:rsid w:val="00A83F02"/>
    <w:rsid w:val="00A86532"/>
    <w:rsid w:val="00A93689"/>
    <w:rsid w:val="00A93EFA"/>
    <w:rsid w:val="00A96113"/>
    <w:rsid w:val="00A96921"/>
    <w:rsid w:val="00A96FFD"/>
    <w:rsid w:val="00AA00EC"/>
    <w:rsid w:val="00AA06AE"/>
    <w:rsid w:val="00AA224A"/>
    <w:rsid w:val="00AA2883"/>
    <w:rsid w:val="00AA2D93"/>
    <w:rsid w:val="00AA417F"/>
    <w:rsid w:val="00AA596D"/>
    <w:rsid w:val="00AA5D47"/>
    <w:rsid w:val="00AA640A"/>
    <w:rsid w:val="00AA6C95"/>
    <w:rsid w:val="00AA6DB2"/>
    <w:rsid w:val="00AA7D28"/>
    <w:rsid w:val="00AB0FE7"/>
    <w:rsid w:val="00AB2E10"/>
    <w:rsid w:val="00AB3267"/>
    <w:rsid w:val="00AB340F"/>
    <w:rsid w:val="00AB553D"/>
    <w:rsid w:val="00AB5BBC"/>
    <w:rsid w:val="00AB724F"/>
    <w:rsid w:val="00AB7E0F"/>
    <w:rsid w:val="00AC1B7A"/>
    <w:rsid w:val="00AC2754"/>
    <w:rsid w:val="00AC42EB"/>
    <w:rsid w:val="00AC4CC2"/>
    <w:rsid w:val="00AD42DA"/>
    <w:rsid w:val="00AD60A0"/>
    <w:rsid w:val="00AD696B"/>
    <w:rsid w:val="00AD7205"/>
    <w:rsid w:val="00AD7AA5"/>
    <w:rsid w:val="00AE27CE"/>
    <w:rsid w:val="00AE4B45"/>
    <w:rsid w:val="00AE4D12"/>
    <w:rsid w:val="00AE6702"/>
    <w:rsid w:val="00AE6899"/>
    <w:rsid w:val="00AE6A96"/>
    <w:rsid w:val="00AE74ED"/>
    <w:rsid w:val="00AF0020"/>
    <w:rsid w:val="00AF002C"/>
    <w:rsid w:val="00AF02E0"/>
    <w:rsid w:val="00AF0D2A"/>
    <w:rsid w:val="00AF1AA0"/>
    <w:rsid w:val="00AF1FD6"/>
    <w:rsid w:val="00AF434C"/>
    <w:rsid w:val="00AF5254"/>
    <w:rsid w:val="00AF5767"/>
    <w:rsid w:val="00AF7BE5"/>
    <w:rsid w:val="00B000B7"/>
    <w:rsid w:val="00B00D14"/>
    <w:rsid w:val="00B01494"/>
    <w:rsid w:val="00B02538"/>
    <w:rsid w:val="00B04257"/>
    <w:rsid w:val="00B04B74"/>
    <w:rsid w:val="00B05F6A"/>
    <w:rsid w:val="00B06094"/>
    <w:rsid w:val="00B06472"/>
    <w:rsid w:val="00B10DD2"/>
    <w:rsid w:val="00B11D1E"/>
    <w:rsid w:val="00B14CF9"/>
    <w:rsid w:val="00B16010"/>
    <w:rsid w:val="00B16EC7"/>
    <w:rsid w:val="00B16ECE"/>
    <w:rsid w:val="00B17733"/>
    <w:rsid w:val="00B17964"/>
    <w:rsid w:val="00B17DA1"/>
    <w:rsid w:val="00B21CB4"/>
    <w:rsid w:val="00B21E44"/>
    <w:rsid w:val="00B23762"/>
    <w:rsid w:val="00B23EE7"/>
    <w:rsid w:val="00B26093"/>
    <w:rsid w:val="00B267CE"/>
    <w:rsid w:val="00B26995"/>
    <w:rsid w:val="00B2708D"/>
    <w:rsid w:val="00B271C2"/>
    <w:rsid w:val="00B31CB3"/>
    <w:rsid w:val="00B31D72"/>
    <w:rsid w:val="00B33D2B"/>
    <w:rsid w:val="00B3601A"/>
    <w:rsid w:val="00B405C9"/>
    <w:rsid w:val="00B40AD7"/>
    <w:rsid w:val="00B415EF"/>
    <w:rsid w:val="00B41784"/>
    <w:rsid w:val="00B425E9"/>
    <w:rsid w:val="00B4395B"/>
    <w:rsid w:val="00B46D36"/>
    <w:rsid w:val="00B51CBB"/>
    <w:rsid w:val="00B52CB5"/>
    <w:rsid w:val="00B52FCE"/>
    <w:rsid w:val="00B53710"/>
    <w:rsid w:val="00B53F2B"/>
    <w:rsid w:val="00B56B3F"/>
    <w:rsid w:val="00B57136"/>
    <w:rsid w:val="00B57DD3"/>
    <w:rsid w:val="00B6046B"/>
    <w:rsid w:val="00B60D68"/>
    <w:rsid w:val="00B614E2"/>
    <w:rsid w:val="00B624B2"/>
    <w:rsid w:val="00B628B1"/>
    <w:rsid w:val="00B62CAD"/>
    <w:rsid w:val="00B63152"/>
    <w:rsid w:val="00B6362C"/>
    <w:rsid w:val="00B640DD"/>
    <w:rsid w:val="00B64348"/>
    <w:rsid w:val="00B65290"/>
    <w:rsid w:val="00B654C7"/>
    <w:rsid w:val="00B71059"/>
    <w:rsid w:val="00B71546"/>
    <w:rsid w:val="00B71FB4"/>
    <w:rsid w:val="00B72489"/>
    <w:rsid w:val="00B724CD"/>
    <w:rsid w:val="00B72A64"/>
    <w:rsid w:val="00B7326F"/>
    <w:rsid w:val="00B736AF"/>
    <w:rsid w:val="00B73B85"/>
    <w:rsid w:val="00B75E7C"/>
    <w:rsid w:val="00B7657E"/>
    <w:rsid w:val="00B80B13"/>
    <w:rsid w:val="00B80B15"/>
    <w:rsid w:val="00B8106F"/>
    <w:rsid w:val="00B833C6"/>
    <w:rsid w:val="00B87690"/>
    <w:rsid w:val="00B8793F"/>
    <w:rsid w:val="00B90536"/>
    <w:rsid w:val="00B90E28"/>
    <w:rsid w:val="00B92179"/>
    <w:rsid w:val="00B921F2"/>
    <w:rsid w:val="00B92660"/>
    <w:rsid w:val="00B93732"/>
    <w:rsid w:val="00B93C5A"/>
    <w:rsid w:val="00B93CA3"/>
    <w:rsid w:val="00B94800"/>
    <w:rsid w:val="00B9488B"/>
    <w:rsid w:val="00B970B2"/>
    <w:rsid w:val="00B9761D"/>
    <w:rsid w:val="00BA19A3"/>
    <w:rsid w:val="00BA1F76"/>
    <w:rsid w:val="00BA253C"/>
    <w:rsid w:val="00BA3473"/>
    <w:rsid w:val="00BA36BA"/>
    <w:rsid w:val="00BA3801"/>
    <w:rsid w:val="00BA3D52"/>
    <w:rsid w:val="00BA717A"/>
    <w:rsid w:val="00BA7726"/>
    <w:rsid w:val="00BB1719"/>
    <w:rsid w:val="00BB22D8"/>
    <w:rsid w:val="00BB2721"/>
    <w:rsid w:val="00BB2E89"/>
    <w:rsid w:val="00BB356E"/>
    <w:rsid w:val="00BB4583"/>
    <w:rsid w:val="00BB5A11"/>
    <w:rsid w:val="00BB5AB5"/>
    <w:rsid w:val="00BB737A"/>
    <w:rsid w:val="00BC29FA"/>
    <w:rsid w:val="00BC3827"/>
    <w:rsid w:val="00BC4113"/>
    <w:rsid w:val="00BD09B4"/>
    <w:rsid w:val="00BD11F8"/>
    <w:rsid w:val="00BD34A3"/>
    <w:rsid w:val="00BD3648"/>
    <w:rsid w:val="00BD377A"/>
    <w:rsid w:val="00BD59B7"/>
    <w:rsid w:val="00BD5D88"/>
    <w:rsid w:val="00BD5EC3"/>
    <w:rsid w:val="00BD6EEC"/>
    <w:rsid w:val="00BD7353"/>
    <w:rsid w:val="00BE00FC"/>
    <w:rsid w:val="00BE02CA"/>
    <w:rsid w:val="00BE1271"/>
    <w:rsid w:val="00BE6ED9"/>
    <w:rsid w:val="00BE70F0"/>
    <w:rsid w:val="00BF04D5"/>
    <w:rsid w:val="00BF2F64"/>
    <w:rsid w:val="00BF4194"/>
    <w:rsid w:val="00BF4BA6"/>
    <w:rsid w:val="00BF5A0A"/>
    <w:rsid w:val="00BF627B"/>
    <w:rsid w:val="00BF6CC1"/>
    <w:rsid w:val="00BF7799"/>
    <w:rsid w:val="00BF7846"/>
    <w:rsid w:val="00C021E5"/>
    <w:rsid w:val="00C048B8"/>
    <w:rsid w:val="00C0524B"/>
    <w:rsid w:val="00C073B8"/>
    <w:rsid w:val="00C10B82"/>
    <w:rsid w:val="00C13C6B"/>
    <w:rsid w:val="00C145F5"/>
    <w:rsid w:val="00C15DAE"/>
    <w:rsid w:val="00C170E6"/>
    <w:rsid w:val="00C223DB"/>
    <w:rsid w:val="00C22AA5"/>
    <w:rsid w:val="00C24A37"/>
    <w:rsid w:val="00C276D0"/>
    <w:rsid w:val="00C33BDB"/>
    <w:rsid w:val="00C3468B"/>
    <w:rsid w:val="00C34BAD"/>
    <w:rsid w:val="00C41344"/>
    <w:rsid w:val="00C41422"/>
    <w:rsid w:val="00C41D5F"/>
    <w:rsid w:val="00C42B62"/>
    <w:rsid w:val="00C458F1"/>
    <w:rsid w:val="00C467AB"/>
    <w:rsid w:val="00C46DA3"/>
    <w:rsid w:val="00C47FAB"/>
    <w:rsid w:val="00C50E3D"/>
    <w:rsid w:val="00C526C9"/>
    <w:rsid w:val="00C55B15"/>
    <w:rsid w:val="00C57227"/>
    <w:rsid w:val="00C576B0"/>
    <w:rsid w:val="00C57A68"/>
    <w:rsid w:val="00C57E19"/>
    <w:rsid w:val="00C60971"/>
    <w:rsid w:val="00C60E1D"/>
    <w:rsid w:val="00C619BD"/>
    <w:rsid w:val="00C61A8B"/>
    <w:rsid w:val="00C63E85"/>
    <w:rsid w:val="00C640E0"/>
    <w:rsid w:val="00C64179"/>
    <w:rsid w:val="00C64266"/>
    <w:rsid w:val="00C6591E"/>
    <w:rsid w:val="00C676FB"/>
    <w:rsid w:val="00C70B75"/>
    <w:rsid w:val="00C70EA2"/>
    <w:rsid w:val="00C7161A"/>
    <w:rsid w:val="00C72957"/>
    <w:rsid w:val="00C73443"/>
    <w:rsid w:val="00C73D30"/>
    <w:rsid w:val="00C75FDE"/>
    <w:rsid w:val="00C77086"/>
    <w:rsid w:val="00C8003D"/>
    <w:rsid w:val="00C80AD0"/>
    <w:rsid w:val="00C844B5"/>
    <w:rsid w:val="00C84AB0"/>
    <w:rsid w:val="00C84CA0"/>
    <w:rsid w:val="00C90EAF"/>
    <w:rsid w:val="00C9207E"/>
    <w:rsid w:val="00C925EF"/>
    <w:rsid w:val="00C932E2"/>
    <w:rsid w:val="00C9395D"/>
    <w:rsid w:val="00C9434A"/>
    <w:rsid w:val="00C9558F"/>
    <w:rsid w:val="00C962AC"/>
    <w:rsid w:val="00C96DD2"/>
    <w:rsid w:val="00CA1BFF"/>
    <w:rsid w:val="00CA28F6"/>
    <w:rsid w:val="00CA6373"/>
    <w:rsid w:val="00CA6E75"/>
    <w:rsid w:val="00CA7D51"/>
    <w:rsid w:val="00CB1E88"/>
    <w:rsid w:val="00CB4239"/>
    <w:rsid w:val="00CB48C3"/>
    <w:rsid w:val="00CB4ACC"/>
    <w:rsid w:val="00CB5AEB"/>
    <w:rsid w:val="00CB6A15"/>
    <w:rsid w:val="00CC107F"/>
    <w:rsid w:val="00CC14D6"/>
    <w:rsid w:val="00CC4FC4"/>
    <w:rsid w:val="00CC7C88"/>
    <w:rsid w:val="00CD1000"/>
    <w:rsid w:val="00CD16D0"/>
    <w:rsid w:val="00CE003C"/>
    <w:rsid w:val="00CE040D"/>
    <w:rsid w:val="00CE152D"/>
    <w:rsid w:val="00CE1B04"/>
    <w:rsid w:val="00CE290A"/>
    <w:rsid w:val="00CE4B02"/>
    <w:rsid w:val="00CE4F04"/>
    <w:rsid w:val="00CF05C2"/>
    <w:rsid w:val="00CF1FCF"/>
    <w:rsid w:val="00CF20EE"/>
    <w:rsid w:val="00CF22BC"/>
    <w:rsid w:val="00CF30F8"/>
    <w:rsid w:val="00CF3711"/>
    <w:rsid w:val="00CF586B"/>
    <w:rsid w:val="00CF5892"/>
    <w:rsid w:val="00D01AF8"/>
    <w:rsid w:val="00D03961"/>
    <w:rsid w:val="00D05464"/>
    <w:rsid w:val="00D059D2"/>
    <w:rsid w:val="00D072C8"/>
    <w:rsid w:val="00D0764C"/>
    <w:rsid w:val="00D1022C"/>
    <w:rsid w:val="00D10684"/>
    <w:rsid w:val="00D1169D"/>
    <w:rsid w:val="00D1240C"/>
    <w:rsid w:val="00D12548"/>
    <w:rsid w:val="00D143FE"/>
    <w:rsid w:val="00D14C07"/>
    <w:rsid w:val="00D15581"/>
    <w:rsid w:val="00D159D6"/>
    <w:rsid w:val="00D257BC"/>
    <w:rsid w:val="00D26F23"/>
    <w:rsid w:val="00D31F88"/>
    <w:rsid w:val="00D320E4"/>
    <w:rsid w:val="00D328E6"/>
    <w:rsid w:val="00D33CE9"/>
    <w:rsid w:val="00D344A2"/>
    <w:rsid w:val="00D35D67"/>
    <w:rsid w:val="00D40778"/>
    <w:rsid w:val="00D40E01"/>
    <w:rsid w:val="00D41846"/>
    <w:rsid w:val="00D43820"/>
    <w:rsid w:val="00D461AD"/>
    <w:rsid w:val="00D4723F"/>
    <w:rsid w:val="00D5242A"/>
    <w:rsid w:val="00D52A10"/>
    <w:rsid w:val="00D5506E"/>
    <w:rsid w:val="00D607E9"/>
    <w:rsid w:val="00D618B6"/>
    <w:rsid w:val="00D6420D"/>
    <w:rsid w:val="00D66B4C"/>
    <w:rsid w:val="00D71010"/>
    <w:rsid w:val="00D7159E"/>
    <w:rsid w:val="00D739C6"/>
    <w:rsid w:val="00D740CB"/>
    <w:rsid w:val="00D74490"/>
    <w:rsid w:val="00D761A3"/>
    <w:rsid w:val="00D76A53"/>
    <w:rsid w:val="00D8032C"/>
    <w:rsid w:val="00D8170E"/>
    <w:rsid w:val="00D819BD"/>
    <w:rsid w:val="00D91D7A"/>
    <w:rsid w:val="00D91F80"/>
    <w:rsid w:val="00D9298F"/>
    <w:rsid w:val="00D92A4B"/>
    <w:rsid w:val="00D92DBA"/>
    <w:rsid w:val="00D946BD"/>
    <w:rsid w:val="00D94BB7"/>
    <w:rsid w:val="00DA1F1A"/>
    <w:rsid w:val="00DA4CB2"/>
    <w:rsid w:val="00DA6165"/>
    <w:rsid w:val="00DA67A0"/>
    <w:rsid w:val="00DA74BC"/>
    <w:rsid w:val="00DB004F"/>
    <w:rsid w:val="00DB0795"/>
    <w:rsid w:val="00DB086D"/>
    <w:rsid w:val="00DB0F4B"/>
    <w:rsid w:val="00DB3CBE"/>
    <w:rsid w:val="00DB42D8"/>
    <w:rsid w:val="00DB5248"/>
    <w:rsid w:val="00DB572A"/>
    <w:rsid w:val="00DC11F0"/>
    <w:rsid w:val="00DC179A"/>
    <w:rsid w:val="00DC364C"/>
    <w:rsid w:val="00DC4488"/>
    <w:rsid w:val="00DD035F"/>
    <w:rsid w:val="00DD0B61"/>
    <w:rsid w:val="00DD2795"/>
    <w:rsid w:val="00DD27DB"/>
    <w:rsid w:val="00DD2EDB"/>
    <w:rsid w:val="00DD33B8"/>
    <w:rsid w:val="00DD3946"/>
    <w:rsid w:val="00DD44FE"/>
    <w:rsid w:val="00DD73D4"/>
    <w:rsid w:val="00DD74AE"/>
    <w:rsid w:val="00DD7930"/>
    <w:rsid w:val="00DE0EE6"/>
    <w:rsid w:val="00DE11C7"/>
    <w:rsid w:val="00DE3813"/>
    <w:rsid w:val="00DE5939"/>
    <w:rsid w:val="00DF0346"/>
    <w:rsid w:val="00DF0A5E"/>
    <w:rsid w:val="00DF1116"/>
    <w:rsid w:val="00DF2184"/>
    <w:rsid w:val="00DF32AB"/>
    <w:rsid w:val="00DF3AE0"/>
    <w:rsid w:val="00DF5785"/>
    <w:rsid w:val="00E00DE0"/>
    <w:rsid w:val="00E02981"/>
    <w:rsid w:val="00E02F1D"/>
    <w:rsid w:val="00E0375A"/>
    <w:rsid w:val="00E0415A"/>
    <w:rsid w:val="00E04188"/>
    <w:rsid w:val="00E07DCD"/>
    <w:rsid w:val="00E1091E"/>
    <w:rsid w:val="00E13253"/>
    <w:rsid w:val="00E137BB"/>
    <w:rsid w:val="00E1490D"/>
    <w:rsid w:val="00E14E2C"/>
    <w:rsid w:val="00E15646"/>
    <w:rsid w:val="00E16033"/>
    <w:rsid w:val="00E2135E"/>
    <w:rsid w:val="00E21768"/>
    <w:rsid w:val="00E22458"/>
    <w:rsid w:val="00E22E59"/>
    <w:rsid w:val="00E238D6"/>
    <w:rsid w:val="00E24702"/>
    <w:rsid w:val="00E26563"/>
    <w:rsid w:val="00E304A7"/>
    <w:rsid w:val="00E33893"/>
    <w:rsid w:val="00E3548D"/>
    <w:rsid w:val="00E36E4C"/>
    <w:rsid w:val="00E376D8"/>
    <w:rsid w:val="00E402E5"/>
    <w:rsid w:val="00E424F8"/>
    <w:rsid w:val="00E4356F"/>
    <w:rsid w:val="00E43ED7"/>
    <w:rsid w:val="00E45FE2"/>
    <w:rsid w:val="00E46669"/>
    <w:rsid w:val="00E5132C"/>
    <w:rsid w:val="00E52450"/>
    <w:rsid w:val="00E53E19"/>
    <w:rsid w:val="00E550E4"/>
    <w:rsid w:val="00E55C2F"/>
    <w:rsid w:val="00E56616"/>
    <w:rsid w:val="00E57431"/>
    <w:rsid w:val="00E57607"/>
    <w:rsid w:val="00E57619"/>
    <w:rsid w:val="00E61B41"/>
    <w:rsid w:val="00E61E46"/>
    <w:rsid w:val="00E6244B"/>
    <w:rsid w:val="00E6528A"/>
    <w:rsid w:val="00E66BF4"/>
    <w:rsid w:val="00E74105"/>
    <w:rsid w:val="00E8052D"/>
    <w:rsid w:val="00E80636"/>
    <w:rsid w:val="00E80935"/>
    <w:rsid w:val="00E8242E"/>
    <w:rsid w:val="00E85BF6"/>
    <w:rsid w:val="00E86B1E"/>
    <w:rsid w:val="00E87088"/>
    <w:rsid w:val="00E907AC"/>
    <w:rsid w:val="00E907DF"/>
    <w:rsid w:val="00E93C04"/>
    <w:rsid w:val="00E95D39"/>
    <w:rsid w:val="00E96049"/>
    <w:rsid w:val="00EA0A1C"/>
    <w:rsid w:val="00EA1105"/>
    <w:rsid w:val="00EA18AF"/>
    <w:rsid w:val="00EA2400"/>
    <w:rsid w:val="00EA2862"/>
    <w:rsid w:val="00EA31BC"/>
    <w:rsid w:val="00EA3398"/>
    <w:rsid w:val="00EA38A4"/>
    <w:rsid w:val="00EA4FC2"/>
    <w:rsid w:val="00EA6427"/>
    <w:rsid w:val="00EA703A"/>
    <w:rsid w:val="00EA7B77"/>
    <w:rsid w:val="00EA7FC5"/>
    <w:rsid w:val="00EB1689"/>
    <w:rsid w:val="00EB1BAE"/>
    <w:rsid w:val="00EB2B48"/>
    <w:rsid w:val="00EB3CE2"/>
    <w:rsid w:val="00EB457E"/>
    <w:rsid w:val="00EB4A11"/>
    <w:rsid w:val="00EB6DEF"/>
    <w:rsid w:val="00EC2A52"/>
    <w:rsid w:val="00EC44BF"/>
    <w:rsid w:val="00EC66AC"/>
    <w:rsid w:val="00EC6C84"/>
    <w:rsid w:val="00EC6C86"/>
    <w:rsid w:val="00EC7669"/>
    <w:rsid w:val="00ED2646"/>
    <w:rsid w:val="00ED2A39"/>
    <w:rsid w:val="00ED35C6"/>
    <w:rsid w:val="00ED5E02"/>
    <w:rsid w:val="00EE26DC"/>
    <w:rsid w:val="00EE2894"/>
    <w:rsid w:val="00EE4094"/>
    <w:rsid w:val="00EE55CD"/>
    <w:rsid w:val="00EE6BFC"/>
    <w:rsid w:val="00EF0091"/>
    <w:rsid w:val="00EF1B4F"/>
    <w:rsid w:val="00EF2033"/>
    <w:rsid w:val="00EF2564"/>
    <w:rsid w:val="00EF28C5"/>
    <w:rsid w:val="00EF4ACA"/>
    <w:rsid w:val="00EF51E7"/>
    <w:rsid w:val="00EF54E4"/>
    <w:rsid w:val="00EF5CF3"/>
    <w:rsid w:val="00EF67E2"/>
    <w:rsid w:val="00EF6F6C"/>
    <w:rsid w:val="00EF7167"/>
    <w:rsid w:val="00EF72CD"/>
    <w:rsid w:val="00EF7947"/>
    <w:rsid w:val="00EF7955"/>
    <w:rsid w:val="00F00532"/>
    <w:rsid w:val="00F01BF6"/>
    <w:rsid w:val="00F02E95"/>
    <w:rsid w:val="00F04061"/>
    <w:rsid w:val="00F0435E"/>
    <w:rsid w:val="00F05948"/>
    <w:rsid w:val="00F07352"/>
    <w:rsid w:val="00F07810"/>
    <w:rsid w:val="00F119B6"/>
    <w:rsid w:val="00F12938"/>
    <w:rsid w:val="00F12B86"/>
    <w:rsid w:val="00F140A6"/>
    <w:rsid w:val="00F17208"/>
    <w:rsid w:val="00F17229"/>
    <w:rsid w:val="00F21B2B"/>
    <w:rsid w:val="00F21F73"/>
    <w:rsid w:val="00F224B7"/>
    <w:rsid w:val="00F23C9C"/>
    <w:rsid w:val="00F2441B"/>
    <w:rsid w:val="00F24D0D"/>
    <w:rsid w:val="00F24F10"/>
    <w:rsid w:val="00F260A2"/>
    <w:rsid w:val="00F270CB"/>
    <w:rsid w:val="00F271D8"/>
    <w:rsid w:val="00F27E85"/>
    <w:rsid w:val="00F306E3"/>
    <w:rsid w:val="00F31A3D"/>
    <w:rsid w:val="00F339B9"/>
    <w:rsid w:val="00F34688"/>
    <w:rsid w:val="00F35A3E"/>
    <w:rsid w:val="00F37AB2"/>
    <w:rsid w:val="00F401A3"/>
    <w:rsid w:val="00F40585"/>
    <w:rsid w:val="00F42F3D"/>
    <w:rsid w:val="00F45743"/>
    <w:rsid w:val="00F463FB"/>
    <w:rsid w:val="00F466D7"/>
    <w:rsid w:val="00F477BE"/>
    <w:rsid w:val="00F47C09"/>
    <w:rsid w:val="00F47ECE"/>
    <w:rsid w:val="00F5396D"/>
    <w:rsid w:val="00F53DE4"/>
    <w:rsid w:val="00F53EAA"/>
    <w:rsid w:val="00F557F9"/>
    <w:rsid w:val="00F55BFE"/>
    <w:rsid w:val="00F569F7"/>
    <w:rsid w:val="00F60D32"/>
    <w:rsid w:val="00F61E8F"/>
    <w:rsid w:val="00F62272"/>
    <w:rsid w:val="00F62D91"/>
    <w:rsid w:val="00F64596"/>
    <w:rsid w:val="00F66D95"/>
    <w:rsid w:val="00F66F84"/>
    <w:rsid w:val="00F670E1"/>
    <w:rsid w:val="00F70ADF"/>
    <w:rsid w:val="00F70DB0"/>
    <w:rsid w:val="00F71CCF"/>
    <w:rsid w:val="00F73E00"/>
    <w:rsid w:val="00F74B17"/>
    <w:rsid w:val="00F76334"/>
    <w:rsid w:val="00F7727A"/>
    <w:rsid w:val="00F80F59"/>
    <w:rsid w:val="00F8271B"/>
    <w:rsid w:val="00F827CC"/>
    <w:rsid w:val="00F829E3"/>
    <w:rsid w:val="00F83A5C"/>
    <w:rsid w:val="00F85214"/>
    <w:rsid w:val="00F92159"/>
    <w:rsid w:val="00F923FA"/>
    <w:rsid w:val="00F92586"/>
    <w:rsid w:val="00F929ED"/>
    <w:rsid w:val="00F93D7E"/>
    <w:rsid w:val="00F94656"/>
    <w:rsid w:val="00F94EDB"/>
    <w:rsid w:val="00F956FF"/>
    <w:rsid w:val="00F96163"/>
    <w:rsid w:val="00F96B71"/>
    <w:rsid w:val="00FA4F11"/>
    <w:rsid w:val="00FA5D92"/>
    <w:rsid w:val="00FA7421"/>
    <w:rsid w:val="00FA7B9F"/>
    <w:rsid w:val="00FA7F49"/>
    <w:rsid w:val="00FB04D2"/>
    <w:rsid w:val="00FB0938"/>
    <w:rsid w:val="00FB5807"/>
    <w:rsid w:val="00FB6B3D"/>
    <w:rsid w:val="00FC036C"/>
    <w:rsid w:val="00FC0ACD"/>
    <w:rsid w:val="00FC2469"/>
    <w:rsid w:val="00FC3442"/>
    <w:rsid w:val="00FC3665"/>
    <w:rsid w:val="00FC497D"/>
    <w:rsid w:val="00FC620D"/>
    <w:rsid w:val="00FC64CB"/>
    <w:rsid w:val="00FD1265"/>
    <w:rsid w:val="00FD162E"/>
    <w:rsid w:val="00FD240F"/>
    <w:rsid w:val="00FD262E"/>
    <w:rsid w:val="00FD2711"/>
    <w:rsid w:val="00FD41E0"/>
    <w:rsid w:val="00FD4BBE"/>
    <w:rsid w:val="00FD4E91"/>
    <w:rsid w:val="00FD634E"/>
    <w:rsid w:val="00FD6B26"/>
    <w:rsid w:val="00FE0540"/>
    <w:rsid w:val="00FE078F"/>
    <w:rsid w:val="00FE1712"/>
    <w:rsid w:val="00FE1A9F"/>
    <w:rsid w:val="00FE509F"/>
    <w:rsid w:val="00FE57F0"/>
    <w:rsid w:val="00FE6D19"/>
    <w:rsid w:val="00FF223F"/>
    <w:rsid w:val="00FF3565"/>
    <w:rsid w:val="00FF3C79"/>
    <w:rsid w:val="00FF501B"/>
    <w:rsid w:val="00FF51B5"/>
    <w:rsid w:val="00FF53B6"/>
    <w:rsid w:val="031146F0"/>
    <w:rsid w:val="0327B92F"/>
    <w:rsid w:val="03FCD332"/>
    <w:rsid w:val="04B30C58"/>
    <w:rsid w:val="04DFE55C"/>
    <w:rsid w:val="0574D5E9"/>
    <w:rsid w:val="060A8176"/>
    <w:rsid w:val="061F90A9"/>
    <w:rsid w:val="06352580"/>
    <w:rsid w:val="0692C23B"/>
    <w:rsid w:val="0729C330"/>
    <w:rsid w:val="07A05F62"/>
    <w:rsid w:val="07C1A40F"/>
    <w:rsid w:val="08887961"/>
    <w:rsid w:val="08D36B93"/>
    <w:rsid w:val="09057C36"/>
    <w:rsid w:val="093BCB3A"/>
    <w:rsid w:val="09DAEDF7"/>
    <w:rsid w:val="0AE0BDAD"/>
    <w:rsid w:val="0D0C7FC0"/>
    <w:rsid w:val="0D92CAD6"/>
    <w:rsid w:val="0E6F3BCB"/>
    <w:rsid w:val="0FB25CFA"/>
    <w:rsid w:val="0FDEBAE6"/>
    <w:rsid w:val="0FDF10E0"/>
    <w:rsid w:val="0FEDB41B"/>
    <w:rsid w:val="1017CA1B"/>
    <w:rsid w:val="12834705"/>
    <w:rsid w:val="129E43BA"/>
    <w:rsid w:val="12CEDE55"/>
    <w:rsid w:val="131D7CD7"/>
    <w:rsid w:val="1382F776"/>
    <w:rsid w:val="139F4017"/>
    <w:rsid w:val="145E4B1F"/>
    <w:rsid w:val="14F7AC2E"/>
    <w:rsid w:val="15083CDA"/>
    <w:rsid w:val="15AFD5ED"/>
    <w:rsid w:val="166AE9B2"/>
    <w:rsid w:val="171E9D31"/>
    <w:rsid w:val="17DD65EB"/>
    <w:rsid w:val="18EE5FAD"/>
    <w:rsid w:val="190AEFCF"/>
    <w:rsid w:val="1B0C73FF"/>
    <w:rsid w:val="1B2DE5CC"/>
    <w:rsid w:val="1B8E3A31"/>
    <w:rsid w:val="1DF446F6"/>
    <w:rsid w:val="1E3E65FE"/>
    <w:rsid w:val="1ED43DD1"/>
    <w:rsid w:val="1F9D7456"/>
    <w:rsid w:val="20EE97A1"/>
    <w:rsid w:val="21A6D47F"/>
    <w:rsid w:val="21A845B5"/>
    <w:rsid w:val="23A87599"/>
    <w:rsid w:val="240CDD0A"/>
    <w:rsid w:val="2498D518"/>
    <w:rsid w:val="259AFF4B"/>
    <w:rsid w:val="25A9E95C"/>
    <w:rsid w:val="263BDF64"/>
    <w:rsid w:val="268D885D"/>
    <w:rsid w:val="26BBE597"/>
    <w:rsid w:val="27C04771"/>
    <w:rsid w:val="27F8644C"/>
    <w:rsid w:val="281643B4"/>
    <w:rsid w:val="28BE2B1C"/>
    <w:rsid w:val="2AE71CAA"/>
    <w:rsid w:val="2B796CCA"/>
    <w:rsid w:val="2B959F78"/>
    <w:rsid w:val="2BF45C30"/>
    <w:rsid w:val="2C292FF9"/>
    <w:rsid w:val="2C2AB2BB"/>
    <w:rsid w:val="2C477473"/>
    <w:rsid w:val="2DA848B9"/>
    <w:rsid w:val="2DBCA07B"/>
    <w:rsid w:val="2F3673A8"/>
    <w:rsid w:val="2F5610C7"/>
    <w:rsid w:val="2F60CACC"/>
    <w:rsid w:val="2F7BB99D"/>
    <w:rsid w:val="30042893"/>
    <w:rsid w:val="3083C48C"/>
    <w:rsid w:val="3119D192"/>
    <w:rsid w:val="314CF738"/>
    <w:rsid w:val="3185D653"/>
    <w:rsid w:val="31A0E636"/>
    <w:rsid w:val="31B52720"/>
    <w:rsid w:val="341CF469"/>
    <w:rsid w:val="34261C79"/>
    <w:rsid w:val="347FEFB7"/>
    <w:rsid w:val="34D30066"/>
    <w:rsid w:val="34DEED5C"/>
    <w:rsid w:val="34E83C7F"/>
    <w:rsid w:val="35E0B069"/>
    <w:rsid w:val="36561C02"/>
    <w:rsid w:val="36CBA128"/>
    <w:rsid w:val="36CFAE68"/>
    <w:rsid w:val="370F5097"/>
    <w:rsid w:val="3761D32E"/>
    <w:rsid w:val="37B2C122"/>
    <w:rsid w:val="37B8E299"/>
    <w:rsid w:val="37FB069C"/>
    <w:rsid w:val="3852777E"/>
    <w:rsid w:val="38B6060C"/>
    <w:rsid w:val="3910F699"/>
    <w:rsid w:val="3956E01B"/>
    <w:rsid w:val="39CF89FE"/>
    <w:rsid w:val="3A955352"/>
    <w:rsid w:val="3AB9B629"/>
    <w:rsid w:val="3AF4C35D"/>
    <w:rsid w:val="3B3E951C"/>
    <w:rsid w:val="3D1DFAD9"/>
    <w:rsid w:val="3DFF7A7D"/>
    <w:rsid w:val="3ECEA3B7"/>
    <w:rsid w:val="3F777C46"/>
    <w:rsid w:val="3F78B027"/>
    <w:rsid w:val="3F7DD86A"/>
    <w:rsid w:val="3FE8FD29"/>
    <w:rsid w:val="3FEE224A"/>
    <w:rsid w:val="4039C4A9"/>
    <w:rsid w:val="40914BAE"/>
    <w:rsid w:val="4095E254"/>
    <w:rsid w:val="409E79F1"/>
    <w:rsid w:val="40B70534"/>
    <w:rsid w:val="4167A5DE"/>
    <w:rsid w:val="41A749BD"/>
    <w:rsid w:val="41DF26A5"/>
    <w:rsid w:val="42008DB2"/>
    <w:rsid w:val="427F0B1D"/>
    <w:rsid w:val="42BCFBA8"/>
    <w:rsid w:val="43006532"/>
    <w:rsid w:val="43994315"/>
    <w:rsid w:val="43E191DF"/>
    <w:rsid w:val="458097AD"/>
    <w:rsid w:val="45AFF210"/>
    <w:rsid w:val="4640E528"/>
    <w:rsid w:val="465F8869"/>
    <w:rsid w:val="46A9B9D9"/>
    <w:rsid w:val="46AF12D0"/>
    <w:rsid w:val="46ED8CD8"/>
    <w:rsid w:val="47519D9F"/>
    <w:rsid w:val="477721E6"/>
    <w:rsid w:val="47D544A2"/>
    <w:rsid w:val="487E9AF0"/>
    <w:rsid w:val="48AE8B22"/>
    <w:rsid w:val="48D49297"/>
    <w:rsid w:val="49437907"/>
    <w:rsid w:val="494C9A34"/>
    <w:rsid w:val="496D238D"/>
    <w:rsid w:val="49CBBD27"/>
    <w:rsid w:val="49F47FF0"/>
    <w:rsid w:val="4A2C87AC"/>
    <w:rsid w:val="4B1E17AB"/>
    <w:rsid w:val="4BE64098"/>
    <w:rsid w:val="4BEAD0EA"/>
    <w:rsid w:val="4C745CF5"/>
    <w:rsid w:val="4DD55932"/>
    <w:rsid w:val="4F9BF78F"/>
    <w:rsid w:val="4FAB0CBC"/>
    <w:rsid w:val="50718AD2"/>
    <w:rsid w:val="5127D30C"/>
    <w:rsid w:val="513FBE8F"/>
    <w:rsid w:val="5148A9BB"/>
    <w:rsid w:val="515C4786"/>
    <w:rsid w:val="5170B282"/>
    <w:rsid w:val="52504348"/>
    <w:rsid w:val="526084B4"/>
    <w:rsid w:val="5320DAD3"/>
    <w:rsid w:val="538AB18C"/>
    <w:rsid w:val="538DACB7"/>
    <w:rsid w:val="54404DA2"/>
    <w:rsid w:val="54ED7C42"/>
    <w:rsid w:val="552FA743"/>
    <w:rsid w:val="5543F4FF"/>
    <w:rsid w:val="55939744"/>
    <w:rsid w:val="55E7B7FA"/>
    <w:rsid w:val="56169D2F"/>
    <w:rsid w:val="57C066D1"/>
    <w:rsid w:val="5843D942"/>
    <w:rsid w:val="58AFE116"/>
    <w:rsid w:val="58EB21F5"/>
    <w:rsid w:val="591A1EEE"/>
    <w:rsid w:val="5984333C"/>
    <w:rsid w:val="59E62AC2"/>
    <w:rsid w:val="5A1F7343"/>
    <w:rsid w:val="5A576B18"/>
    <w:rsid w:val="5A741467"/>
    <w:rsid w:val="5A931D28"/>
    <w:rsid w:val="5B5F3F42"/>
    <w:rsid w:val="5BA73C93"/>
    <w:rsid w:val="5C7598BD"/>
    <w:rsid w:val="5CA32489"/>
    <w:rsid w:val="5CCAC978"/>
    <w:rsid w:val="5D765BB9"/>
    <w:rsid w:val="5DDF46FA"/>
    <w:rsid w:val="5EC41FA2"/>
    <w:rsid w:val="5EC45D3D"/>
    <w:rsid w:val="5F646F85"/>
    <w:rsid w:val="5F9FCBB0"/>
    <w:rsid w:val="5FF51A2C"/>
    <w:rsid w:val="600B51B3"/>
    <w:rsid w:val="6083B174"/>
    <w:rsid w:val="6088B929"/>
    <w:rsid w:val="6092C194"/>
    <w:rsid w:val="60D96F5A"/>
    <w:rsid w:val="615E31BB"/>
    <w:rsid w:val="622889D1"/>
    <w:rsid w:val="628C395A"/>
    <w:rsid w:val="636A7728"/>
    <w:rsid w:val="63F13006"/>
    <w:rsid w:val="6415EB3C"/>
    <w:rsid w:val="64513F8A"/>
    <w:rsid w:val="64FA4076"/>
    <w:rsid w:val="65011B5C"/>
    <w:rsid w:val="661FFCDE"/>
    <w:rsid w:val="6647FAE4"/>
    <w:rsid w:val="670D3D88"/>
    <w:rsid w:val="67821F5C"/>
    <w:rsid w:val="6794C33F"/>
    <w:rsid w:val="68326CB0"/>
    <w:rsid w:val="68CC6F08"/>
    <w:rsid w:val="68FAF4A4"/>
    <w:rsid w:val="6AB4C92F"/>
    <w:rsid w:val="6ACBF5E3"/>
    <w:rsid w:val="6AE79725"/>
    <w:rsid w:val="6AF26F70"/>
    <w:rsid w:val="6B35D493"/>
    <w:rsid w:val="6BA0FA87"/>
    <w:rsid w:val="6BB7D621"/>
    <w:rsid w:val="6BE1A986"/>
    <w:rsid w:val="6C9ED698"/>
    <w:rsid w:val="6CA63477"/>
    <w:rsid w:val="6CFB723F"/>
    <w:rsid w:val="6D223EF9"/>
    <w:rsid w:val="6D6949EE"/>
    <w:rsid w:val="6D789113"/>
    <w:rsid w:val="6DEBF2F0"/>
    <w:rsid w:val="6DF3E837"/>
    <w:rsid w:val="6E7606F2"/>
    <w:rsid w:val="6EB5A977"/>
    <w:rsid w:val="6F0783A5"/>
    <w:rsid w:val="6FE0CC14"/>
    <w:rsid w:val="70A922A2"/>
    <w:rsid w:val="723A173D"/>
    <w:rsid w:val="72D425BC"/>
    <w:rsid w:val="72E7EDDB"/>
    <w:rsid w:val="74D39CFF"/>
    <w:rsid w:val="750CE07F"/>
    <w:rsid w:val="751CFF00"/>
    <w:rsid w:val="7539A476"/>
    <w:rsid w:val="754B6331"/>
    <w:rsid w:val="75568F4A"/>
    <w:rsid w:val="7576813E"/>
    <w:rsid w:val="75FB7561"/>
    <w:rsid w:val="767181F8"/>
    <w:rsid w:val="775B3FE5"/>
    <w:rsid w:val="7787F779"/>
    <w:rsid w:val="78401FD0"/>
    <w:rsid w:val="787A7F15"/>
    <w:rsid w:val="787B9C2D"/>
    <w:rsid w:val="78D06180"/>
    <w:rsid w:val="793E5A78"/>
    <w:rsid w:val="79C81B72"/>
    <w:rsid w:val="79E4C7EF"/>
    <w:rsid w:val="7B7E2BFF"/>
    <w:rsid w:val="7B8F8A22"/>
    <w:rsid w:val="7C2B6533"/>
    <w:rsid w:val="7CBDE0BC"/>
    <w:rsid w:val="7E3DC7F9"/>
    <w:rsid w:val="7E56BEBC"/>
    <w:rsid w:val="7EB7F651"/>
    <w:rsid w:val="7EF38BEC"/>
    <w:rsid w:val="7F04CB94"/>
    <w:rsid w:val="7FEFDC47"/>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AA497"/>
  <w15:docId w15:val="{E44D4DEC-3D3A-4913-A771-49697619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30525"/>
    <w:pPr>
      <w:suppressAutoHyphens/>
    </w:pPr>
    <w:rPr>
      <w:rFonts w:ascii="Arial" w:eastAsia="PMingLiU" w:hAnsi="Arial"/>
      <w:lang w:eastAsia="ar-SA"/>
    </w:rPr>
  </w:style>
  <w:style w:type="paragraph" w:styleId="berschrift1">
    <w:name w:val="heading 1"/>
    <w:basedOn w:val="Standard"/>
    <w:next w:val="Standard"/>
    <w:link w:val="berschrift1Zchn"/>
    <w:qFormat/>
    <w:pPr>
      <w:keepNext/>
      <w:numPr>
        <w:numId w:val="1"/>
      </w:numPr>
      <w:outlineLvl w:val="0"/>
    </w:pPr>
    <w:rPr>
      <w:rFonts w:cs="Arial"/>
      <w:b/>
      <w:bCs/>
      <w:kern w:val="1"/>
      <w:sz w:val="24"/>
      <w:szCs w:val="32"/>
    </w:rPr>
  </w:style>
  <w:style w:type="paragraph" w:styleId="berschrift2">
    <w:name w:val="heading 2"/>
    <w:basedOn w:val="Standard"/>
    <w:next w:val="Standard"/>
    <w:link w:val="berschrift2Zchn"/>
    <w:qFormat/>
    <w:rsid w:val="004560A2"/>
    <w:pPr>
      <w:keepNext/>
      <w:numPr>
        <w:ilvl w:val="1"/>
        <w:numId w:val="1"/>
      </w:numPr>
      <w:spacing w:before="120" w:after="120"/>
      <w:outlineLvl w:val="1"/>
    </w:pPr>
    <w:rPr>
      <w:rFonts w:cs="Arial"/>
      <w:b/>
      <w:bCs/>
      <w:iCs/>
      <w:kern w:val="1"/>
      <w:sz w:val="22"/>
      <w:szCs w:val="28"/>
    </w:rPr>
  </w:style>
  <w:style w:type="paragraph" w:styleId="berschrift3">
    <w:name w:val="heading 3"/>
    <w:basedOn w:val="Standard"/>
    <w:next w:val="Standard"/>
    <w:link w:val="berschrift3Zchn"/>
    <w:qFormat/>
    <w:rsid w:val="00AF1AA0"/>
    <w:pPr>
      <w:keepNext/>
      <w:numPr>
        <w:ilvl w:val="2"/>
        <w:numId w:val="1"/>
      </w:numPr>
      <w:spacing w:before="120" w:after="120"/>
      <w:outlineLvl w:val="2"/>
    </w:pPr>
    <w:rPr>
      <w:rFonts w:cs="Arial"/>
      <w:b/>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tabs>
        <w:tab w:val="clear" w:pos="1008"/>
        <w:tab w:val="num" w:pos="3535"/>
      </w:tabs>
      <w:ind w:left="3535" w:hanging="283"/>
      <w:outlineLvl w:val="4"/>
    </w:pPr>
    <w:rPr>
      <w:bCs/>
      <w:iCs/>
      <w:kern w:val="1"/>
      <w:szCs w:val="26"/>
    </w:rPr>
  </w:style>
  <w:style w:type="paragraph" w:styleId="berschrift6">
    <w:name w:val="heading 6"/>
    <w:basedOn w:val="Standard"/>
    <w:next w:val="Standard"/>
    <w:qFormat/>
    <w:pPr>
      <w:keepNext/>
      <w:numPr>
        <w:ilvl w:val="5"/>
        <w:numId w:val="1"/>
      </w:numPr>
      <w:tabs>
        <w:tab w:val="clear" w:pos="1152"/>
        <w:tab w:val="num" w:pos="4242"/>
      </w:tabs>
      <w:ind w:left="4242" w:hanging="283"/>
      <w:outlineLvl w:val="5"/>
    </w:pPr>
    <w:rPr>
      <w:bCs/>
      <w:kern w:val="1"/>
      <w:szCs w:val="22"/>
    </w:rPr>
  </w:style>
  <w:style w:type="paragraph" w:styleId="berschrift7">
    <w:name w:val="heading 7"/>
    <w:basedOn w:val="Standard"/>
    <w:next w:val="Standard"/>
    <w:qFormat/>
    <w:pPr>
      <w:keepNext/>
      <w:numPr>
        <w:ilvl w:val="6"/>
        <w:numId w:val="1"/>
      </w:numPr>
      <w:tabs>
        <w:tab w:val="clear" w:pos="1296"/>
        <w:tab w:val="num" w:pos="4949"/>
      </w:tabs>
      <w:ind w:left="4949" w:hanging="283"/>
      <w:outlineLvl w:val="6"/>
    </w:pPr>
    <w:rPr>
      <w:kern w:val="1"/>
    </w:rPr>
  </w:style>
  <w:style w:type="paragraph" w:styleId="berschrift8">
    <w:name w:val="heading 8"/>
    <w:basedOn w:val="Standard"/>
    <w:next w:val="Standard"/>
    <w:qFormat/>
    <w:pPr>
      <w:keepNext/>
      <w:numPr>
        <w:ilvl w:val="7"/>
        <w:numId w:val="1"/>
      </w:numPr>
      <w:tabs>
        <w:tab w:val="clear" w:pos="1440"/>
        <w:tab w:val="num" w:pos="5656"/>
      </w:tabs>
      <w:ind w:left="5656" w:hanging="283"/>
      <w:outlineLvl w:val="7"/>
    </w:pPr>
    <w:rPr>
      <w:iCs/>
      <w:kern w:val="1"/>
    </w:rPr>
  </w:style>
  <w:style w:type="paragraph" w:styleId="berschrift9">
    <w:name w:val="heading 9"/>
    <w:basedOn w:val="Standard"/>
    <w:next w:val="Standard"/>
    <w:qFormat/>
    <w:pPr>
      <w:keepNext/>
      <w:numPr>
        <w:ilvl w:val="8"/>
        <w:numId w:val="1"/>
      </w:numPr>
      <w:tabs>
        <w:tab w:val="clear" w:pos="1584"/>
        <w:tab w:val="num" w:pos="6363"/>
      </w:tabs>
      <w:ind w:left="6363" w:hanging="283"/>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link w:val="TextkrperZchn"/>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uiPriority w:val="39"/>
    <w:pPr>
      <w:ind w:left="851" w:hanging="851"/>
    </w:pPr>
    <w:rPr>
      <w:kern w:val="1"/>
    </w:rPr>
  </w:style>
  <w:style w:type="paragraph" w:styleId="Verzeichnis5">
    <w:name w:val="toc 5"/>
    <w:basedOn w:val="Standard"/>
    <w:next w:val="Standard"/>
    <w:uiPriority w:val="39"/>
    <w:pPr>
      <w:ind w:left="1021" w:hanging="1021"/>
    </w:pPr>
    <w:rPr>
      <w:kern w:val="1"/>
    </w:rPr>
  </w:style>
  <w:style w:type="paragraph" w:styleId="Verzeichnis6">
    <w:name w:val="toc 6"/>
    <w:basedOn w:val="Standard"/>
    <w:next w:val="Standard"/>
    <w:uiPriority w:val="39"/>
    <w:pPr>
      <w:ind w:left="1185" w:hanging="1185"/>
    </w:pPr>
    <w:rPr>
      <w:kern w:val="1"/>
    </w:rPr>
  </w:style>
  <w:style w:type="paragraph" w:styleId="Verzeichnis7">
    <w:name w:val="toc 7"/>
    <w:basedOn w:val="Standard"/>
    <w:next w:val="Standard"/>
    <w:uiPriority w:val="39"/>
    <w:pPr>
      <w:ind w:left="1349" w:hanging="1349"/>
    </w:pPr>
    <w:rPr>
      <w:kern w:val="1"/>
    </w:rPr>
  </w:style>
  <w:style w:type="paragraph" w:styleId="Verzeichnis8">
    <w:name w:val="toc 8"/>
    <w:basedOn w:val="Standard"/>
    <w:next w:val="Standard"/>
    <w:uiPriority w:val="39"/>
    <w:pPr>
      <w:ind w:left="1520" w:hanging="1520"/>
    </w:pPr>
    <w:rPr>
      <w:kern w:val="1"/>
    </w:rPr>
  </w:style>
  <w:style w:type="paragraph" w:styleId="Verzeichnis9">
    <w:name w:val="toc 9"/>
    <w:basedOn w:val="Standard"/>
    <w:next w:val="Standard"/>
    <w:uiPriority w:val="39"/>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2"/>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customStyle="1" w:styleId="Zweittrakt">
    <w:name w:val="Zweittrakt"/>
    <w:basedOn w:val="Standard"/>
    <w:next w:val="Textkrper"/>
    <w:rsid w:val="00FD1265"/>
    <w:pPr>
      <w:suppressAutoHyphens w:val="0"/>
      <w:spacing w:line="260" w:lineRule="atLeast"/>
    </w:pPr>
    <w:rPr>
      <w:rFonts w:eastAsia="Times New Roman"/>
      <w:sz w:val="22"/>
      <w:lang w:eastAsia="de-CH"/>
    </w:rPr>
  </w:style>
  <w:style w:type="character" w:customStyle="1" w:styleId="berschrift1Zchn">
    <w:name w:val="Überschrift 1 Zchn"/>
    <w:basedOn w:val="Absatz-Standardschriftart"/>
    <w:link w:val="berschrift1"/>
    <w:rsid w:val="00BF2F64"/>
    <w:rPr>
      <w:rFonts w:ascii="Arial" w:eastAsia="PMingLiU" w:hAnsi="Arial" w:cs="Arial"/>
      <w:b/>
      <w:bCs/>
      <w:kern w:val="1"/>
      <w:sz w:val="24"/>
      <w:szCs w:val="32"/>
      <w:lang w:eastAsia="ar-SA"/>
    </w:rPr>
  </w:style>
  <w:style w:type="character" w:customStyle="1" w:styleId="berschrift2Zchn">
    <w:name w:val="Überschrift 2 Zchn"/>
    <w:basedOn w:val="Absatz-Standardschriftart"/>
    <w:link w:val="berschrift2"/>
    <w:rsid w:val="004560A2"/>
    <w:rPr>
      <w:rFonts w:ascii="Arial" w:eastAsia="PMingLiU" w:hAnsi="Arial" w:cs="Arial"/>
      <w:b/>
      <w:bCs/>
      <w:iCs/>
      <w:kern w:val="1"/>
      <w:sz w:val="22"/>
      <w:szCs w:val="28"/>
      <w:lang w:eastAsia="ar-SA"/>
    </w:rPr>
  </w:style>
  <w:style w:type="character" w:customStyle="1" w:styleId="TextkrperZchn">
    <w:name w:val="Textkörper Zchn"/>
    <w:basedOn w:val="Absatz-Standardschriftart"/>
    <w:link w:val="Textkrper"/>
    <w:rsid w:val="00BF2F64"/>
    <w:rPr>
      <w:rFonts w:ascii="Arial" w:eastAsia="PMingLiU" w:hAnsi="Arial"/>
      <w:lang w:eastAsia="ar-SA"/>
    </w:rPr>
  </w:style>
  <w:style w:type="character" w:customStyle="1" w:styleId="normaltextrun">
    <w:name w:val="normaltextrun"/>
    <w:basedOn w:val="Absatz-Standardschriftart"/>
    <w:rsid w:val="70A922A2"/>
    <w:rPr>
      <w:rFonts w:asciiTheme="minorHAnsi" w:eastAsiaTheme="minorEastAsia" w:hAnsiTheme="minorHAnsi" w:cs="Times New Roman"/>
      <w:sz w:val="22"/>
      <w:szCs w:val="22"/>
    </w:rPr>
  </w:style>
  <w:style w:type="character" w:customStyle="1" w:styleId="eop">
    <w:name w:val="eop"/>
    <w:basedOn w:val="Absatz-Standardschriftart"/>
    <w:rsid w:val="70A922A2"/>
    <w:rPr>
      <w:rFonts w:asciiTheme="minorHAnsi" w:eastAsiaTheme="minorEastAsia" w:hAnsiTheme="minorHAnsi" w:cs="Times New Roman"/>
      <w:sz w:val="22"/>
      <w:szCs w:val="22"/>
    </w:rPr>
  </w:style>
  <w:style w:type="paragraph" w:styleId="Listenabsatz">
    <w:name w:val="List Paragraph"/>
    <w:basedOn w:val="Standard"/>
    <w:uiPriority w:val="34"/>
    <w:qFormat/>
    <w:rsid w:val="70A922A2"/>
    <w:pPr>
      <w:ind w:left="720"/>
      <w:contextualSpacing/>
    </w:pPr>
  </w:style>
  <w:style w:type="paragraph" w:customStyle="1" w:styleId="paragraph">
    <w:name w:val="paragraph"/>
    <w:basedOn w:val="Standard"/>
    <w:rsid w:val="001D04FC"/>
    <w:pPr>
      <w:suppressAutoHyphens w:val="0"/>
      <w:spacing w:before="100" w:beforeAutospacing="1" w:after="100" w:afterAutospacing="1"/>
    </w:pPr>
    <w:rPr>
      <w:rFonts w:ascii="Times New Roman" w:eastAsia="Times New Roman" w:hAnsi="Times New Roman"/>
      <w:sz w:val="24"/>
      <w:szCs w:val="24"/>
      <w:lang w:eastAsia="de-CH"/>
    </w:rPr>
  </w:style>
  <w:style w:type="character" w:customStyle="1" w:styleId="wacimagecontainer">
    <w:name w:val="wacimagecontainer"/>
    <w:basedOn w:val="Absatz-Standardschriftart"/>
    <w:rsid w:val="001D04FC"/>
  </w:style>
  <w:style w:type="paragraph" w:styleId="Beschriftung">
    <w:name w:val="caption"/>
    <w:basedOn w:val="Standard"/>
    <w:next w:val="Standard"/>
    <w:unhideWhenUsed/>
    <w:qFormat/>
    <w:rsid w:val="005F7815"/>
    <w:pPr>
      <w:spacing w:after="200"/>
    </w:pPr>
    <w:rPr>
      <w:i/>
      <w:iCs/>
      <w:color w:val="1F497D" w:themeColor="text2"/>
      <w:sz w:val="18"/>
      <w:szCs w:val="18"/>
    </w:rPr>
  </w:style>
  <w:style w:type="table" w:styleId="Listentabelle3Akzent1">
    <w:name w:val="List Table 3 Accent 1"/>
    <w:basedOn w:val="NormaleTabelle"/>
    <w:uiPriority w:val="48"/>
    <w:rsid w:val="0074091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7409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EinfacheTabelle3">
    <w:name w:val="Plain Table 3"/>
    <w:basedOn w:val="NormaleTabelle"/>
    <w:uiPriority w:val="43"/>
    <w:rsid w:val="007409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4Akzent1">
    <w:name w:val="Grid Table 4 Accent 1"/>
    <w:basedOn w:val="NormaleTabelle"/>
    <w:uiPriority w:val="49"/>
    <w:rsid w:val="007409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bbildungsverzeichnis">
    <w:name w:val="table of figures"/>
    <w:basedOn w:val="Standard"/>
    <w:next w:val="Standard"/>
    <w:uiPriority w:val="99"/>
    <w:rsid w:val="0064335C"/>
  </w:style>
  <w:style w:type="character" w:customStyle="1" w:styleId="berschrift3Zchn">
    <w:name w:val="Überschrift 3 Zchn"/>
    <w:basedOn w:val="Absatz-Standardschriftart"/>
    <w:link w:val="berschrift3"/>
    <w:rsid w:val="00E13253"/>
    <w:rPr>
      <w:rFonts w:ascii="Arial" w:eastAsia="PMingLiU" w:hAnsi="Arial" w:cs="Arial"/>
      <w:b/>
      <w:kern w:val="1"/>
      <w:szCs w:val="26"/>
      <w:lang w:eastAsia="ar-SA"/>
    </w:rPr>
  </w:style>
  <w:style w:type="character" w:styleId="NichtaufgelsteErwhnung">
    <w:name w:val="Unresolved Mention"/>
    <w:basedOn w:val="Absatz-Standardschriftart"/>
    <w:uiPriority w:val="99"/>
    <w:semiHidden/>
    <w:unhideWhenUsed/>
    <w:rsid w:val="00C84C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249603">
      <w:bodyDiv w:val="1"/>
      <w:marLeft w:val="0"/>
      <w:marRight w:val="0"/>
      <w:marTop w:val="0"/>
      <w:marBottom w:val="0"/>
      <w:divBdr>
        <w:top w:val="none" w:sz="0" w:space="0" w:color="auto"/>
        <w:left w:val="none" w:sz="0" w:space="0" w:color="auto"/>
        <w:bottom w:val="none" w:sz="0" w:space="0" w:color="auto"/>
        <w:right w:val="none" w:sz="0" w:space="0" w:color="auto"/>
      </w:divBdr>
      <w:divsChild>
        <w:div w:id="84810650">
          <w:marLeft w:val="0"/>
          <w:marRight w:val="0"/>
          <w:marTop w:val="0"/>
          <w:marBottom w:val="0"/>
          <w:divBdr>
            <w:top w:val="none" w:sz="0" w:space="0" w:color="auto"/>
            <w:left w:val="none" w:sz="0" w:space="0" w:color="auto"/>
            <w:bottom w:val="none" w:sz="0" w:space="0" w:color="auto"/>
            <w:right w:val="none" w:sz="0" w:space="0" w:color="auto"/>
          </w:divBdr>
        </w:div>
        <w:div w:id="135731351">
          <w:marLeft w:val="0"/>
          <w:marRight w:val="0"/>
          <w:marTop w:val="0"/>
          <w:marBottom w:val="0"/>
          <w:divBdr>
            <w:top w:val="none" w:sz="0" w:space="0" w:color="auto"/>
            <w:left w:val="none" w:sz="0" w:space="0" w:color="auto"/>
            <w:bottom w:val="none" w:sz="0" w:space="0" w:color="auto"/>
            <w:right w:val="none" w:sz="0" w:space="0" w:color="auto"/>
          </w:divBdr>
          <w:divsChild>
            <w:div w:id="1072120693">
              <w:marLeft w:val="-75"/>
              <w:marRight w:val="0"/>
              <w:marTop w:val="30"/>
              <w:marBottom w:val="30"/>
              <w:divBdr>
                <w:top w:val="none" w:sz="0" w:space="0" w:color="auto"/>
                <w:left w:val="none" w:sz="0" w:space="0" w:color="auto"/>
                <w:bottom w:val="none" w:sz="0" w:space="0" w:color="auto"/>
                <w:right w:val="none" w:sz="0" w:space="0" w:color="auto"/>
              </w:divBdr>
              <w:divsChild>
                <w:div w:id="29884548">
                  <w:marLeft w:val="0"/>
                  <w:marRight w:val="0"/>
                  <w:marTop w:val="0"/>
                  <w:marBottom w:val="0"/>
                  <w:divBdr>
                    <w:top w:val="none" w:sz="0" w:space="0" w:color="auto"/>
                    <w:left w:val="none" w:sz="0" w:space="0" w:color="auto"/>
                    <w:bottom w:val="none" w:sz="0" w:space="0" w:color="auto"/>
                    <w:right w:val="none" w:sz="0" w:space="0" w:color="auto"/>
                  </w:divBdr>
                  <w:divsChild>
                    <w:div w:id="197546693">
                      <w:marLeft w:val="0"/>
                      <w:marRight w:val="0"/>
                      <w:marTop w:val="0"/>
                      <w:marBottom w:val="0"/>
                      <w:divBdr>
                        <w:top w:val="none" w:sz="0" w:space="0" w:color="auto"/>
                        <w:left w:val="none" w:sz="0" w:space="0" w:color="auto"/>
                        <w:bottom w:val="none" w:sz="0" w:space="0" w:color="auto"/>
                        <w:right w:val="none" w:sz="0" w:space="0" w:color="auto"/>
                      </w:divBdr>
                    </w:div>
                  </w:divsChild>
                </w:div>
                <w:div w:id="37358654">
                  <w:marLeft w:val="0"/>
                  <w:marRight w:val="0"/>
                  <w:marTop w:val="0"/>
                  <w:marBottom w:val="0"/>
                  <w:divBdr>
                    <w:top w:val="none" w:sz="0" w:space="0" w:color="auto"/>
                    <w:left w:val="none" w:sz="0" w:space="0" w:color="auto"/>
                    <w:bottom w:val="none" w:sz="0" w:space="0" w:color="auto"/>
                    <w:right w:val="none" w:sz="0" w:space="0" w:color="auto"/>
                  </w:divBdr>
                  <w:divsChild>
                    <w:div w:id="1430613246">
                      <w:marLeft w:val="0"/>
                      <w:marRight w:val="0"/>
                      <w:marTop w:val="0"/>
                      <w:marBottom w:val="0"/>
                      <w:divBdr>
                        <w:top w:val="none" w:sz="0" w:space="0" w:color="auto"/>
                        <w:left w:val="none" w:sz="0" w:space="0" w:color="auto"/>
                        <w:bottom w:val="none" w:sz="0" w:space="0" w:color="auto"/>
                        <w:right w:val="none" w:sz="0" w:space="0" w:color="auto"/>
                      </w:divBdr>
                    </w:div>
                  </w:divsChild>
                </w:div>
                <w:div w:id="53554149">
                  <w:marLeft w:val="0"/>
                  <w:marRight w:val="0"/>
                  <w:marTop w:val="0"/>
                  <w:marBottom w:val="0"/>
                  <w:divBdr>
                    <w:top w:val="none" w:sz="0" w:space="0" w:color="auto"/>
                    <w:left w:val="none" w:sz="0" w:space="0" w:color="auto"/>
                    <w:bottom w:val="none" w:sz="0" w:space="0" w:color="auto"/>
                    <w:right w:val="none" w:sz="0" w:space="0" w:color="auto"/>
                  </w:divBdr>
                  <w:divsChild>
                    <w:div w:id="625354688">
                      <w:marLeft w:val="0"/>
                      <w:marRight w:val="0"/>
                      <w:marTop w:val="0"/>
                      <w:marBottom w:val="0"/>
                      <w:divBdr>
                        <w:top w:val="none" w:sz="0" w:space="0" w:color="auto"/>
                        <w:left w:val="none" w:sz="0" w:space="0" w:color="auto"/>
                        <w:bottom w:val="none" w:sz="0" w:space="0" w:color="auto"/>
                        <w:right w:val="none" w:sz="0" w:space="0" w:color="auto"/>
                      </w:divBdr>
                    </w:div>
                  </w:divsChild>
                </w:div>
                <w:div w:id="62028160">
                  <w:marLeft w:val="0"/>
                  <w:marRight w:val="0"/>
                  <w:marTop w:val="0"/>
                  <w:marBottom w:val="0"/>
                  <w:divBdr>
                    <w:top w:val="none" w:sz="0" w:space="0" w:color="auto"/>
                    <w:left w:val="none" w:sz="0" w:space="0" w:color="auto"/>
                    <w:bottom w:val="none" w:sz="0" w:space="0" w:color="auto"/>
                    <w:right w:val="none" w:sz="0" w:space="0" w:color="auto"/>
                  </w:divBdr>
                  <w:divsChild>
                    <w:div w:id="140342644">
                      <w:marLeft w:val="0"/>
                      <w:marRight w:val="0"/>
                      <w:marTop w:val="0"/>
                      <w:marBottom w:val="0"/>
                      <w:divBdr>
                        <w:top w:val="none" w:sz="0" w:space="0" w:color="auto"/>
                        <w:left w:val="none" w:sz="0" w:space="0" w:color="auto"/>
                        <w:bottom w:val="none" w:sz="0" w:space="0" w:color="auto"/>
                        <w:right w:val="none" w:sz="0" w:space="0" w:color="auto"/>
                      </w:divBdr>
                    </w:div>
                  </w:divsChild>
                </w:div>
                <w:div w:id="73473056">
                  <w:marLeft w:val="0"/>
                  <w:marRight w:val="0"/>
                  <w:marTop w:val="0"/>
                  <w:marBottom w:val="0"/>
                  <w:divBdr>
                    <w:top w:val="none" w:sz="0" w:space="0" w:color="auto"/>
                    <w:left w:val="none" w:sz="0" w:space="0" w:color="auto"/>
                    <w:bottom w:val="none" w:sz="0" w:space="0" w:color="auto"/>
                    <w:right w:val="none" w:sz="0" w:space="0" w:color="auto"/>
                  </w:divBdr>
                  <w:divsChild>
                    <w:div w:id="368922563">
                      <w:marLeft w:val="0"/>
                      <w:marRight w:val="0"/>
                      <w:marTop w:val="0"/>
                      <w:marBottom w:val="0"/>
                      <w:divBdr>
                        <w:top w:val="none" w:sz="0" w:space="0" w:color="auto"/>
                        <w:left w:val="none" w:sz="0" w:space="0" w:color="auto"/>
                        <w:bottom w:val="none" w:sz="0" w:space="0" w:color="auto"/>
                        <w:right w:val="none" w:sz="0" w:space="0" w:color="auto"/>
                      </w:divBdr>
                    </w:div>
                  </w:divsChild>
                </w:div>
                <w:div w:id="648630477">
                  <w:marLeft w:val="0"/>
                  <w:marRight w:val="0"/>
                  <w:marTop w:val="0"/>
                  <w:marBottom w:val="0"/>
                  <w:divBdr>
                    <w:top w:val="none" w:sz="0" w:space="0" w:color="auto"/>
                    <w:left w:val="none" w:sz="0" w:space="0" w:color="auto"/>
                    <w:bottom w:val="none" w:sz="0" w:space="0" w:color="auto"/>
                    <w:right w:val="none" w:sz="0" w:space="0" w:color="auto"/>
                  </w:divBdr>
                  <w:divsChild>
                    <w:div w:id="756828463">
                      <w:marLeft w:val="0"/>
                      <w:marRight w:val="0"/>
                      <w:marTop w:val="0"/>
                      <w:marBottom w:val="0"/>
                      <w:divBdr>
                        <w:top w:val="none" w:sz="0" w:space="0" w:color="auto"/>
                        <w:left w:val="none" w:sz="0" w:space="0" w:color="auto"/>
                        <w:bottom w:val="none" w:sz="0" w:space="0" w:color="auto"/>
                        <w:right w:val="none" w:sz="0" w:space="0" w:color="auto"/>
                      </w:divBdr>
                    </w:div>
                  </w:divsChild>
                </w:div>
                <w:div w:id="687222137">
                  <w:marLeft w:val="0"/>
                  <w:marRight w:val="0"/>
                  <w:marTop w:val="0"/>
                  <w:marBottom w:val="0"/>
                  <w:divBdr>
                    <w:top w:val="none" w:sz="0" w:space="0" w:color="auto"/>
                    <w:left w:val="none" w:sz="0" w:space="0" w:color="auto"/>
                    <w:bottom w:val="none" w:sz="0" w:space="0" w:color="auto"/>
                    <w:right w:val="none" w:sz="0" w:space="0" w:color="auto"/>
                  </w:divBdr>
                  <w:divsChild>
                    <w:div w:id="1599830566">
                      <w:marLeft w:val="0"/>
                      <w:marRight w:val="0"/>
                      <w:marTop w:val="0"/>
                      <w:marBottom w:val="0"/>
                      <w:divBdr>
                        <w:top w:val="none" w:sz="0" w:space="0" w:color="auto"/>
                        <w:left w:val="none" w:sz="0" w:space="0" w:color="auto"/>
                        <w:bottom w:val="none" w:sz="0" w:space="0" w:color="auto"/>
                        <w:right w:val="none" w:sz="0" w:space="0" w:color="auto"/>
                      </w:divBdr>
                    </w:div>
                  </w:divsChild>
                </w:div>
                <w:div w:id="1046369118">
                  <w:marLeft w:val="0"/>
                  <w:marRight w:val="0"/>
                  <w:marTop w:val="0"/>
                  <w:marBottom w:val="0"/>
                  <w:divBdr>
                    <w:top w:val="none" w:sz="0" w:space="0" w:color="auto"/>
                    <w:left w:val="none" w:sz="0" w:space="0" w:color="auto"/>
                    <w:bottom w:val="none" w:sz="0" w:space="0" w:color="auto"/>
                    <w:right w:val="none" w:sz="0" w:space="0" w:color="auto"/>
                  </w:divBdr>
                  <w:divsChild>
                    <w:div w:id="1097553127">
                      <w:marLeft w:val="0"/>
                      <w:marRight w:val="0"/>
                      <w:marTop w:val="0"/>
                      <w:marBottom w:val="0"/>
                      <w:divBdr>
                        <w:top w:val="none" w:sz="0" w:space="0" w:color="auto"/>
                        <w:left w:val="none" w:sz="0" w:space="0" w:color="auto"/>
                        <w:bottom w:val="none" w:sz="0" w:space="0" w:color="auto"/>
                        <w:right w:val="none" w:sz="0" w:space="0" w:color="auto"/>
                      </w:divBdr>
                    </w:div>
                  </w:divsChild>
                </w:div>
                <w:div w:id="1176192189">
                  <w:marLeft w:val="0"/>
                  <w:marRight w:val="0"/>
                  <w:marTop w:val="0"/>
                  <w:marBottom w:val="0"/>
                  <w:divBdr>
                    <w:top w:val="none" w:sz="0" w:space="0" w:color="auto"/>
                    <w:left w:val="none" w:sz="0" w:space="0" w:color="auto"/>
                    <w:bottom w:val="none" w:sz="0" w:space="0" w:color="auto"/>
                    <w:right w:val="none" w:sz="0" w:space="0" w:color="auto"/>
                  </w:divBdr>
                  <w:divsChild>
                    <w:div w:id="1448506558">
                      <w:marLeft w:val="0"/>
                      <w:marRight w:val="0"/>
                      <w:marTop w:val="0"/>
                      <w:marBottom w:val="0"/>
                      <w:divBdr>
                        <w:top w:val="none" w:sz="0" w:space="0" w:color="auto"/>
                        <w:left w:val="none" w:sz="0" w:space="0" w:color="auto"/>
                        <w:bottom w:val="none" w:sz="0" w:space="0" w:color="auto"/>
                        <w:right w:val="none" w:sz="0" w:space="0" w:color="auto"/>
                      </w:divBdr>
                    </w:div>
                  </w:divsChild>
                </w:div>
                <w:div w:id="1215970026">
                  <w:marLeft w:val="0"/>
                  <w:marRight w:val="0"/>
                  <w:marTop w:val="0"/>
                  <w:marBottom w:val="0"/>
                  <w:divBdr>
                    <w:top w:val="none" w:sz="0" w:space="0" w:color="auto"/>
                    <w:left w:val="none" w:sz="0" w:space="0" w:color="auto"/>
                    <w:bottom w:val="none" w:sz="0" w:space="0" w:color="auto"/>
                    <w:right w:val="none" w:sz="0" w:space="0" w:color="auto"/>
                  </w:divBdr>
                  <w:divsChild>
                    <w:div w:id="2004234802">
                      <w:marLeft w:val="0"/>
                      <w:marRight w:val="0"/>
                      <w:marTop w:val="0"/>
                      <w:marBottom w:val="0"/>
                      <w:divBdr>
                        <w:top w:val="none" w:sz="0" w:space="0" w:color="auto"/>
                        <w:left w:val="none" w:sz="0" w:space="0" w:color="auto"/>
                        <w:bottom w:val="none" w:sz="0" w:space="0" w:color="auto"/>
                        <w:right w:val="none" w:sz="0" w:space="0" w:color="auto"/>
                      </w:divBdr>
                    </w:div>
                  </w:divsChild>
                </w:div>
                <w:div w:id="1249773018">
                  <w:marLeft w:val="0"/>
                  <w:marRight w:val="0"/>
                  <w:marTop w:val="0"/>
                  <w:marBottom w:val="0"/>
                  <w:divBdr>
                    <w:top w:val="none" w:sz="0" w:space="0" w:color="auto"/>
                    <w:left w:val="none" w:sz="0" w:space="0" w:color="auto"/>
                    <w:bottom w:val="none" w:sz="0" w:space="0" w:color="auto"/>
                    <w:right w:val="none" w:sz="0" w:space="0" w:color="auto"/>
                  </w:divBdr>
                  <w:divsChild>
                    <w:div w:id="1955363750">
                      <w:marLeft w:val="0"/>
                      <w:marRight w:val="0"/>
                      <w:marTop w:val="0"/>
                      <w:marBottom w:val="0"/>
                      <w:divBdr>
                        <w:top w:val="none" w:sz="0" w:space="0" w:color="auto"/>
                        <w:left w:val="none" w:sz="0" w:space="0" w:color="auto"/>
                        <w:bottom w:val="none" w:sz="0" w:space="0" w:color="auto"/>
                        <w:right w:val="none" w:sz="0" w:space="0" w:color="auto"/>
                      </w:divBdr>
                    </w:div>
                  </w:divsChild>
                </w:div>
                <w:div w:id="1289361336">
                  <w:marLeft w:val="0"/>
                  <w:marRight w:val="0"/>
                  <w:marTop w:val="0"/>
                  <w:marBottom w:val="0"/>
                  <w:divBdr>
                    <w:top w:val="none" w:sz="0" w:space="0" w:color="auto"/>
                    <w:left w:val="none" w:sz="0" w:space="0" w:color="auto"/>
                    <w:bottom w:val="none" w:sz="0" w:space="0" w:color="auto"/>
                    <w:right w:val="none" w:sz="0" w:space="0" w:color="auto"/>
                  </w:divBdr>
                  <w:divsChild>
                    <w:div w:id="408844198">
                      <w:marLeft w:val="0"/>
                      <w:marRight w:val="0"/>
                      <w:marTop w:val="0"/>
                      <w:marBottom w:val="0"/>
                      <w:divBdr>
                        <w:top w:val="none" w:sz="0" w:space="0" w:color="auto"/>
                        <w:left w:val="none" w:sz="0" w:space="0" w:color="auto"/>
                        <w:bottom w:val="none" w:sz="0" w:space="0" w:color="auto"/>
                        <w:right w:val="none" w:sz="0" w:space="0" w:color="auto"/>
                      </w:divBdr>
                    </w:div>
                  </w:divsChild>
                </w:div>
                <w:div w:id="1342587365">
                  <w:marLeft w:val="0"/>
                  <w:marRight w:val="0"/>
                  <w:marTop w:val="0"/>
                  <w:marBottom w:val="0"/>
                  <w:divBdr>
                    <w:top w:val="none" w:sz="0" w:space="0" w:color="auto"/>
                    <w:left w:val="none" w:sz="0" w:space="0" w:color="auto"/>
                    <w:bottom w:val="none" w:sz="0" w:space="0" w:color="auto"/>
                    <w:right w:val="none" w:sz="0" w:space="0" w:color="auto"/>
                  </w:divBdr>
                  <w:divsChild>
                    <w:div w:id="1675917492">
                      <w:marLeft w:val="0"/>
                      <w:marRight w:val="0"/>
                      <w:marTop w:val="0"/>
                      <w:marBottom w:val="0"/>
                      <w:divBdr>
                        <w:top w:val="none" w:sz="0" w:space="0" w:color="auto"/>
                        <w:left w:val="none" w:sz="0" w:space="0" w:color="auto"/>
                        <w:bottom w:val="none" w:sz="0" w:space="0" w:color="auto"/>
                        <w:right w:val="none" w:sz="0" w:space="0" w:color="auto"/>
                      </w:divBdr>
                    </w:div>
                  </w:divsChild>
                </w:div>
                <w:div w:id="1502039057">
                  <w:marLeft w:val="0"/>
                  <w:marRight w:val="0"/>
                  <w:marTop w:val="0"/>
                  <w:marBottom w:val="0"/>
                  <w:divBdr>
                    <w:top w:val="none" w:sz="0" w:space="0" w:color="auto"/>
                    <w:left w:val="none" w:sz="0" w:space="0" w:color="auto"/>
                    <w:bottom w:val="none" w:sz="0" w:space="0" w:color="auto"/>
                    <w:right w:val="none" w:sz="0" w:space="0" w:color="auto"/>
                  </w:divBdr>
                  <w:divsChild>
                    <w:div w:id="1236554934">
                      <w:marLeft w:val="0"/>
                      <w:marRight w:val="0"/>
                      <w:marTop w:val="0"/>
                      <w:marBottom w:val="0"/>
                      <w:divBdr>
                        <w:top w:val="none" w:sz="0" w:space="0" w:color="auto"/>
                        <w:left w:val="none" w:sz="0" w:space="0" w:color="auto"/>
                        <w:bottom w:val="none" w:sz="0" w:space="0" w:color="auto"/>
                        <w:right w:val="none" w:sz="0" w:space="0" w:color="auto"/>
                      </w:divBdr>
                    </w:div>
                  </w:divsChild>
                </w:div>
                <w:div w:id="1607469632">
                  <w:marLeft w:val="0"/>
                  <w:marRight w:val="0"/>
                  <w:marTop w:val="0"/>
                  <w:marBottom w:val="0"/>
                  <w:divBdr>
                    <w:top w:val="none" w:sz="0" w:space="0" w:color="auto"/>
                    <w:left w:val="none" w:sz="0" w:space="0" w:color="auto"/>
                    <w:bottom w:val="none" w:sz="0" w:space="0" w:color="auto"/>
                    <w:right w:val="none" w:sz="0" w:space="0" w:color="auto"/>
                  </w:divBdr>
                  <w:divsChild>
                    <w:div w:id="1681926536">
                      <w:marLeft w:val="0"/>
                      <w:marRight w:val="0"/>
                      <w:marTop w:val="0"/>
                      <w:marBottom w:val="0"/>
                      <w:divBdr>
                        <w:top w:val="none" w:sz="0" w:space="0" w:color="auto"/>
                        <w:left w:val="none" w:sz="0" w:space="0" w:color="auto"/>
                        <w:bottom w:val="none" w:sz="0" w:space="0" w:color="auto"/>
                        <w:right w:val="none" w:sz="0" w:space="0" w:color="auto"/>
                      </w:divBdr>
                    </w:div>
                  </w:divsChild>
                </w:div>
                <w:div w:id="1851723008">
                  <w:marLeft w:val="0"/>
                  <w:marRight w:val="0"/>
                  <w:marTop w:val="0"/>
                  <w:marBottom w:val="0"/>
                  <w:divBdr>
                    <w:top w:val="none" w:sz="0" w:space="0" w:color="auto"/>
                    <w:left w:val="none" w:sz="0" w:space="0" w:color="auto"/>
                    <w:bottom w:val="none" w:sz="0" w:space="0" w:color="auto"/>
                    <w:right w:val="none" w:sz="0" w:space="0" w:color="auto"/>
                  </w:divBdr>
                  <w:divsChild>
                    <w:div w:id="960304369">
                      <w:marLeft w:val="0"/>
                      <w:marRight w:val="0"/>
                      <w:marTop w:val="0"/>
                      <w:marBottom w:val="0"/>
                      <w:divBdr>
                        <w:top w:val="none" w:sz="0" w:space="0" w:color="auto"/>
                        <w:left w:val="none" w:sz="0" w:space="0" w:color="auto"/>
                        <w:bottom w:val="none" w:sz="0" w:space="0" w:color="auto"/>
                        <w:right w:val="none" w:sz="0" w:space="0" w:color="auto"/>
                      </w:divBdr>
                    </w:div>
                  </w:divsChild>
                </w:div>
                <w:div w:id="2021393448">
                  <w:marLeft w:val="0"/>
                  <w:marRight w:val="0"/>
                  <w:marTop w:val="0"/>
                  <w:marBottom w:val="0"/>
                  <w:divBdr>
                    <w:top w:val="none" w:sz="0" w:space="0" w:color="auto"/>
                    <w:left w:val="none" w:sz="0" w:space="0" w:color="auto"/>
                    <w:bottom w:val="none" w:sz="0" w:space="0" w:color="auto"/>
                    <w:right w:val="none" w:sz="0" w:space="0" w:color="auto"/>
                  </w:divBdr>
                  <w:divsChild>
                    <w:div w:id="844781661">
                      <w:marLeft w:val="0"/>
                      <w:marRight w:val="0"/>
                      <w:marTop w:val="0"/>
                      <w:marBottom w:val="0"/>
                      <w:divBdr>
                        <w:top w:val="none" w:sz="0" w:space="0" w:color="auto"/>
                        <w:left w:val="none" w:sz="0" w:space="0" w:color="auto"/>
                        <w:bottom w:val="none" w:sz="0" w:space="0" w:color="auto"/>
                        <w:right w:val="none" w:sz="0" w:space="0" w:color="auto"/>
                      </w:divBdr>
                    </w:div>
                  </w:divsChild>
                </w:div>
                <w:div w:id="2065444421">
                  <w:marLeft w:val="0"/>
                  <w:marRight w:val="0"/>
                  <w:marTop w:val="0"/>
                  <w:marBottom w:val="0"/>
                  <w:divBdr>
                    <w:top w:val="none" w:sz="0" w:space="0" w:color="auto"/>
                    <w:left w:val="none" w:sz="0" w:space="0" w:color="auto"/>
                    <w:bottom w:val="none" w:sz="0" w:space="0" w:color="auto"/>
                    <w:right w:val="none" w:sz="0" w:space="0" w:color="auto"/>
                  </w:divBdr>
                  <w:divsChild>
                    <w:div w:id="1285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1663">
          <w:marLeft w:val="0"/>
          <w:marRight w:val="0"/>
          <w:marTop w:val="0"/>
          <w:marBottom w:val="0"/>
          <w:divBdr>
            <w:top w:val="none" w:sz="0" w:space="0" w:color="auto"/>
            <w:left w:val="none" w:sz="0" w:space="0" w:color="auto"/>
            <w:bottom w:val="none" w:sz="0" w:space="0" w:color="auto"/>
            <w:right w:val="none" w:sz="0" w:space="0" w:color="auto"/>
          </w:divBdr>
        </w:div>
        <w:div w:id="239874655">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486475688">
          <w:marLeft w:val="0"/>
          <w:marRight w:val="0"/>
          <w:marTop w:val="0"/>
          <w:marBottom w:val="0"/>
          <w:divBdr>
            <w:top w:val="none" w:sz="0" w:space="0" w:color="auto"/>
            <w:left w:val="none" w:sz="0" w:space="0" w:color="auto"/>
            <w:bottom w:val="none" w:sz="0" w:space="0" w:color="auto"/>
            <w:right w:val="none" w:sz="0" w:space="0" w:color="auto"/>
          </w:divBdr>
        </w:div>
        <w:div w:id="521286013">
          <w:marLeft w:val="0"/>
          <w:marRight w:val="0"/>
          <w:marTop w:val="0"/>
          <w:marBottom w:val="0"/>
          <w:divBdr>
            <w:top w:val="none" w:sz="0" w:space="0" w:color="auto"/>
            <w:left w:val="none" w:sz="0" w:space="0" w:color="auto"/>
            <w:bottom w:val="none" w:sz="0" w:space="0" w:color="auto"/>
            <w:right w:val="none" w:sz="0" w:space="0" w:color="auto"/>
          </w:divBdr>
          <w:divsChild>
            <w:div w:id="1843625033">
              <w:marLeft w:val="-75"/>
              <w:marRight w:val="0"/>
              <w:marTop w:val="30"/>
              <w:marBottom w:val="30"/>
              <w:divBdr>
                <w:top w:val="none" w:sz="0" w:space="0" w:color="auto"/>
                <w:left w:val="none" w:sz="0" w:space="0" w:color="auto"/>
                <w:bottom w:val="none" w:sz="0" w:space="0" w:color="auto"/>
                <w:right w:val="none" w:sz="0" w:space="0" w:color="auto"/>
              </w:divBdr>
              <w:divsChild>
                <w:div w:id="156531176">
                  <w:marLeft w:val="0"/>
                  <w:marRight w:val="0"/>
                  <w:marTop w:val="0"/>
                  <w:marBottom w:val="0"/>
                  <w:divBdr>
                    <w:top w:val="none" w:sz="0" w:space="0" w:color="auto"/>
                    <w:left w:val="none" w:sz="0" w:space="0" w:color="auto"/>
                    <w:bottom w:val="none" w:sz="0" w:space="0" w:color="auto"/>
                    <w:right w:val="none" w:sz="0" w:space="0" w:color="auto"/>
                  </w:divBdr>
                  <w:divsChild>
                    <w:div w:id="169420045">
                      <w:marLeft w:val="0"/>
                      <w:marRight w:val="0"/>
                      <w:marTop w:val="0"/>
                      <w:marBottom w:val="0"/>
                      <w:divBdr>
                        <w:top w:val="none" w:sz="0" w:space="0" w:color="auto"/>
                        <w:left w:val="none" w:sz="0" w:space="0" w:color="auto"/>
                        <w:bottom w:val="none" w:sz="0" w:space="0" w:color="auto"/>
                        <w:right w:val="none" w:sz="0" w:space="0" w:color="auto"/>
                      </w:divBdr>
                    </w:div>
                  </w:divsChild>
                </w:div>
                <w:div w:id="190997091">
                  <w:marLeft w:val="0"/>
                  <w:marRight w:val="0"/>
                  <w:marTop w:val="0"/>
                  <w:marBottom w:val="0"/>
                  <w:divBdr>
                    <w:top w:val="none" w:sz="0" w:space="0" w:color="auto"/>
                    <w:left w:val="none" w:sz="0" w:space="0" w:color="auto"/>
                    <w:bottom w:val="none" w:sz="0" w:space="0" w:color="auto"/>
                    <w:right w:val="none" w:sz="0" w:space="0" w:color="auto"/>
                  </w:divBdr>
                  <w:divsChild>
                    <w:div w:id="1542398708">
                      <w:marLeft w:val="0"/>
                      <w:marRight w:val="0"/>
                      <w:marTop w:val="0"/>
                      <w:marBottom w:val="0"/>
                      <w:divBdr>
                        <w:top w:val="none" w:sz="0" w:space="0" w:color="auto"/>
                        <w:left w:val="none" w:sz="0" w:space="0" w:color="auto"/>
                        <w:bottom w:val="none" w:sz="0" w:space="0" w:color="auto"/>
                        <w:right w:val="none" w:sz="0" w:space="0" w:color="auto"/>
                      </w:divBdr>
                    </w:div>
                  </w:divsChild>
                </w:div>
                <w:div w:id="196741967">
                  <w:marLeft w:val="0"/>
                  <w:marRight w:val="0"/>
                  <w:marTop w:val="0"/>
                  <w:marBottom w:val="0"/>
                  <w:divBdr>
                    <w:top w:val="none" w:sz="0" w:space="0" w:color="auto"/>
                    <w:left w:val="none" w:sz="0" w:space="0" w:color="auto"/>
                    <w:bottom w:val="none" w:sz="0" w:space="0" w:color="auto"/>
                    <w:right w:val="none" w:sz="0" w:space="0" w:color="auto"/>
                  </w:divBdr>
                  <w:divsChild>
                    <w:div w:id="644551231">
                      <w:marLeft w:val="0"/>
                      <w:marRight w:val="0"/>
                      <w:marTop w:val="0"/>
                      <w:marBottom w:val="0"/>
                      <w:divBdr>
                        <w:top w:val="none" w:sz="0" w:space="0" w:color="auto"/>
                        <w:left w:val="none" w:sz="0" w:space="0" w:color="auto"/>
                        <w:bottom w:val="none" w:sz="0" w:space="0" w:color="auto"/>
                        <w:right w:val="none" w:sz="0" w:space="0" w:color="auto"/>
                      </w:divBdr>
                    </w:div>
                  </w:divsChild>
                </w:div>
                <w:div w:id="216477498">
                  <w:marLeft w:val="0"/>
                  <w:marRight w:val="0"/>
                  <w:marTop w:val="0"/>
                  <w:marBottom w:val="0"/>
                  <w:divBdr>
                    <w:top w:val="none" w:sz="0" w:space="0" w:color="auto"/>
                    <w:left w:val="none" w:sz="0" w:space="0" w:color="auto"/>
                    <w:bottom w:val="none" w:sz="0" w:space="0" w:color="auto"/>
                    <w:right w:val="none" w:sz="0" w:space="0" w:color="auto"/>
                  </w:divBdr>
                  <w:divsChild>
                    <w:div w:id="1640069426">
                      <w:marLeft w:val="0"/>
                      <w:marRight w:val="0"/>
                      <w:marTop w:val="0"/>
                      <w:marBottom w:val="0"/>
                      <w:divBdr>
                        <w:top w:val="none" w:sz="0" w:space="0" w:color="auto"/>
                        <w:left w:val="none" w:sz="0" w:space="0" w:color="auto"/>
                        <w:bottom w:val="none" w:sz="0" w:space="0" w:color="auto"/>
                        <w:right w:val="none" w:sz="0" w:space="0" w:color="auto"/>
                      </w:divBdr>
                    </w:div>
                  </w:divsChild>
                </w:div>
                <w:div w:id="349767231">
                  <w:marLeft w:val="0"/>
                  <w:marRight w:val="0"/>
                  <w:marTop w:val="0"/>
                  <w:marBottom w:val="0"/>
                  <w:divBdr>
                    <w:top w:val="none" w:sz="0" w:space="0" w:color="auto"/>
                    <w:left w:val="none" w:sz="0" w:space="0" w:color="auto"/>
                    <w:bottom w:val="none" w:sz="0" w:space="0" w:color="auto"/>
                    <w:right w:val="none" w:sz="0" w:space="0" w:color="auto"/>
                  </w:divBdr>
                  <w:divsChild>
                    <w:div w:id="102847087">
                      <w:marLeft w:val="0"/>
                      <w:marRight w:val="0"/>
                      <w:marTop w:val="0"/>
                      <w:marBottom w:val="0"/>
                      <w:divBdr>
                        <w:top w:val="none" w:sz="0" w:space="0" w:color="auto"/>
                        <w:left w:val="none" w:sz="0" w:space="0" w:color="auto"/>
                        <w:bottom w:val="none" w:sz="0" w:space="0" w:color="auto"/>
                        <w:right w:val="none" w:sz="0" w:space="0" w:color="auto"/>
                      </w:divBdr>
                    </w:div>
                  </w:divsChild>
                </w:div>
                <w:div w:id="414325751">
                  <w:marLeft w:val="0"/>
                  <w:marRight w:val="0"/>
                  <w:marTop w:val="0"/>
                  <w:marBottom w:val="0"/>
                  <w:divBdr>
                    <w:top w:val="none" w:sz="0" w:space="0" w:color="auto"/>
                    <w:left w:val="none" w:sz="0" w:space="0" w:color="auto"/>
                    <w:bottom w:val="none" w:sz="0" w:space="0" w:color="auto"/>
                    <w:right w:val="none" w:sz="0" w:space="0" w:color="auto"/>
                  </w:divBdr>
                  <w:divsChild>
                    <w:div w:id="2038919994">
                      <w:marLeft w:val="0"/>
                      <w:marRight w:val="0"/>
                      <w:marTop w:val="0"/>
                      <w:marBottom w:val="0"/>
                      <w:divBdr>
                        <w:top w:val="none" w:sz="0" w:space="0" w:color="auto"/>
                        <w:left w:val="none" w:sz="0" w:space="0" w:color="auto"/>
                        <w:bottom w:val="none" w:sz="0" w:space="0" w:color="auto"/>
                        <w:right w:val="none" w:sz="0" w:space="0" w:color="auto"/>
                      </w:divBdr>
                    </w:div>
                  </w:divsChild>
                </w:div>
                <w:div w:id="489061518">
                  <w:marLeft w:val="0"/>
                  <w:marRight w:val="0"/>
                  <w:marTop w:val="0"/>
                  <w:marBottom w:val="0"/>
                  <w:divBdr>
                    <w:top w:val="none" w:sz="0" w:space="0" w:color="auto"/>
                    <w:left w:val="none" w:sz="0" w:space="0" w:color="auto"/>
                    <w:bottom w:val="none" w:sz="0" w:space="0" w:color="auto"/>
                    <w:right w:val="none" w:sz="0" w:space="0" w:color="auto"/>
                  </w:divBdr>
                  <w:divsChild>
                    <w:div w:id="1237983128">
                      <w:marLeft w:val="0"/>
                      <w:marRight w:val="0"/>
                      <w:marTop w:val="0"/>
                      <w:marBottom w:val="0"/>
                      <w:divBdr>
                        <w:top w:val="none" w:sz="0" w:space="0" w:color="auto"/>
                        <w:left w:val="none" w:sz="0" w:space="0" w:color="auto"/>
                        <w:bottom w:val="none" w:sz="0" w:space="0" w:color="auto"/>
                        <w:right w:val="none" w:sz="0" w:space="0" w:color="auto"/>
                      </w:divBdr>
                    </w:div>
                  </w:divsChild>
                </w:div>
                <w:div w:id="512691240">
                  <w:marLeft w:val="0"/>
                  <w:marRight w:val="0"/>
                  <w:marTop w:val="0"/>
                  <w:marBottom w:val="0"/>
                  <w:divBdr>
                    <w:top w:val="none" w:sz="0" w:space="0" w:color="auto"/>
                    <w:left w:val="none" w:sz="0" w:space="0" w:color="auto"/>
                    <w:bottom w:val="none" w:sz="0" w:space="0" w:color="auto"/>
                    <w:right w:val="none" w:sz="0" w:space="0" w:color="auto"/>
                  </w:divBdr>
                  <w:divsChild>
                    <w:div w:id="1697849694">
                      <w:marLeft w:val="0"/>
                      <w:marRight w:val="0"/>
                      <w:marTop w:val="0"/>
                      <w:marBottom w:val="0"/>
                      <w:divBdr>
                        <w:top w:val="none" w:sz="0" w:space="0" w:color="auto"/>
                        <w:left w:val="none" w:sz="0" w:space="0" w:color="auto"/>
                        <w:bottom w:val="none" w:sz="0" w:space="0" w:color="auto"/>
                        <w:right w:val="none" w:sz="0" w:space="0" w:color="auto"/>
                      </w:divBdr>
                    </w:div>
                  </w:divsChild>
                </w:div>
                <w:div w:id="578292690">
                  <w:marLeft w:val="0"/>
                  <w:marRight w:val="0"/>
                  <w:marTop w:val="0"/>
                  <w:marBottom w:val="0"/>
                  <w:divBdr>
                    <w:top w:val="none" w:sz="0" w:space="0" w:color="auto"/>
                    <w:left w:val="none" w:sz="0" w:space="0" w:color="auto"/>
                    <w:bottom w:val="none" w:sz="0" w:space="0" w:color="auto"/>
                    <w:right w:val="none" w:sz="0" w:space="0" w:color="auto"/>
                  </w:divBdr>
                  <w:divsChild>
                    <w:div w:id="592662981">
                      <w:marLeft w:val="0"/>
                      <w:marRight w:val="0"/>
                      <w:marTop w:val="0"/>
                      <w:marBottom w:val="0"/>
                      <w:divBdr>
                        <w:top w:val="none" w:sz="0" w:space="0" w:color="auto"/>
                        <w:left w:val="none" w:sz="0" w:space="0" w:color="auto"/>
                        <w:bottom w:val="none" w:sz="0" w:space="0" w:color="auto"/>
                        <w:right w:val="none" w:sz="0" w:space="0" w:color="auto"/>
                      </w:divBdr>
                    </w:div>
                  </w:divsChild>
                </w:div>
                <w:div w:id="675497616">
                  <w:marLeft w:val="0"/>
                  <w:marRight w:val="0"/>
                  <w:marTop w:val="0"/>
                  <w:marBottom w:val="0"/>
                  <w:divBdr>
                    <w:top w:val="none" w:sz="0" w:space="0" w:color="auto"/>
                    <w:left w:val="none" w:sz="0" w:space="0" w:color="auto"/>
                    <w:bottom w:val="none" w:sz="0" w:space="0" w:color="auto"/>
                    <w:right w:val="none" w:sz="0" w:space="0" w:color="auto"/>
                  </w:divBdr>
                  <w:divsChild>
                    <w:div w:id="997612421">
                      <w:marLeft w:val="0"/>
                      <w:marRight w:val="0"/>
                      <w:marTop w:val="0"/>
                      <w:marBottom w:val="0"/>
                      <w:divBdr>
                        <w:top w:val="none" w:sz="0" w:space="0" w:color="auto"/>
                        <w:left w:val="none" w:sz="0" w:space="0" w:color="auto"/>
                        <w:bottom w:val="none" w:sz="0" w:space="0" w:color="auto"/>
                        <w:right w:val="none" w:sz="0" w:space="0" w:color="auto"/>
                      </w:divBdr>
                    </w:div>
                  </w:divsChild>
                </w:div>
                <w:div w:id="720981362">
                  <w:marLeft w:val="0"/>
                  <w:marRight w:val="0"/>
                  <w:marTop w:val="0"/>
                  <w:marBottom w:val="0"/>
                  <w:divBdr>
                    <w:top w:val="none" w:sz="0" w:space="0" w:color="auto"/>
                    <w:left w:val="none" w:sz="0" w:space="0" w:color="auto"/>
                    <w:bottom w:val="none" w:sz="0" w:space="0" w:color="auto"/>
                    <w:right w:val="none" w:sz="0" w:space="0" w:color="auto"/>
                  </w:divBdr>
                  <w:divsChild>
                    <w:div w:id="1990010343">
                      <w:marLeft w:val="0"/>
                      <w:marRight w:val="0"/>
                      <w:marTop w:val="0"/>
                      <w:marBottom w:val="0"/>
                      <w:divBdr>
                        <w:top w:val="none" w:sz="0" w:space="0" w:color="auto"/>
                        <w:left w:val="none" w:sz="0" w:space="0" w:color="auto"/>
                        <w:bottom w:val="none" w:sz="0" w:space="0" w:color="auto"/>
                        <w:right w:val="none" w:sz="0" w:space="0" w:color="auto"/>
                      </w:divBdr>
                    </w:div>
                  </w:divsChild>
                </w:div>
                <w:div w:id="780607572">
                  <w:marLeft w:val="0"/>
                  <w:marRight w:val="0"/>
                  <w:marTop w:val="0"/>
                  <w:marBottom w:val="0"/>
                  <w:divBdr>
                    <w:top w:val="none" w:sz="0" w:space="0" w:color="auto"/>
                    <w:left w:val="none" w:sz="0" w:space="0" w:color="auto"/>
                    <w:bottom w:val="none" w:sz="0" w:space="0" w:color="auto"/>
                    <w:right w:val="none" w:sz="0" w:space="0" w:color="auto"/>
                  </w:divBdr>
                  <w:divsChild>
                    <w:div w:id="931013425">
                      <w:marLeft w:val="0"/>
                      <w:marRight w:val="0"/>
                      <w:marTop w:val="0"/>
                      <w:marBottom w:val="0"/>
                      <w:divBdr>
                        <w:top w:val="none" w:sz="0" w:space="0" w:color="auto"/>
                        <w:left w:val="none" w:sz="0" w:space="0" w:color="auto"/>
                        <w:bottom w:val="none" w:sz="0" w:space="0" w:color="auto"/>
                        <w:right w:val="none" w:sz="0" w:space="0" w:color="auto"/>
                      </w:divBdr>
                    </w:div>
                  </w:divsChild>
                </w:div>
                <w:div w:id="789478155">
                  <w:marLeft w:val="0"/>
                  <w:marRight w:val="0"/>
                  <w:marTop w:val="0"/>
                  <w:marBottom w:val="0"/>
                  <w:divBdr>
                    <w:top w:val="none" w:sz="0" w:space="0" w:color="auto"/>
                    <w:left w:val="none" w:sz="0" w:space="0" w:color="auto"/>
                    <w:bottom w:val="none" w:sz="0" w:space="0" w:color="auto"/>
                    <w:right w:val="none" w:sz="0" w:space="0" w:color="auto"/>
                  </w:divBdr>
                  <w:divsChild>
                    <w:div w:id="917641836">
                      <w:marLeft w:val="0"/>
                      <w:marRight w:val="0"/>
                      <w:marTop w:val="0"/>
                      <w:marBottom w:val="0"/>
                      <w:divBdr>
                        <w:top w:val="none" w:sz="0" w:space="0" w:color="auto"/>
                        <w:left w:val="none" w:sz="0" w:space="0" w:color="auto"/>
                        <w:bottom w:val="none" w:sz="0" w:space="0" w:color="auto"/>
                        <w:right w:val="none" w:sz="0" w:space="0" w:color="auto"/>
                      </w:divBdr>
                    </w:div>
                  </w:divsChild>
                </w:div>
                <w:div w:id="839194795">
                  <w:marLeft w:val="0"/>
                  <w:marRight w:val="0"/>
                  <w:marTop w:val="0"/>
                  <w:marBottom w:val="0"/>
                  <w:divBdr>
                    <w:top w:val="none" w:sz="0" w:space="0" w:color="auto"/>
                    <w:left w:val="none" w:sz="0" w:space="0" w:color="auto"/>
                    <w:bottom w:val="none" w:sz="0" w:space="0" w:color="auto"/>
                    <w:right w:val="none" w:sz="0" w:space="0" w:color="auto"/>
                  </w:divBdr>
                  <w:divsChild>
                    <w:div w:id="763771919">
                      <w:marLeft w:val="0"/>
                      <w:marRight w:val="0"/>
                      <w:marTop w:val="0"/>
                      <w:marBottom w:val="0"/>
                      <w:divBdr>
                        <w:top w:val="none" w:sz="0" w:space="0" w:color="auto"/>
                        <w:left w:val="none" w:sz="0" w:space="0" w:color="auto"/>
                        <w:bottom w:val="none" w:sz="0" w:space="0" w:color="auto"/>
                        <w:right w:val="none" w:sz="0" w:space="0" w:color="auto"/>
                      </w:divBdr>
                    </w:div>
                  </w:divsChild>
                </w:div>
                <w:div w:id="858935839">
                  <w:marLeft w:val="0"/>
                  <w:marRight w:val="0"/>
                  <w:marTop w:val="0"/>
                  <w:marBottom w:val="0"/>
                  <w:divBdr>
                    <w:top w:val="none" w:sz="0" w:space="0" w:color="auto"/>
                    <w:left w:val="none" w:sz="0" w:space="0" w:color="auto"/>
                    <w:bottom w:val="none" w:sz="0" w:space="0" w:color="auto"/>
                    <w:right w:val="none" w:sz="0" w:space="0" w:color="auto"/>
                  </w:divBdr>
                  <w:divsChild>
                    <w:div w:id="1904098203">
                      <w:marLeft w:val="0"/>
                      <w:marRight w:val="0"/>
                      <w:marTop w:val="0"/>
                      <w:marBottom w:val="0"/>
                      <w:divBdr>
                        <w:top w:val="none" w:sz="0" w:space="0" w:color="auto"/>
                        <w:left w:val="none" w:sz="0" w:space="0" w:color="auto"/>
                        <w:bottom w:val="none" w:sz="0" w:space="0" w:color="auto"/>
                        <w:right w:val="none" w:sz="0" w:space="0" w:color="auto"/>
                      </w:divBdr>
                    </w:div>
                  </w:divsChild>
                </w:div>
                <w:div w:id="863136855">
                  <w:marLeft w:val="0"/>
                  <w:marRight w:val="0"/>
                  <w:marTop w:val="0"/>
                  <w:marBottom w:val="0"/>
                  <w:divBdr>
                    <w:top w:val="none" w:sz="0" w:space="0" w:color="auto"/>
                    <w:left w:val="none" w:sz="0" w:space="0" w:color="auto"/>
                    <w:bottom w:val="none" w:sz="0" w:space="0" w:color="auto"/>
                    <w:right w:val="none" w:sz="0" w:space="0" w:color="auto"/>
                  </w:divBdr>
                  <w:divsChild>
                    <w:div w:id="1716391735">
                      <w:marLeft w:val="0"/>
                      <w:marRight w:val="0"/>
                      <w:marTop w:val="0"/>
                      <w:marBottom w:val="0"/>
                      <w:divBdr>
                        <w:top w:val="none" w:sz="0" w:space="0" w:color="auto"/>
                        <w:left w:val="none" w:sz="0" w:space="0" w:color="auto"/>
                        <w:bottom w:val="none" w:sz="0" w:space="0" w:color="auto"/>
                        <w:right w:val="none" w:sz="0" w:space="0" w:color="auto"/>
                      </w:divBdr>
                    </w:div>
                  </w:divsChild>
                </w:div>
                <w:div w:id="872302908">
                  <w:marLeft w:val="0"/>
                  <w:marRight w:val="0"/>
                  <w:marTop w:val="0"/>
                  <w:marBottom w:val="0"/>
                  <w:divBdr>
                    <w:top w:val="none" w:sz="0" w:space="0" w:color="auto"/>
                    <w:left w:val="none" w:sz="0" w:space="0" w:color="auto"/>
                    <w:bottom w:val="none" w:sz="0" w:space="0" w:color="auto"/>
                    <w:right w:val="none" w:sz="0" w:space="0" w:color="auto"/>
                  </w:divBdr>
                  <w:divsChild>
                    <w:div w:id="550834">
                      <w:marLeft w:val="0"/>
                      <w:marRight w:val="0"/>
                      <w:marTop w:val="0"/>
                      <w:marBottom w:val="0"/>
                      <w:divBdr>
                        <w:top w:val="none" w:sz="0" w:space="0" w:color="auto"/>
                        <w:left w:val="none" w:sz="0" w:space="0" w:color="auto"/>
                        <w:bottom w:val="none" w:sz="0" w:space="0" w:color="auto"/>
                        <w:right w:val="none" w:sz="0" w:space="0" w:color="auto"/>
                      </w:divBdr>
                    </w:div>
                  </w:divsChild>
                </w:div>
                <w:div w:id="888689681">
                  <w:marLeft w:val="0"/>
                  <w:marRight w:val="0"/>
                  <w:marTop w:val="0"/>
                  <w:marBottom w:val="0"/>
                  <w:divBdr>
                    <w:top w:val="none" w:sz="0" w:space="0" w:color="auto"/>
                    <w:left w:val="none" w:sz="0" w:space="0" w:color="auto"/>
                    <w:bottom w:val="none" w:sz="0" w:space="0" w:color="auto"/>
                    <w:right w:val="none" w:sz="0" w:space="0" w:color="auto"/>
                  </w:divBdr>
                  <w:divsChild>
                    <w:div w:id="1348867595">
                      <w:marLeft w:val="0"/>
                      <w:marRight w:val="0"/>
                      <w:marTop w:val="0"/>
                      <w:marBottom w:val="0"/>
                      <w:divBdr>
                        <w:top w:val="none" w:sz="0" w:space="0" w:color="auto"/>
                        <w:left w:val="none" w:sz="0" w:space="0" w:color="auto"/>
                        <w:bottom w:val="none" w:sz="0" w:space="0" w:color="auto"/>
                        <w:right w:val="none" w:sz="0" w:space="0" w:color="auto"/>
                      </w:divBdr>
                    </w:div>
                  </w:divsChild>
                </w:div>
                <w:div w:id="914820942">
                  <w:marLeft w:val="0"/>
                  <w:marRight w:val="0"/>
                  <w:marTop w:val="0"/>
                  <w:marBottom w:val="0"/>
                  <w:divBdr>
                    <w:top w:val="none" w:sz="0" w:space="0" w:color="auto"/>
                    <w:left w:val="none" w:sz="0" w:space="0" w:color="auto"/>
                    <w:bottom w:val="none" w:sz="0" w:space="0" w:color="auto"/>
                    <w:right w:val="none" w:sz="0" w:space="0" w:color="auto"/>
                  </w:divBdr>
                  <w:divsChild>
                    <w:div w:id="409932392">
                      <w:marLeft w:val="0"/>
                      <w:marRight w:val="0"/>
                      <w:marTop w:val="0"/>
                      <w:marBottom w:val="0"/>
                      <w:divBdr>
                        <w:top w:val="none" w:sz="0" w:space="0" w:color="auto"/>
                        <w:left w:val="none" w:sz="0" w:space="0" w:color="auto"/>
                        <w:bottom w:val="none" w:sz="0" w:space="0" w:color="auto"/>
                        <w:right w:val="none" w:sz="0" w:space="0" w:color="auto"/>
                      </w:divBdr>
                    </w:div>
                  </w:divsChild>
                </w:div>
                <w:div w:id="929049631">
                  <w:marLeft w:val="0"/>
                  <w:marRight w:val="0"/>
                  <w:marTop w:val="0"/>
                  <w:marBottom w:val="0"/>
                  <w:divBdr>
                    <w:top w:val="none" w:sz="0" w:space="0" w:color="auto"/>
                    <w:left w:val="none" w:sz="0" w:space="0" w:color="auto"/>
                    <w:bottom w:val="none" w:sz="0" w:space="0" w:color="auto"/>
                    <w:right w:val="none" w:sz="0" w:space="0" w:color="auto"/>
                  </w:divBdr>
                  <w:divsChild>
                    <w:div w:id="234362893">
                      <w:marLeft w:val="0"/>
                      <w:marRight w:val="0"/>
                      <w:marTop w:val="0"/>
                      <w:marBottom w:val="0"/>
                      <w:divBdr>
                        <w:top w:val="none" w:sz="0" w:space="0" w:color="auto"/>
                        <w:left w:val="none" w:sz="0" w:space="0" w:color="auto"/>
                        <w:bottom w:val="none" w:sz="0" w:space="0" w:color="auto"/>
                        <w:right w:val="none" w:sz="0" w:space="0" w:color="auto"/>
                      </w:divBdr>
                    </w:div>
                  </w:divsChild>
                </w:div>
                <w:div w:id="946618377">
                  <w:marLeft w:val="0"/>
                  <w:marRight w:val="0"/>
                  <w:marTop w:val="0"/>
                  <w:marBottom w:val="0"/>
                  <w:divBdr>
                    <w:top w:val="none" w:sz="0" w:space="0" w:color="auto"/>
                    <w:left w:val="none" w:sz="0" w:space="0" w:color="auto"/>
                    <w:bottom w:val="none" w:sz="0" w:space="0" w:color="auto"/>
                    <w:right w:val="none" w:sz="0" w:space="0" w:color="auto"/>
                  </w:divBdr>
                  <w:divsChild>
                    <w:div w:id="1609896869">
                      <w:marLeft w:val="0"/>
                      <w:marRight w:val="0"/>
                      <w:marTop w:val="0"/>
                      <w:marBottom w:val="0"/>
                      <w:divBdr>
                        <w:top w:val="none" w:sz="0" w:space="0" w:color="auto"/>
                        <w:left w:val="none" w:sz="0" w:space="0" w:color="auto"/>
                        <w:bottom w:val="none" w:sz="0" w:space="0" w:color="auto"/>
                        <w:right w:val="none" w:sz="0" w:space="0" w:color="auto"/>
                      </w:divBdr>
                    </w:div>
                  </w:divsChild>
                </w:div>
                <w:div w:id="993678154">
                  <w:marLeft w:val="0"/>
                  <w:marRight w:val="0"/>
                  <w:marTop w:val="0"/>
                  <w:marBottom w:val="0"/>
                  <w:divBdr>
                    <w:top w:val="none" w:sz="0" w:space="0" w:color="auto"/>
                    <w:left w:val="none" w:sz="0" w:space="0" w:color="auto"/>
                    <w:bottom w:val="none" w:sz="0" w:space="0" w:color="auto"/>
                    <w:right w:val="none" w:sz="0" w:space="0" w:color="auto"/>
                  </w:divBdr>
                  <w:divsChild>
                    <w:div w:id="2090688307">
                      <w:marLeft w:val="0"/>
                      <w:marRight w:val="0"/>
                      <w:marTop w:val="0"/>
                      <w:marBottom w:val="0"/>
                      <w:divBdr>
                        <w:top w:val="none" w:sz="0" w:space="0" w:color="auto"/>
                        <w:left w:val="none" w:sz="0" w:space="0" w:color="auto"/>
                        <w:bottom w:val="none" w:sz="0" w:space="0" w:color="auto"/>
                        <w:right w:val="none" w:sz="0" w:space="0" w:color="auto"/>
                      </w:divBdr>
                    </w:div>
                  </w:divsChild>
                </w:div>
                <w:div w:id="1083794335">
                  <w:marLeft w:val="0"/>
                  <w:marRight w:val="0"/>
                  <w:marTop w:val="0"/>
                  <w:marBottom w:val="0"/>
                  <w:divBdr>
                    <w:top w:val="none" w:sz="0" w:space="0" w:color="auto"/>
                    <w:left w:val="none" w:sz="0" w:space="0" w:color="auto"/>
                    <w:bottom w:val="none" w:sz="0" w:space="0" w:color="auto"/>
                    <w:right w:val="none" w:sz="0" w:space="0" w:color="auto"/>
                  </w:divBdr>
                  <w:divsChild>
                    <w:div w:id="59862612">
                      <w:marLeft w:val="0"/>
                      <w:marRight w:val="0"/>
                      <w:marTop w:val="0"/>
                      <w:marBottom w:val="0"/>
                      <w:divBdr>
                        <w:top w:val="none" w:sz="0" w:space="0" w:color="auto"/>
                        <w:left w:val="none" w:sz="0" w:space="0" w:color="auto"/>
                        <w:bottom w:val="none" w:sz="0" w:space="0" w:color="auto"/>
                        <w:right w:val="none" w:sz="0" w:space="0" w:color="auto"/>
                      </w:divBdr>
                    </w:div>
                  </w:divsChild>
                </w:div>
                <w:div w:id="1090932438">
                  <w:marLeft w:val="0"/>
                  <w:marRight w:val="0"/>
                  <w:marTop w:val="0"/>
                  <w:marBottom w:val="0"/>
                  <w:divBdr>
                    <w:top w:val="none" w:sz="0" w:space="0" w:color="auto"/>
                    <w:left w:val="none" w:sz="0" w:space="0" w:color="auto"/>
                    <w:bottom w:val="none" w:sz="0" w:space="0" w:color="auto"/>
                    <w:right w:val="none" w:sz="0" w:space="0" w:color="auto"/>
                  </w:divBdr>
                  <w:divsChild>
                    <w:div w:id="491062958">
                      <w:marLeft w:val="0"/>
                      <w:marRight w:val="0"/>
                      <w:marTop w:val="0"/>
                      <w:marBottom w:val="0"/>
                      <w:divBdr>
                        <w:top w:val="none" w:sz="0" w:space="0" w:color="auto"/>
                        <w:left w:val="none" w:sz="0" w:space="0" w:color="auto"/>
                        <w:bottom w:val="none" w:sz="0" w:space="0" w:color="auto"/>
                        <w:right w:val="none" w:sz="0" w:space="0" w:color="auto"/>
                      </w:divBdr>
                    </w:div>
                  </w:divsChild>
                </w:div>
                <w:div w:id="1130710460">
                  <w:marLeft w:val="0"/>
                  <w:marRight w:val="0"/>
                  <w:marTop w:val="0"/>
                  <w:marBottom w:val="0"/>
                  <w:divBdr>
                    <w:top w:val="none" w:sz="0" w:space="0" w:color="auto"/>
                    <w:left w:val="none" w:sz="0" w:space="0" w:color="auto"/>
                    <w:bottom w:val="none" w:sz="0" w:space="0" w:color="auto"/>
                    <w:right w:val="none" w:sz="0" w:space="0" w:color="auto"/>
                  </w:divBdr>
                  <w:divsChild>
                    <w:div w:id="971981383">
                      <w:marLeft w:val="0"/>
                      <w:marRight w:val="0"/>
                      <w:marTop w:val="0"/>
                      <w:marBottom w:val="0"/>
                      <w:divBdr>
                        <w:top w:val="none" w:sz="0" w:space="0" w:color="auto"/>
                        <w:left w:val="none" w:sz="0" w:space="0" w:color="auto"/>
                        <w:bottom w:val="none" w:sz="0" w:space="0" w:color="auto"/>
                        <w:right w:val="none" w:sz="0" w:space="0" w:color="auto"/>
                      </w:divBdr>
                    </w:div>
                  </w:divsChild>
                </w:div>
                <w:div w:id="1167669872">
                  <w:marLeft w:val="0"/>
                  <w:marRight w:val="0"/>
                  <w:marTop w:val="0"/>
                  <w:marBottom w:val="0"/>
                  <w:divBdr>
                    <w:top w:val="none" w:sz="0" w:space="0" w:color="auto"/>
                    <w:left w:val="none" w:sz="0" w:space="0" w:color="auto"/>
                    <w:bottom w:val="none" w:sz="0" w:space="0" w:color="auto"/>
                    <w:right w:val="none" w:sz="0" w:space="0" w:color="auto"/>
                  </w:divBdr>
                  <w:divsChild>
                    <w:div w:id="1223130820">
                      <w:marLeft w:val="0"/>
                      <w:marRight w:val="0"/>
                      <w:marTop w:val="0"/>
                      <w:marBottom w:val="0"/>
                      <w:divBdr>
                        <w:top w:val="none" w:sz="0" w:space="0" w:color="auto"/>
                        <w:left w:val="none" w:sz="0" w:space="0" w:color="auto"/>
                        <w:bottom w:val="none" w:sz="0" w:space="0" w:color="auto"/>
                        <w:right w:val="none" w:sz="0" w:space="0" w:color="auto"/>
                      </w:divBdr>
                    </w:div>
                  </w:divsChild>
                </w:div>
                <w:div w:id="1168981124">
                  <w:marLeft w:val="0"/>
                  <w:marRight w:val="0"/>
                  <w:marTop w:val="0"/>
                  <w:marBottom w:val="0"/>
                  <w:divBdr>
                    <w:top w:val="none" w:sz="0" w:space="0" w:color="auto"/>
                    <w:left w:val="none" w:sz="0" w:space="0" w:color="auto"/>
                    <w:bottom w:val="none" w:sz="0" w:space="0" w:color="auto"/>
                    <w:right w:val="none" w:sz="0" w:space="0" w:color="auto"/>
                  </w:divBdr>
                  <w:divsChild>
                    <w:div w:id="1850220905">
                      <w:marLeft w:val="0"/>
                      <w:marRight w:val="0"/>
                      <w:marTop w:val="0"/>
                      <w:marBottom w:val="0"/>
                      <w:divBdr>
                        <w:top w:val="none" w:sz="0" w:space="0" w:color="auto"/>
                        <w:left w:val="none" w:sz="0" w:space="0" w:color="auto"/>
                        <w:bottom w:val="none" w:sz="0" w:space="0" w:color="auto"/>
                        <w:right w:val="none" w:sz="0" w:space="0" w:color="auto"/>
                      </w:divBdr>
                    </w:div>
                  </w:divsChild>
                </w:div>
                <w:div w:id="1229612812">
                  <w:marLeft w:val="0"/>
                  <w:marRight w:val="0"/>
                  <w:marTop w:val="0"/>
                  <w:marBottom w:val="0"/>
                  <w:divBdr>
                    <w:top w:val="none" w:sz="0" w:space="0" w:color="auto"/>
                    <w:left w:val="none" w:sz="0" w:space="0" w:color="auto"/>
                    <w:bottom w:val="none" w:sz="0" w:space="0" w:color="auto"/>
                    <w:right w:val="none" w:sz="0" w:space="0" w:color="auto"/>
                  </w:divBdr>
                  <w:divsChild>
                    <w:div w:id="324626521">
                      <w:marLeft w:val="0"/>
                      <w:marRight w:val="0"/>
                      <w:marTop w:val="0"/>
                      <w:marBottom w:val="0"/>
                      <w:divBdr>
                        <w:top w:val="none" w:sz="0" w:space="0" w:color="auto"/>
                        <w:left w:val="none" w:sz="0" w:space="0" w:color="auto"/>
                        <w:bottom w:val="none" w:sz="0" w:space="0" w:color="auto"/>
                        <w:right w:val="none" w:sz="0" w:space="0" w:color="auto"/>
                      </w:divBdr>
                    </w:div>
                  </w:divsChild>
                </w:div>
                <w:div w:id="1280262087">
                  <w:marLeft w:val="0"/>
                  <w:marRight w:val="0"/>
                  <w:marTop w:val="0"/>
                  <w:marBottom w:val="0"/>
                  <w:divBdr>
                    <w:top w:val="none" w:sz="0" w:space="0" w:color="auto"/>
                    <w:left w:val="none" w:sz="0" w:space="0" w:color="auto"/>
                    <w:bottom w:val="none" w:sz="0" w:space="0" w:color="auto"/>
                    <w:right w:val="none" w:sz="0" w:space="0" w:color="auto"/>
                  </w:divBdr>
                  <w:divsChild>
                    <w:div w:id="1327319741">
                      <w:marLeft w:val="0"/>
                      <w:marRight w:val="0"/>
                      <w:marTop w:val="0"/>
                      <w:marBottom w:val="0"/>
                      <w:divBdr>
                        <w:top w:val="none" w:sz="0" w:space="0" w:color="auto"/>
                        <w:left w:val="none" w:sz="0" w:space="0" w:color="auto"/>
                        <w:bottom w:val="none" w:sz="0" w:space="0" w:color="auto"/>
                        <w:right w:val="none" w:sz="0" w:space="0" w:color="auto"/>
                      </w:divBdr>
                    </w:div>
                  </w:divsChild>
                </w:div>
                <w:div w:id="1291009645">
                  <w:marLeft w:val="0"/>
                  <w:marRight w:val="0"/>
                  <w:marTop w:val="0"/>
                  <w:marBottom w:val="0"/>
                  <w:divBdr>
                    <w:top w:val="none" w:sz="0" w:space="0" w:color="auto"/>
                    <w:left w:val="none" w:sz="0" w:space="0" w:color="auto"/>
                    <w:bottom w:val="none" w:sz="0" w:space="0" w:color="auto"/>
                    <w:right w:val="none" w:sz="0" w:space="0" w:color="auto"/>
                  </w:divBdr>
                  <w:divsChild>
                    <w:div w:id="610163033">
                      <w:marLeft w:val="0"/>
                      <w:marRight w:val="0"/>
                      <w:marTop w:val="0"/>
                      <w:marBottom w:val="0"/>
                      <w:divBdr>
                        <w:top w:val="none" w:sz="0" w:space="0" w:color="auto"/>
                        <w:left w:val="none" w:sz="0" w:space="0" w:color="auto"/>
                        <w:bottom w:val="none" w:sz="0" w:space="0" w:color="auto"/>
                        <w:right w:val="none" w:sz="0" w:space="0" w:color="auto"/>
                      </w:divBdr>
                    </w:div>
                  </w:divsChild>
                </w:div>
                <w:div w:id="1338382987">
                  <w:marLeft w:val="0"/>
                  <w:marRight w:val="0"/>
                  <w:marTop w:val="0"/>
                  <w:marBottom w:val="0"/>
                  <w:divBdr>
                    <w:top w:val="none" w:sz="0" w:space="0" w:color="auto"/>
                    <w:left w:val="none" w:sz="0" w:space="0" w:color="auto"/>
                    <w:bottom w:val="none" w:sz="0" w:space="0" w:color="auto"/>
                    <w:right w:val="none" w:sz="0" w:space="0" w:color="auto"/>
                  </w:divBdr>
                  <w:divsChild>
                    <w:div w:id="1671442224">
                      <w:marLeft w:val="0"/>
                      <w:marRight w:val="0"/>
                      <w:marTop w:val="0"/>
                      <w:marBottom w:val="0"/>
                      <w:divBdr>
                        <w:top w:val="none" w:sz="0" w:space="0" w:color="auto"/>
                        <w:left w:val="none" w:sz="0" w:space="0" w:color="auto"/>
                        <w:bottom w:val="none" w:sz="0" w:space="0" w:color="auto"/>
                        <w:right w:val="none" w:sz="0" w:space="0" w:color="auto"/>
                      </w:divBdr>
                    </w:div>
                  </w:divsChild>
                </w:div>
                <w:div w:id="1343237528">
                  <w:marLeft w:val="0"/>
                  <w:marRight w:val="0"/>
                  <w:marTop w:val="0"/>
                  <w:marBottom w:val="0"/>
                  <w:divBdr>
                    <w:top w:val="none" w:sz="0" w:space="0" w:color="auto"/>
                    <w:left w:val="none" w:sz="0" w:space="0" w:color="auto"/>
                    <w:bottom w:val="none" w:sz="0" w:space="0" w:color="auto"/>
                    <w:right w:val="none" w:sz="0" w:space="0" w:color="auto"/>
                  </w:divBdr>
                  <w:divsChild>
                    <w:div w:id="1537621549">
                      <w:marLeft w:val="0"/>
                      <w:marRight w:val="0"/>
                      <w:marTop w:val="0"/>
                      <w:marBottom w:val="0"/>
                      <w:divBdr>
                        <w:top w:val="none" w:sz="0" w:space="0" w:color="auto"/>
                        <w:left w:val="none" w:sz="0" w:space="0" w:color="auto"/>
                        <w:bottom w:val="none" w:sz="0" w:space="0" w:color="auto"/>
                        <w:right w:val="none" w:sz="0" w:space="0" w:color="auto"/>
                      </w:divBdr>
                    </w:div>
                  </w:divsChild>
                </w:div>
                <w:div w:id="1359038396">
                  <w:marLeft w:val="0"/>
                  <w:marRight w:val="0"/>
                  <w:marTop w:val="0"/>
                  <w:marBottom w:val="0"/>
                  <w:divBdr>
                    <w:top w:val="none" w:sz="0" w:space="0" w:color="auto"/>
                    <w:left w:val="none" w:sz="0" w:space="0" w:color="auto"/>
                    <w:bottom w:val="none" w:sz="0" w:space="0" w:color="auto"/>
                    <w:right w:val="none" w:sz="0" w:space="0" w:color="auto"/>
                  </w:divBdr>
                  <w:divsChild>
                    <w:div w:id="1364357460">
                      <w:marLeft w:val="0"/>
                      <w:marRight w:val="0"/>
                      <w:marTop w:val="0"/>
                      <w:marBottom w:val="0"/>
                      <w:divBdr>
                        <w:top w:val="none" w:sz="0" w:space="0" w:color="auto"/>
                        <w:left w:val="none" w:sz="0" w:space="0" w:color="auto"/>
                        <w:bottom w:val="none" w:sz="0" w:space="0" w:color="auto"/>
                        <w:right w:val="none" w:sz="0" w:space="0" w:color="auto"/>
                      </w:divBdr>
                    </w:div>
                  </w:divsChild>
                </w:div>
                <w:div w:id="1396393911">
                  <w:marLeft w:val="0"/>
                  <w:marRight w:val="0"/>
                  <w:marTop w:val="0"/>
                  <w:marBottom w:val="0"/>
                  <w:divBdr>
                    <w:top w:val="none" w:sz="0" w:space="0" w:color="auto"/>
                    <w:left w:val="none" w:sz="0" w:space="0" w:color="auto"/>
                    <w:bottom w:val="none" w:sz="0" w:space="0" w:color="auto"/>
                    <w:right w:val="none" w:sz="0" w:space="0" w:color="auto"/>
                  </w:divBdr>
                  <w:divsChild>
                    <w:div w:id="1372806713">
                      <w:marLeft w:val="0"/>
                      <w:marRight w:val="0"/>
                      <w:marTop w:val="0"/>
                      <w:marBottom w:val="0"/>
                      <w:divBdr>
                        <w:top w:val="none" w:sz="0" w:space="0" w:color="auto"/>
                        <w:left w:val="none" w:sz="0" w:space="0" w:color="auto"/>
                        <w:bottom w:val="none" w:sz="0" w:space="0" w:color="auto"/>
                        <w:right w:val="none" w:sz="0" w:space="0" w:color="auto"/>
                      </w:divBdr>
                    </w:div>
                  </w:divsChild>
                </w:div>
                <w:div w:id="1419014470">
                  <w:marLeft w:val="0"/>
                  <w:marRight w:val="0"/>
                  <w:marTop w:val="0"/>
                  <w:marBottom w:val="0"/>
                  <w:divBdr>
                    <w:top w:val="none" w:sz="0" w:space="0" w:color="auto"/>
                    <w:left w:val="none" w:sz="0" w:space="0" w:color="auto"/>
                    <w:bottom w:val="none" w:sz="0" w:space="0" w:color="auto"/>
                    <w:right w:val="none" w:sz="0" w:space="0" w:color="auto"/>
                  </w:divBdr>
                  <w:divsChild>
                    <w:div w:id="463155349">
                      <w:marLeft w:val="0"/>
                      <w:marRight w:val="0"/>
                      <w:marTop w:val="0"/>
                      <w:marBottom w:val="0"/>
                      <w:divBdr>
                        <w:top w:val="none" w:sz="0" w:space="0" w:color="auto"/>
                        <w:left w:val="none" w:sz="0" w:space="0" w:color="auto"/>
                        <w:bottom w:val="none" w:sz="0" w:space="0" w:color="auto"/>
                        <w:right w:val="none" w:sz="0" w:space="0" w:color="auto"/>
                      </w:divBdr>
                    </w:div>
                  </w:divsChild>
                </w:div>
                <w:div w:id="1791434127">
                  <w:marLeft w:val="0"/>
                  <w:marRight w:val="0"/>
                  <w:marTop w:val="0"/>
                  <w:marBottom w:val="0"/>
                  <w:divBdr>
                    <w:top w:val="none" w:sz="0" w:space="0" w:color="auto"/>
                    <w:left w:val="none" w:sz="0" w:space="0" w:color="auto"/>
                    <w:bottom w:val="none" w:sz="0" w:space="0" w:color="auto"/>
                    <w:right w:val="none" w:sz="0" w:space="0" w:color="auto"/>
                  </w:divBdr>
                  <w:divsChild>
                    <w:div w:id="756903079">
                      <w:marLeft w:val="0"/>
                      <w:marRight w:val="0"/>
                      <w:marTop w:val="0"/>
                      <w:marBottom w:val="0"/>
                      <w:divBdr>
                        <w:top w:val="none" w:sz="0" w:space="0" w:color="auto"/>
                        <w:left w:val="none" w:sz="0" w:space="0" w:color="auto"/>
                        <w:bottom w:val="none" w:sz="0" w:space="0" w:color="auto"/>
                        <w:right w:val="none" w:sz="0" w:space="0" w:color="auto"/>
                      </w:divBdr>
                    </w:div>
                  </w:divsChild>
                </w:div>
                <w:div w:id="1875074870">
                  <w:marLeft w:val="0"/>
                  <w:marRight w:val="0"/>
                  <w:marTop w:val="0"/>
                  <w:marBottom w:val="0"/>
                  <w:divBdr>
                    <w:top w:val="none" w:sz="0" w:space="0" w:color="auto"/>
                    <w:left w:val="none" w:sz="0" w:space="0" w:color="auto"/>
                    <w:bottom w:val="none" w:sz="0" w:space="0" w:color="auto"/>
                    <w:right w:val="none" w:sz="0" w:space="0" w:color="auto"/>
                  </w:divBdr>
                  <w:divsChild>
                    <w:div w:id="278493722">
                      <w:marLeft w:val="0"/>
                      <w:marRight w:val="0"/>
                      <w:marTop w:val="0"/>
                      <w:marBottom w:val="0"/>
                      <w:divBdr>
                        <w:top w:val="none" w:sz="0" w:space="0" w:color="auto"/>
                        <w:left w:val="none" w:sz="0" w:space="0" w:color="auto"/>
                        <w:bottom w:val="none" w:sz="0" w:space="0" w:color="auto"/>
                        <w:right w:val="none" w:sz="0" w:space="0" w:color="auto"/>
                      </w:divBdr>
                    </w:div>
                  </w:divsChild>
                </w:div>
                <w:div w:id="1901399741">
                  <w:marLeft w:val="0"/>
                  <w:marRight w:val="0"/>
                  <w:marTop w:val="0"/>
                  <w:marBottom w:val="0"/>
                  <w:divBdr>
                    <w:top w:val="none" w:sz="0" w:space="0" w:color="auto"/>
                    <w:left w:val="none" w:sz="0" w:space="0" w:color="auto"/>
                    <w:bottom w:val="none" w:sz="0" w:space="0" w:color="auto"/>
                    <w:right w:val="none" w:sz="0" w:space="0" w:color="auto"/>
                  </w:divBdr>
                  <w:divsChild>
                    <w:div w:id="803156775">
                      <w:marLeft w:val="0"/>
                      <w:marRight w:val="0"/>
                      <w:marTop w:val="0"/>
                      <w:marBottom w:val="0"/>
                      <w:divBdr>
                        <w:top w:val="none" w:sz="0" w:space="0" w:color="auto"/>
                        <w:left w:val="none" w:sz="0" w:space="0" w:color="auto"/>
                        <w:bottom w:val="none" w:sz="0" w:space="0" w:color="auto"/>
                        <w:right w:val="none" w:sz="0" w:space="0" w:color="auto"/>
                      </w:divBdr>
                    </w:div>
                  </w:divsChild>
                </w:div>
                <w:div w:id="2034378207">
                  <w:marLeft w:val="0"/>
                  <w:marRight w:val="0"/>
                  <w:marTop w:val="0"/>
                  <w:marBottom w:val="0"/>
                  <w:divBdr>
                    <w:top w:val="none" w:sz="0" w:space="0" w:color="auto"/>
                    <w:left w:val="none" w:sz="0" w:space="0" w:color="auto"/>
                    <w:bottom w:val="none" w:sz="0" w:space="0" w:color="auto"/>
                    <w:right w:val="none" w:sz="0" w:space="0" w:color="auto"/>
                  </w:divBdr>
                  <w:divsChild>
                    <w:div w:id="398669404">
                      <w:marLeft w:val="0"/>
                      <w:marRight w:val="0"/>
                      <w:marTop w:val="0"/>
                      <w:marBottom w:val="0"/>
                      <w:divBdr>
                        <w:top w:val="none" w:sz="0" w:space="0" w:color="auto"/>
                        <w:left w:val="none" w:sz="0" w:space="0" w:color="auto"/>
                        <w:bottom w:val="none" w:sz="0" w:space="0" w:color="auto"/>
                        <w:right w:val="none" w:sz="0" w:space="0" w:color="auto"/>
                      </w:divBdr>
                    </w:div>
                  </w:divsChild>
                </w:div>
                <w:div w:id="2065136112">
                  <w:marLeft w:val="0"/>
                  <w:marRight w:val="0"/>
                  <w:marTop w:val="0"/>
                  <w:marBottom w:val="0"/>
                  <w:divBdr>
                    <w:top w:val="none" w:sz="0" w:space="0" w:color="auto"/>
                    <w:left w:val="none" w:sz="0" w:space="0" w:color="auto"/>
                    <w:bottom w:val="none" w:sz="0" w:space="0" w:color="auto"/>
                    <w:right w:val="none" w:sz="0" w:space="0" w:color="auto"/>
                  </w:divBdr>
                  <w:divsChild>
                    <w:div w:id="1637837194">
                      <w:marLeft w:val="0"/>
                      <w:marRight w:val="0"/>
                      <w:marTop w:val="0"/>
                      <w:marBottom w:val="0"/>
                      <w:divBdr>
                        <w:top w:val="none" w:sz="0" w:space="0" w:color="auto"/>
                        <w:left w:val="none" w:sz="0" w:space="0" w:color="auto"/>
                        <w:bottom w:val="none" w:sz="0" w:space="0" w:color="auto"/>
                        <w:right w:val="none" w:sz="0" w:space="0" w:color="auto"/>
                      </w:divBdr>
                    </w:div>
                  </w:divsChild>
                </w:div>
                <w:div w:id="2084643600">
                  <w:marLeft w:val="0"/>
                  <w:marRight w:val="0"/>
                  <w:marTop w:val="0"/>
                  <w:marBottom w:val="0"/>
                  <w:divBdr>
                    <w:top w:val="none" w:sz="0" w:space="0" w:color="auto"/>
                    <w:left w:val="none" w:sz="0" w:space="0" w:color="auto"/>
                    <w:bottom w:val="none" w:sz="0" w:space="0" w:color="auto"/>
                    <w:right w:val="none" w:sz="0" w:space="0" w:color="auto"/>
                  </w:divBdr>
                  <w:divsChild>
                    <w:div w:id="1588688480">
                      <w:marLeft w:val="0"/>
                      <w:marRight w:val="0"/>
                      <w:marTop w:val="0"/>
                      <w:marBottom w:val="0"/>
                      <w:divBdr>
                        <w:top w:val="none" w:sz="0" w:space="0" w:color="auto"/>
                        <w:left w:val="none" w:sz="0" w:space="0" w:color="auto"/>
                        <w:bottom w:val="none" w:sz="0" w:space="0" w:color="auto"/>
                        <w:right w:val="none" w:sz="0" w:space="0" w:color="auto"/>
                      </w:divBdr>
                    </w:div>
                  </w:divsChild>
                </w:div>
                <w:div w:id="2144275393">
                  <w:marLeft w:val="0"/>
                  <w:marRight w:val="0"/>
                  <w:marTop w:val="0"/>
                  <w:marBottom w:val="0"/>
                  <w:divBdr>
                    <w:top w:val="none" w:sz="0" w:space="0" w:color="auto"/>
                    <w:left w:val="none" w:sz="0" w:space="0" w:color="auto"/>
                    <w:bottom w:val="none" w:sz="0" w:space="0" w:color="auto"/>
                    <w:right w:val="none" w:sz="0" w:space="0" w:color="auto"/>
                  </w:divBdr>
                  <w:divsChild>
                    <w:div w:id="13182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2928">
          <w:marLeft w:val="0"/>
          <w:marRight w:val="0"/>
          <w:marTop w:val="0"/>
          <w:marBottom w:val="0"/>
          <w:divBdr>
            <w:top w:val="none" w:sz="0" w:space="0" w:color="auto"/>
            <w:left w:val="none" w:sz="0" w:space="0" w:color="auto"/>
            <w:bottom w:val="none" w:sz="0" w:space="0" w:color="auto"/>
            <w:right w:val="none" w:sz="0" w:space="0" w:color="auto"/>
          </w:divBdr>
        </w:div>
        <w:div w:id="737820699">
          <w:marLeft w:val="0"/>
          <w:marRight w:val="0"/>
          <w:marTop w:val="0"/>
          <w:marBottom w:val="0"/>
          <w:divBdr>
            <w:top w:val="none" w:sz="0" w:space="0" w:color="auto"/>
            <w:left w:val="none" w:sz="0" w:space="0" w:color="auto"/>
            <w:bottom w:val="none" w:sz="0" w:space="0" w:color="auto"/>
            <w:right w:val="none" w:sz="0" w:space="0" w:color="auto"/>
          </w:divBdr>
        </w:div>
        <w:div w:id="765349267">
          <w:marLeft w:val="0"/>
          <w:marRight w:val="0"/>
          <w:marTop w:val="0"/>
          <w:marBottom w:val="0"/>
          <w:divBdr>
            <w:top w:val="none" w:sz="0" w:space="0" w:color="auto"/>
            <w:left w:val="none" w:sz="0" w:space="0" w:color="auto"/>
            <w:bottom w:val="none" w:sz="0" w:space="0" w:color="auto"/>
            <w:right w:val="none" w:sz="0" w:space="0" w:color="auto"/>
          </w:divBdr>
        </w:div>
        <w:div w:id="848570410">
          <w:marLeft w:val="0"/>
          <w:marRight w:val="0"/>
          <w:marTop w:val="0"/>
          <w:marBottom w:val="0"/>
          <w:divBdr>
            <w:top w:val="none" w:sz="0" w:space="0" w:color="auto"/>
            <w:left w:val="none" w:sz="0" w:space="0" w:color="auto"/>
            <w:bottom w:val="none" w:sz="0" w:space="0" w:color="auto"/>
            <w:right w:val="none" w:sz="0" w:space="0" w:color="auto"/>
          </w:divBdr>
        </w:div>
        <w:div w:id="876700294">
          <w:marLeft w:val="0"/>
          <w:marRight w:val="0"/>
          <w:marTop w:val="0"/>
          <w:marBottom w:val="0"/>
          <w:divBdr>
            <w:top w:val="none" w:sz="0" w:space="0" w:color="auto"/>
            <w:left w:val="none" w:sz="0" w:space="0" w:color="auto"/>
            <w:bottom w:val="none" w:sz="0" w:space="0" w:color="auto"/>
            <w:right w:val="none" w:sz="0" w:space="0" w:color="auto"/>
          </w:divBdr>
        </w:div>
        <w:div w:id="903106488">
          <w:marLeft w:val="0"/>
          <w:marRight w:val="0"/>
          <w:marTop w:val="0"/>
          <w:marBottom w:val="0"/>
          <w:divBdr>
            <w:top w:val="none" w:sz="0" w:space="0" w:color="auto"/>
            <w:left w:val="none" w:sz="0" w:space="0" w:color="auto"/>
            <w:bottom w:val="none" w:sz="0" w:space="0" w:color="auto"/>
            <w:right w:val="none" w:sz="0" w:space="0" w:color="auto"/>
          </w:divBdr>
        </w:div>
        <w:div w:id="1042830909">
          <w:marLeft w:val="0"/>
          <w:marRight w:val="0"/>
          <w:marTop w:val="0"/>
          <w:marBottom w:val="0"/>
          <w:divBdr>
            <w:top w:val="none" w:sz="0" w:space="0" w:color="auto"/>
            <w:left w:val="none" w:sz="0" w:space="0" w:color="auto"/>
            <w:bottom w:val="none" w:sz="0" w:space="0" w:color="auto"/>
            <w:right w:val="none" w:sz="0" w:space="0" w:color="auto"/>
          </w:divBdr>
        </w:div>
        <w:div w:id="1115829591">
          <w:marLeft w:val="0"/>
          <w:marRight w:val="0"/>
          <w:marTop w:val="0"/>
          <w:marBottom w:val="0"/>
          <w:divBdr>
            <w:top w:val="none" w:sz="0" w:space="0" w:color="auto"/>
            <w:left w:val="none" w:sz="0" w:space="0" w:color="auto"/>
            <w:bottom w:val="none" w:sz="0" w:space="0" w:color="auto"/>
            <w:right w:val="none" w:sz="0" w:space="0" w:color="auto"/>
          </w:divBdr>
        </w:div>
        <w:div w:id="1179269157">
          <w:marLeft w:val="0"/>
          <w:marRight w:val="0"/>
          <w:marTop w:val="0"/>
          <w:marBottom w:val="0"/>
          <w:divBdr>
            <w:top w:val="none" w:sz="0" w:space="0" w:color="auto"/>
            <w:left w:val="none" w:sz="0" w:space="0" w:color="auto"/>
            <w:bottom w:val="none" w:sz="0" w:space="0" w:color="auto"/>
            <w:right w:val="none" w:sz="0" w:space="0" w:color="auto"/>
          </w:divBdr>
        </w:div>
        <w:div w:id="1233809814">
          <w:marLeft w:val="0"/>
          <w:marRight w:val="0"/>
          <w:marTop w:val="0"/>
          <w:marBottom w:val="0"/>
          <w:divBdr>
            <w:top w:val="none" w:sz="0" w:space="0" w:color="auto"/>
            <w:left w:val="none" w:sz="0" w:space="0" w:color="auto"/>
            <w:bottom w:val="none" w:sz="0" w:space="0" w:color="auto"/>
            <w:right w:val="none" w:sz="0" w:space="0" w:color="auto"/>
          </w:divBdr>
        </w:div>
        <w:div w:id="1301500267">
          <w:marLeft w:val="0"/>
          <w:marRight w:val="0"/>
          <w:marTop w:val="0"/>
          <w:marBottom w:val="0"/>
          <w:divBdr>
            <w:top w:val="none" w:sz="0" w:space="0" w:color="auto"/>
            <w:left w:val="none" w:sz="0" w:space="0" w:color="auto"/>
            <w:bottom w:val="none" w:sz="0" w:space="0" w:color="auto"/>
            <w:right w:val="none" w:sz="0" w:space="0" w:color="auto"/>
          </w:divBdr>
        </w:div>
        <w:div w:id="1455178747">
          <w:marLeft w:val="0"/>
          <w:marRight w:val="0"/>
          <w:marTop w:val="0"/>
          <w:marBottom w:val="0"/>
          <w:divBdr>
            <w:top w:val="none" w:sz="0" w:space="0" w:color="auto"/>
            <w:left w:val="none" w:sz="0" w:space="0" w:color="auto"/>
            <w:bottom w:val="none" w:sz="0" w:space="0" w:color="auto"/>
            <w:right w:val="none" w:sz="0" w:space="0" w:color="auto"/>
          </w:divBdr>
        </w:div>
        <w:div w:id="1583678269">
          <w:marLeft w:val="0"/>
          <w:marRight w:val="0"/>
          <w:marTop w:val="0"/>
          <w:marBottom w:val="0"/>
          <w:divBdr>
            <w:top w:val="none" w:sz="0" w:space="0" w:color="auto"/>
            <w:left w:val="none" w:sz="0" w:space="0" w:color="auto"/>
            <w:bottom w:val="none" w:sz="0" w:space="0" w:color="auto"/>
            <w:right w:val="none" w:sz="0" w:space="0" w:color="auto"/>
          </w:divBdr>
        </w:div>
        <w:div w:id="1671249176">
          <w:marLeft w:val="0"/>
          <w:marRight w:val="0"/>
          <w:marTop w:val="0"/>
          <w:marBottom w:val="0"/>
          <w:divBdr>
            <w:top w:val="none" w:sz="0" w:space="0" w:color="auto"/>
            <w:left w:val="none" w:sz="0" w:space="0" w:color="auto"/>
            <w:bottom w:val="none" w:sz="0" w:space="0" w:color="auto"/>
            <w:right w:val="none" w:sz="0" w:space="0" w:color="auto"/>
          </w:divBdr>
        </w:div>
        <w:div w:id="1684622334">
          <w:marLeft w:val="0"/>
          <w:marRight w:val="0"/>
          <w:marTop w:val="0"/>
          <w:marBottom w:val="0"/>
          <w:divBdr>
            <w:top w:val="none" w:sz="0" w:space="0" w:color="auto"/>
            <w:left w:val="none" w:sz="0" w:space="0" w:color="auto"/>
            <w:bottom w:val="none" w:sz="0" w:space="0" w:color="auto"/>
            <w:right w:val="none" w:sz="0" w:space="0" w:color="auto"/>
          </w:divBdr>
        </w:div>
        <w:div w:id="1826160919">
          <w:marLeft w:val="0"/>
          <w:marRight w:val="0"/>
          <w:marTop w:val="0"/>
          <w:marBottom w:val="0"/>
          <w:divBdr>
            <w:top w:val="none" w:sz="0" w:space="0" w:color="auto"/>
            <w:left w:val="none" w:sz="0" w:space="0" w:color="auto"/>
            <w:bottom w:val="none" w:sz="0" w:space="0" w:color="auto"/>
            <w:right w:val="none" w:sz="0" w:space="0" w:color="auto"/>
          </w:divBdr>
          <w:divsChild>
            <w:div w:id="2095667302">
              <w:marLeft w:val="-75"/>
              <w:marRight w:val="0"/>
              <w:marTop w:val="30"/>
              <w:marBottom w:val="30"/>
              <w:divBdr>
                <w:top w:val="none" w:sz="0" w:space="0" w:color="auto"/>
                <w:left w:val="none" w:sz="0" w:space="0" w:color="auto"/>
                <w:bottom w:val="none" w:sz="0" w:space="0" w:color="auto"/>
                <w:right w:val="none" w:sz="0" w:space="0" w:color="auto"/>
              </w:divBdr>
              <w:divsChild>
                <w:div w:id="13188193">
                  <w:marLeft w:val="0"/>
                  <w:marRight w:val="0"/>
                  <w:marTop w:val="0"/>
                  <w:marBottom w:val="0"/>
                  <w:divBdr>
                    <w:top w:val="none" w:sz="0" w:space="0" w:color="auto"/>
                    <w:left w:val="none" w:sz="0" w:space="0" w:color="auto"/>
                    <w:bottom w:val="none" w:sz="0" w:space="0" w:color="auto"/>
                    <w:right w:val="none" w:sz="0" w:space="0" w:color="auto"/>
                  </w:divBdr>
                  <w:divsChild>
                    <w:div w:id="1938712747">
                      <w:marLeft w:val="0"/>
                      <w:marRight w:val="0"/>
                      <w:marTop w:val="0"/>
                      <w:marBottom w:val="0"/>
                      <w:divBdr>
                        <w:top w:val="none" w:sz="0" w:space="0" w:color="auto"/>
                        <w:left w:val="none" w:sz="0" w:space="0" w:color="auto"/>
                        <w:bottom w:val="none" w:sz="0" w:space="0" w:color="auto"/>
                        <w:right w:val="none" w:sz="0" w:space="0" w:color="auto"/>
                      </w:divBdr>
                    </w:div>
                  </w:divsChild>
                </w:div>
                <w:div w:id="40322840">
                  <w:marLeft w:val="0"/>
                  <w:marRight w:val="0"/>
                  <w:marTop w:val="0"/>
                  <w:marBottom w:val="0"/>
                  <w:divBdr>
                    <w:top w:val="none" w:sz="0" w:space="0" w:color="auto"/>
                    <w:left w:val="none" w:sz="0" w:space="0" w:color="auto"/>
                    <w:bottom w:val="none" w:sz="0" w:space="0" w:color="auto"/>
                    <w:right w:val="none" w:sz="0" w:space="0" w:color="auto"/>
                  </w:divBdr>
                  <w:divsChild>
                    <w:div w:id="1746679078">
                      <w:marLeft w:val="0"/>
                      <w:marRight w:val="0"/>
                      <w:marTop w:val="0"/>
                      <w:marBottom w:val="0"/>
                      <w:divBdr>
                        <w:top w:val="none" w:sz="0" w:space="0" w:color="auto"/>
                        <w:left w:val="none" w:sz="0" w:space="0" w:color="auto"/>
                        <w:bottom w:val="none" w:sz="0" w:space="0" w:color="auto"/>
                        <w:right w:val="none" w:sz="0" w:space="0" w:color="auto"/>
                      </w:divBdr>
                    </w:div>
                  </w:divsChild>
                </w:div>
                <w:div w:id="111019712">
                  <w:marLeft w:val="0"/>
                  <w:marRight w:val="0"/>
                  <w:marTop w:val="0"/>
                  <w:marBottom w:val="0"/>
                  <w:divBdr>
                    <w:top w:val="none" w:sz="0" w:space="0" w:color="auto"/>
                    <w:left w:val="none" w:sz="0" w:space="0" w:color="auto"/>
                    <w:bottom w:val="none" w:sz="0" w:space="0" w:color="auto"/>
                    <w:right w:val="none" w:sz="0" w:space="0" w:color="auto"/>
                  </w:divBdr>
                  <w:divsChild>
                    <w:div w:id="2113428243">
                      <w:marLeft w:val="0"/>
                      <w:marRight w:val="0"/>
                      <w:marTop w:val="0"/>
                      <w:marBottom w:val="0"/>
                      <w:divBdr>
                        <w:top w:val="none" w:sz="0" w:space="0" w:color="auto"/>
                        <w:left w:val="none" w:sz="0" w:space="0" w:color="auto"/>
                        <w:bottom w:val="none" w:sz="0" w:space="0" w:color="auto"/>
                        <w:right w:val="none" w:sz="0" w:space="0" w:color="auto"/>
                      </w:divBdr>
                    </w:div>
                  </w:divsChild>
                </w:div>
                <w:div w:id="173420575">
                  <w:marLeft w:val="0"/>
                  <w:marRight w:val="0"/>
                  <w:marTop w:val="0"/>
                  <w:marBottom w:val="0"/>
                  <w:divBdr>
                    <w:top w:val="none" w:sz="0" w:space="0" w:color="auto"/>
                    <w:left w:val="none" w:sz="0" w:space="0" w:color="auto"/>
                    <w:bottom w:val="none" w:sz="0" w:space="0" w:color="auto"/>
                    <w:right w:val="none" w:sz="0" w:space="0" w:color="auto"/>
                  </w:divBdr>
                  <w:divsChild>
                    <w:div w:id="658853030">
                      <w:marLeft w:val="0"/>
                      <w:marRight w:val="0"/>
                      <w:marTop w:val="0"/>
                      <w:marBottom w:val="0"/>
                      <w:divBdr>
                        <w:top w:val="none" w:sz="0" w:space="0" w:color="auto"/>
                        <w:left w:val="none" w:sz="0" w:space="0" w:color="auto"/>
                        <w:bottom w:val="none" w:sz="0" w:space="0" w:color="auto"/>
                        <w:right w:val="none" w:sz="0" w:space="0" w:color="auto"/>
                      </w:divBdr>
                    </w:div>
                  </w:divsChild>
                </w:div>
                <w:div w:id="243035942">
                  <w:marLeft w:val="0"/>
                  <w:marRight w:val="0"/>
                  <w:marTop w:val="0"/>
                  <w:marBottom w:val="0"/>
                  <w:divBdr>
                    <w:top w:val="none" w:sz="0" w:space="0" w:color="auto"/>
                    <w:left w:val="none" w:sz="0" w:space="0" w:color="auto"/>
                    <w:bottom w:val="none" w:sz="0" w:space="0" w:color="auto"/>
                    <w:right w:val="none" w:sz="0" w:space="0" w:color="auto"/>
                  </w:divBdr>
                  <w:divsChild>
                    <w:div w:id="1621377923">
                      <w:marLeft w:val="0"/>
                      <w:marRight w:val="0"/>
                      <w:marTop w:val="0"/>
                      <w:marBottom w:val="0"/>
                      <w:divBdr>
                        <w:top w:val="none" w:sz="0" w:space="0" w:color="auto"/>
                        <w:left w:val="none" w:sz="0" w:space="0" w:color="auto"/>
                        <w:bottom w:val="none" w:sz="0" w:space="0" w:color="auto"/>
                        <w:right w:val="none" w:sz="0" w:space="0" w:color="auto"/>
                      </w:divBdr>
                    </w:div>
                  </w:divsChild>
                </w:div>
                <w:div w:id="279800942">
                  <w:marLeft w:val="0"/>
                  <w:marRight w:val="0"/>
                  <w:marTop w:val="0"/>
                  <w:marBottom w:val="0"/>
                  <w:divBdr>
                    <w:top w:val="none" w:sz="0" w:space="0" w:color="auto"/>
                    <w:left w:val="none" w:sz="0" w:space="0" w:color="auto"/>
                    <w:bottom w:val="none" w:sz="0" w:space="0" w:color="auto"/>
                    <w:right w:val="none" w:sz="0" w:space="0" w:color="auto"/>
                  </w:divBdr>
                  <w:divsChild>
                    <w:div w:id="731201848">
                      <w:marLeft w:val="0"/>
                      <w:marRight w:val="0"/>
                      <w:marTop w:val="0"/>
                      <w:marBottom w:val="0"/>
                      <w:divBdr>
                        <w:top w:val="none" w:sz="0" w:space="0" w:color="auto"/>
                        <w:left w:val="none" w:sz="0" w:space="0" w:color="auto"/>
                        <w:bottom w:val="none" w:sz="0" w:space="0" w:color="auto"/>
                        <w:right w:val="none" w:sz="0" w:space="0" w:color="auto"/>
                      </w:divBdr>
                    </w:div>
                  </w:divsChild>
                </w:div>
                <w:div w:id="302003806">
                  <w:marLeft w:val="0"/>
                  <w:marRight w:val="0"/>
                  <w:marTop w:val="0"/>
                  <w:marBottom w:val="0"/>
                  <w:divBdr>
                    <w:top w:val="none" w:sz="0" w:space="0" w:color="auto"/>
                    <w:left w:val="none" w:sz="0" w:space="0" w:color="auto"/>
                    <w:bottom w:val="none" w:sz="0" w:space="0" w:color="auto"/>
                    <w:right w:val="none" w:sz="0" w:space="0" w:color="auto"/>
                  </w:divBdr>
                  <w:divsChild>
                    <w:div w:id="323632259">
                      <w:marLeft w:val="0"/>
                      <w:marRight w:val="0"/>
                      <w:marTop w:val="0"/>
                      <w:marBottom w:val="0"/>
                      <w:divBdr>
                        <w:top w:val="none" w:sz="0" w:space="0" w:color="auto"/>
                        <w:left w:val="none" w:sz="0" w:space="0" w:color="auto"/>
                        <w:bottom w:val="none" w:sz="0" w:space="0" w:color="auto"/>
                        <w:right w:val="none" w:sz="0" w:space="0" w:color="auto"/>
                      </w:divBdr>
                    </w:div>
                  </w:divsChild>
                </w:div>
                <w:div w:id="402727808">
                  <w:marLeft w:val="0"/>
                  <w:marRight w:val="0"/>
                  <w:marTop w:val="0"/>
                  <w:marBottom w:val="0"/>
                  <w:divBdr>
                    <w:top w:val="none" w:sz="0" w:space="0" w:color="auto"/>
                    <w:left w:val="none" w:sz="0" w:space="0" w:color="auto"/>
                    <w:bottom w:val="none" w:sz="0" w:space="0" w:color="auto"/>
                    <w:right w:val="none" w:sz="0" w:space="0" w:color="auto"/>
                  </w:divBdr>
                  <w:divsChild>
                    <w:div w:id="1724937555">
                      <w:marLeft w:val="0"/>
                      <w:marRight w:val="0"/>
                      <w:marTop w:val="0"/>
                      <w:marBottom w:val="0"/>
                      <w:divBdr>
                        <w:top w:val="none" w:sz="0" w:space="0" w:color="auto"/>
                        <w:left w:val="none" w:sz="0" w:space="0" w:color="auto"/>
                        <w:bottom w:val="none" w:sz="0" w:space="0" w:color="auto"/>
                        <w:right w:val="none" w:sz="0" w:space="0" w:color="auto"/>
                      </w:divBdr>
                    </w:div>
                  </w:divsChild>
                </w:div>
                <w:div w:id="802502457">
                  <w:marLeft w:val="0"/>
                  <w:marRight w:val="0"/>
                  <w:marTop w:val="0"/>
                  <w:marBottom w:val="0"/>
                  <w:divBdr>
                    <w:top w:val="none" w:sz="0" w:space="0" w:color="auto"/>
                    <w:left w:val="none" w:sz="0" w:space="0" w:color="auto"/>
                    <w:bottom w:val="none" w:sz="0" w:space="0" w:color="auto"/>
                    <w:right w:val="none" w:sz="0" w:space="0" w:color="auto"/>
                  </w:divBdr>
                  <w:divsChild>
                    <w:div w:id="699741609">
                      <w:marLeft w:val="0"/>
                      <w:marRight w:val="0"/>
                      <w:marTop w:val="0"/>
                      <w:marBottom w:val="0"/>
                      <w:divBdr>
                        <w:top w:val="none" w:sz="0" w:space="0" w:color="auto"/>
                        <w:left w:val="none" w:sz="0" w:space="0" w:color="auto"/>
                        <w:bottom w:val="none" w:sz="0" w:space="0" w:color="auto"/>
                        <w:right w:val="none" w:sz="0" w:space="0" w:color="auto"/>
                      </w:divBdr>
                    </w:div>
                  </w:divsChild>
                </w:div>
                <w:div w:id="806776188">
                  <w:marLeft w:val="0"/>
                  <w:marRight w:val="0"/>
                  <w:marTop w:val="0"/>
                  <w:marBottom w:val="0"/>
                  <w:divBdr>
                    <w:top w:val="none" w:sz="0" w:space="0" w:color="auto"/>
                    <w:left w:val="none" w:sz="0" w:space="0" w:color="auto"/>
                    <w:bottom w:val="none" w:sz="0" w:space="0" w:color="auto"/>
                    <w:right w:val="none" w:sz="0" w:space="0" w:color="auto"/>
                  </w:divBdr>
                  <w:divsChild>
                    <w:div w:id="2006515826">
                      <w:marLeft w:val="0"/>
                      <w:marRight w:val="0"/>
                      <w:marTop w:val="0"/>
                      <w:marBottom w:val="0"/>
                      <w:divBdr>
                        <w:top w:val="none" w:sz="0" w:space="0" w:color="auto"/>
                        <w:left w:val="none" w:sz="0" w:space="0" w:color="auto"/>
                        <w:bottom w:val="none" w:sz="0" w:space="0" w:color="auto"/>
                        <w:right w:val="none" w:sz="0" w:space="0" w:color="auto"/>
                      </w:divBdr>
                    </w:div>
                  </w:divsChild>
                </w:div>
                <w:div w:id="999501838">
                  <w:marLeft w:val="0"/>
                  <w:marRight w:val="0"/>
                  <w:marTop w:val="0"/>
                  <w:marBottom w:val="0"/>
                  <w:divBdr>
                    <w:top w:val="none" w:sz="0" w:space="0" w:color="auto"/>
                    <w:left w:val="none" w:sz="0" w:space="0" w:color="auto"/>
                    <w:bottom w:val="none" w:sz="0" w:space="0" w:color="auto"/>
                    <w:right w:val="none" w:sz="0" w:space="0" w:color="auto"/>
                  </w:divBdr>
                  <w:divsChild>
                    <w:div w:id="251815688">
                      <w:marLeft w:val="0"/>
                      <w:marRight w:val="0"/>
                      <w:marTop w:val="0"/>
                      <w:marBottom w:val="0"/>
                      <w:divBdr>
                        <w:top w:val="none" w:sz="0" w:space="0" w:color="auto"/>
                        <w:left w:val="none" w:sz="0" w:space="0" w:color="auto"/>
                        <w:bottom w:val="none" w:sz="0" w:space="0" w:color="auto"/>
                        <w:right w:val="none" w:sz="0" w:space="0" w:color="auto"/>
                      </w:divBdr>
                    </w:div>
                  </w:divsChild>
                </w:div>
                <w:div w:id="1009406941">
                  <w:marLeft w:val="0"/>
                  <w:marRight w:val="0"/>
                  <w:marTop w:val="0"/>
                  <w:marBottom w:val="0"/>
                  <w:divBdr>
                    <w:top w:val="none" w:sz="0" w:space="0" w:color="auto"/>
                    <w:left w:val="none" w:sz="0" w:space="0" w:color="auto"/>
                    <w:bottom w:val="none" w:sz="0" w:space="0" w:color="auto"/>
                    <w:right w:val="none" w:sz="0" w:space="0" w:color="auto"/>
                  </w:divBdr>
                  <w:divsChild>
                    <w:div w:id="132527099">
                      <w:marLeft w:val="0"/>
                      <w:marRight w:val="0"/>
                      <w:marTop w:val="0"/>
                      <w:marBottom w:val="0"/>
                      <w:divBdr>
                        <w:top w:val="none" w:sz="0" w:space="0" w:color="auto"/>
                        <w:left w:val="none" w:sz="0" w:space="0" w:color="auto"/>
                        <w:bottom w:val="none" w:sz="0" w:space="0" w:color="auto"/>
                        <w:right w:val="none" w:sz="0" w:space="0" w:color="auto"/>
                      </w:divBdr>
                    </w:div>
                  </w:divsChild>
                </w:div>
                <w:div w:id="1059674411">
                  <w:marLeft w:val="0"/>
                  <w:marRight w:val="0"/>
                  <w:marTop w:val="0"/>
                  <w:marBottom w:val="0"/>
                  <w:divBdr>
                    <w:top w:val="none" w:sz="0" w:space="0" w:color="auto"/>
                    <w:left w:val="none" w:sz="0" w:space="0" w:color="auto"/>
                    <w:bottom w:val="none" w:sz="0" w:space="0" w:color="auto"/>
                    <w:right w:val="none" w:sz="0" w:space="0" w:color="auto"/>
                  </w:divBdr>
                  <w:divsChild>
                    <w:div w:id="827091970">
                      <w:marLeft w:val="0"/>
                      <w:marRight w:val="0"/>
                      <w:marTop w:val="0"/>
                      <w:marBottom w:val="0"/>
                      <w:divBdr>
                        <w:top w:val="none" w:sz="0" w:space="0" w:color="auto"/>
                        <w:left w:val="none" w:sz="0" w:space="0" w:color="auto"/>
                        <w:bottom w:val="none" w:sz="0" w:space="0" w:color="auto"/>
                        <w:right w:val="none" w:sz="0" w:space="0" w:color="auto"/>
                      </w:divBdr>
                    </w:div>
                  </w:divsChild>
                </w:div>
                <w:div w:id="1125391845">
                  <w:marLeft w:val="0"/>
                  <w:marRight w:val="0"/>
                  <w:marTop w:val="0"/>
                  <w:marBottom w:val="0"/>
                  <w:divBdr>
                    <w:top w:val="none" w:sz="0" w:space="0" w:color="auto"/>
                    <w:left w:val="none" w:sz="0" w:space="0" w:color="auto"/>
                    <w:bottom w:val="none" w:sz="0" w:space="0" w:color="auto"/>
                    <w:right w:val="none" w:sz="0" w:space="0" w:color="auto"/>
                  </w:divBdr>
                  <w:divsChild>
                    <w:div w:id="741757619">
                      <w:marLeft w:val="0"/>
                      <w:marRight w:val="0"/>
                      <w:marTop w:val="0"/>
                      <w:marBottom w:val="0"/>
                      <w:divBdr>
                        <w:top w:val="none" w:sz="0" w:space="0" w:color="auto"/>
                        <w:left w:val="none" w:sz="0" w:space="0" w:color="auto"/>
                        <w:bottom w:val="none" w:sz="0" w:space="0" w:color="auto"/>
                        <w:right w:val="none" w:sz="0" w:space="0" w:color="auto"/>
                      </w:divBdr>
                    </w:div>
                  </w:divsChild>
                </w:div>
                <w:div w:id="1188639594">
                  <w:marLeft w:val="0"/>
                  <w:marRight w:val="0"/>
                  <w:marTop w:val="0"/>
                  <w:marBottom w:val="0"/>
                  <w:divBdr>
                    <w:top w:val="none" w:sz="0" w:space="0" w:color="auto"/>
                    <w:left w:val="none" w:sz="0" w:space="0" w:color="auto"/>
                    <w:bottom w:val="none" w:sz="0" w:space="0" w:color="auto"/>
                    <w:right w:val="none" w:sz="0" w:space="0" w:color="auto"/>
                  </w:divBdr>
                  <w:divsChild>
                    <w:div w:id="1928617132">
                      <w:marLeft w:val="0"/>
                      <w:marRight w:val="0"/>
                      <w:marTop w:val="0"/>
                      <w:marBottom w:val="0"/>
                      <w:divBdr>
                        <w:top w:val="none" w:sz="0" w:space="0" w:color="auto"/>
                        <w:left w:val="none" w:sz="0" w:space="0" w:color="auto"/>
                        <w:bottom w:val="none" w:sz="0" w:space="0" w:color="auto"/>
                        <w:right w:val="none" w:sz="0" w:space="0" w:color="auto"/>
                      </w:divBdr>
                    </w:div>
                  </w:divsChild>
                </w:div>
                <w:div w:id="1402411825">
                  <w:marLeft w:val="0"/>
                  <w:marRight w:val="0"/>
                  <w:marTop w:val="0"/>
                  <w:marBottom w:val="0"/>
                  <w:divBdr>
                    <w:top w:val="none" w:sz="0" w:space="0" w:color="auto"/>
                    <w:left w:val="none" w:sz="0" w:space="0" w:color="auto"/>
                    <w:bottom w:val="none" w:sz="0" w:space="0" w:color="auto"/>
                    <w:right w:val="none" w:sz="0" w:space="0" w:color="auto"/>
                  </w:divBdr>
                  <w:divsChild>
                    <w:div w:id="1061060072">
                      <w:marLeft w:val="0"/>
                      <w:marRight w:val="0"/>
                      <w:marTop w:val="0"/>
                      <w:marBottom w:val="0"/>
                      <w:divBdr>
                        <w:top w:val="none" w:sz="0" w:space="0" w:color="auto"/>
                        <w:left w:val="none" w:sz="0" w:space="0" w:color="auto"/>
                        <w:bottom w:val="none" w:sz="0" w:space="0" w:color="auto"/>
                        <w:right w:val="none" w:sz="0" w:space="0" w:color="auto"/>
                      </w:divBdr>
                    </w:div>
                  </w:divsChild>
                </w:div>
                <w:div w:id="1444769866">
                  <w:marLeft w:val="0"/>
                  <w:marRight w:val="0"/>
                  <w:marTop w:val="0"/>
                  <w:marBottom w:val="0"/>
                  <w:divBdr>
                    <w:top w:val="none" w:sz="0" w:space="0" w:color="auto"/>
                    <w:left w:val="none" w:sz="0" w:space="0" w:color="auto"/>
                    <w:bottom w:val="none" w:sz="0" w:space="0" w:color="auto"/>
                    <w:right w:val="none" w:sz="0" w:space="0" w:color="auto"/>
                  </w:divBdr>
                  <w:divsChild>
                    <w:div w:id="2007006793">
                      <w:marLeft w:val="0"/>
                      <w:marRight w:val="0"/>
                      <w:marTop w:val="0"/>
                      <w:marBottom w:val="0"/>
                      <w:divBdr>
                        <w:top w:val="none" w:sz="0" w:space="0" w:color="auto"/>
                        <w:left w:val="none" w:sz="0" w:space="0" w:color="auto"/>
                        <w:bottom w:val="none" w:sz="0" w:space="0" w:color="auto"/>
                        <w:right w:val="none" w:sz="0" w:space="0" w:color="auto"/>
                      </w:divBdr>
                    </w:div>
                  </w:divsChild>
                </w:div>
                <w:div w:id="1447697262">
                  <w:marLeft w:val="0"/>
                  <w:marRight w:val="0"/>
                  <w:marTop w:val="0"/>
                  <w:marBottom w:val="0"/>
                  <w:divBdr>
                    <w:top w:val="none" w:sz="0" w:space="0" w:color="auto"/>
                    <w:left w:val="none" w:sz="0" w:space="0" w:color="auto"/>
                    <w:bottom w:val="none" w:sz="0" w:space="0" w:color="auto"/>
                    <w:right w:val="none" w:sz="0" w:space="0" w:color="auto"/>
                  </w:divBdr>
                  <w:divsChild>
                    <w:div w:id="630094525">
                      <w:marLeft w:val="0"/>
                      <w:marRight w:val="0"/>
                      <w:marTop w:val="0"/>
                      <w:marBottom w:val="0"/>
                      <w:divBdr>
                        <w:top w:val="none" w:sz="0" w:space="0" w:color="auto"/>
                        <w:left w:val="none" w:sz="0" w:space="0" w:color="auto"/>
                        <w:bottom w:val="none" w:sz="0" w:space="0" w:color="auto"/>
                        <w:right w:val="none" w:sz="0" w:space="0" w:color="auto"/>
                      </w:divBdr>
                    </w:div>
                  </w:divsChild>
                </w:div>
                <w:div w:id="1668442140">
                  <w:marLeft w:val="0"/>
                  <w:marRight w:val="0"/>
                  <w:marTop w:val="0"/>
                  <w:marBottom w:val="0"/>
                  <w:divBdr>
                    <w:top w:val="none" w:sz="0" w:space="0" w:color="auto"/>
                    <w:left w:val="none" w:sz="0" w:space="0" w:color="auto"/>
                    <w:bottom w:val="none" w:sz="0" w:space="0" w:color="auto"/>
                    <w:right w:val="none" w:sz="0" w:space="0" w:color="auto"/>
                  </w:divBdr>
                  <w:divsChild>
                    <w:div w:id="560940423">
                      <w:marLeft w:val="0"/>
                      <w:marRight w:val="0"/>
                      <w:marTop w:val="0"/>
                      <w:marBottom w:val="0"/>
                      <w:divBdr>
                        <w:top w:val="none" w:sz="0" w:space="0" w:color="auto"/>
                        <w:left w:val="none" w:sz="0" w:space="0" w:color="auto"/>
                        <w:bottom w:val="none" w:sz="0" w:space="0" w:color="auto"/>
                        <w:right w:val="none" w:sz="0" w:space="0" w:color="auto"/>
                      </w:divBdr>
                    </w:div>
                  </w:divsChild>
                </w:div>
                <w:div w:id="1829397554">
                  <w:marLeft w:val="0"/>
                  <w:marRight w:val="0"/>
                  <w:marTop w:val="0"/>
                  <w:marBottom w:val="0"/>
                  <w:divBdr>
                    <w:top w:val="none" w:sz="0" w:space="0" w:color="auto"/>
                    <w:left w:val="none" w:sz="0" w:space="0" w:color="auto"/>
                    <w:bottom w:val="none" w:sz="0" w:space="0" w:color="auto"/>
                    <w:right w:val="none" w:sz="0" w:space="0" w:color="auto"/>
                  </w:divBdr>
                  <w:divsChild>
                    <w:div w:id="1907719623">
                      <w:marLeft w:val="0"/>
                      <w:marRight w:val="0"/>
                      <w:marTop w:val="0"/>
                      <w:marBottom w:val="0"/>
                      <w:divBdr>
                        <w:top w:val="none" w:sz="0" w:space="0" w:color="auto"/>
                        <w:left w:val="none" w:sz="0" w:space="0" w:color="auto"/>
                        <w:bottom w:val="none" w:sz="0" w:space="0" w:color="auto"/>
                        <w:right w:val="none" w:sz="0" w:space="0" w:color="auto"/>
                      </w:divBdr>
                    </w:div>
                  </w:divsChild>
                </w:div>
                <w:div w:id="1882521636">
                  <w:marLeft w:val="0"/>
                  <w:marRight w:val="0"/>
                  <w:marTop w:val="0"/>
                  <w:marBottom w:val="0"/>
                  <w:divBdr>
                    <w:top w:val="none" w:sz="0" w:space="0" w:color="auto"/>
                    <w:left w:val="none" w:sz="0" w:space="0" w:color="auto"/>
                    <w:bottom w:val="none" w:sz="0" w:space="0" w:color="auto"/>
                    <w:right w:val="none" w:sz="0" w:space="0" w:color="auto"/>
                  </w:divBdr>
                  <w:divsChild>
                    <w:div w:id="1937664637">
                      <w:marLeft w:val="0"/>
                      <w:marRight w:val="0"/>
                      <w:marTop w:val="0"/>
                      <w:marBottom w:val="0"/>
                      <w:divBdr>
                        <w:top w:val="none" w:sz="0" w:space="0" w:color="auto"/>
                        <w:left w:val="none" w:sz="0" w:space="0" w:color="auto"/>
                        <w:bottom w:val="none" w:sz="0" w:space="0" w:color="auto"/>
                        <w:right w:val="none" w:sz="0" w:space="0" w:color="auto"/>
                      </w:divBdr>
                    </w:div>
                  </w:divsChild>
                </w:div>
                <w:div w:id="1910383576">
                  <w:marLeft w:val="0"/>
                  <w:marRight w:val="0"/>
                  <w:marTop w:val="0"/>
                  <w:marBottom w:val="0"/>
                  <w:divBdr>
                    <w:top w:val="none" w:sz="0" w:space="0" w:color="auto"/>
                    <w:left w:val="none" w:sz="0" w:space="0" w:color="auto"/>
                    <w:bottom w:val="none" w:sz="0" w:space="0" w:color="auto"/>
                    <w:right w:val="none" w:sz="0" w:space="0" w:color="auto"/>
                  </w:divBdr>
                  <w:divsChild>
                    <w:div w:id="1657563797">
                      <w:marLeft w:val="0"/>
                      <w:marRight w:val="0"/>
                      <w:marTop w:val="0"/>
                      <w:marBottom w:val="0"/>
                      <w:divBdr>
                        <w:top w:val="none" w:sz="0" w:space="0" w:color="auto"/>
                        <w:left w:val="none" w:sz="0" w:space="0" w:color="auto"/>
                        <w:bottom w:val="none" w:sz="0" w:space="0" w:color="auto"/>
                        <w:right w:val="none" w:sz="0" w:space="0" w:color="auto"/>
                      </w:divBdr>
                    </w:div>
                  </w:divsChild>
                </w:div>
                <w:div w:id="1919905633">
                  <w:marLeft w:val="0"/>
                  <w:marRight w:val="0"/>
                  <w:marTop w:val="0"/>
                  <w:marBottom w:val="0"/>
                  <w:divBdr>
                    <w:top w:val="none" w:sz="0" w:space="0" w:color="auto"/>
                    <w:left w:val="none" w:sz="0" w:space="0" w:color="auto"/>
                    <w:bottom w:val="none" w:sz="0" w:space="0" w:color="auto"/>
                    <w:right w:val="none" w:sz="0" w:space="0" w:color="auto"/>
                  </w:divBdr>
                  <w:divsChild>
                    <w:div w:id="1568538837">
                      <w:marLeft w:val="0"/>
                      <w:marRight w:val="0"/>
                      <w:marTop w:val="0"/>
                      <w:marBottom w:val="0"/>
                      <w:divBdr>
                        <w:top w:val="none" w:sz="0" w:space="0" w:color="auto"/>
                        <w:left w:val="none" w:sz="0" w:space="0" w:color="auto"/>
                        <w:bottom w:val="none" w:sz="0" w:space="0" w:color="auto"/>
                        <w:right w:val="none" w:sz="0" w:space="0" w:color="auto"/>
                      </w:divBdr>
                    </w:div>
                  </w:divsChild>
                </w:div>
                <w:div w:id="2033340296">
                  <w:marLeft w:val="0"/>
                  <w:marRight w:val="0"/>
                  <w:marTop w:val="0"/>
                  <w:marBottom w:val="0"/>
                  <w:divBdr>
                    <w:top w:val="none" w:sz="0" w:space="0" w:color="auto"/>
                    <w:left w:val="none" w:sz="0" w:space="0" w:color="auto"/>
                    <w:bottom w:val="none" w:sz="0" w:space="0" w:color="auto"/>
                    <w:right w:val="none" w:sz="0" w:space="0" w:color="auto"/>
                  </w:divBdr>
                  <w:divsChild>
                    <w:div w:id="10172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542">
          <w:marLeft w:val="0"/>
          <w:marRight w:val="0"/>
          <w:marTop w:val="0"/>
          <w:marBottom w:val="0"/>
          <w:divBdr>
            <w:top w:val="none" w:sz="0" w:space="0" w:color="auto"/>
            <w:left w:val="none" w:sz="0" w:space="0" w:color="auto"/>
            <w:bottom w:val="none" w:sz="0" w:space="0" w:color="auto"/>
            <w:right w:val="none" w:sz="0" w:space="0" w:color="auto"/>
          </w:divBdr>
          <w:divsChild>
            <w:div w:id="967510630">
              <w:marLeft w:val="-75"/>
              <w:marRight w:val="0"/>
              <w:marTop w:val="30"/>
              <w:marBottom w:val="30"/>
              <w:divBdr>
                <w:top w:val="none" w:sz="0" w:space="0" w:color="auto"/>
                <w:left w:val="none" w:sz="0" w:space="0" w:color="auto"/>
                <w:bottom w:val="none" w:sz="0" w:space="0" w:color="auto"/>
                <w:right w:val="none" w:sz="0" w:space="0" w:color="auto"/>
              </w:divBdr>
              <w:divsChild>
                <w:div w:id="13000040">
                  <w:marLeft w:val="0"/>
                  <w:marRight w:val="0"/>
                  <w:marTop w:val="0"/>
                  <w:marBottom w:val="0"/>
                  <w:divBdr>
                    <w:top w:val="none" w:sz="0" w:space="0" w:color="auto"/>
                    <w:left w:val="none" w:sz="0" w:space="0" w:color="auto"/>
                    <w:bottom w:val="none" w:sz="0" w:space="0" w:color="auto"/>
                    <w:right w:val="none" w:sz="0" w:space="0" w:color="auto"/>
                  </w:divBdr>
                  <w:divsChild>
                    <w:div w:id="695037026">
                      <w:marLeft w:val="0"/>
                      <w:marRight w:val="0"/>
                      <w:marTop w:val="0"/>
                      <w:marBottom w:val="0"/>
                      <w:divBdr>
                        <w:top w:val="none" w:sz="0" w:space="0" w:color="auto"/>
                        <w:left w:val="none" w:sz="0" w:space="0" w:color="auto"/>
                        <w:bottom w:val="none" w:sz="0" w:space="0" w:color="auto"/>
                        <w:right w:val="none" w:sz="0" w:space="0" w:color="auto"/>
                      </w:divBdr>
                    </w:div>
                  </w:divsChild>
                </w:div>
                <w:div w:id="34353915">
                  <w:marLeft w:val="0"/>
                  <w:marRight w:val="0"/>
                  <w:marTop w:val="0"/>
                  <w:marBottom w:val="0"/>
                  <w:divBdr>
                    <w:top w:val="none" w:sz="0" w:space="0" w:color="auto"/>
                    <w:left w:val="none" w:sz="0" w:space="0" w:color="auto"/>
                    <w:bottom w:val="none" w:sz="0" w:space="0" w:color="auto"/>
                    <w:right w:val="none" w:sz="0" w:space="0" w:color="auto"/>
                  </w:divBdr>
                  <w:divsChild>
                    <w:div w:id="1949001592">
                      <w:marLeft w:val="0"/>
                      <w:marRight w:val="0"/>
                      <w:marTop w:val="0"/>
                      <w:marBottom w:val="0"/>
                      <w:divBdr>
                        <w:top w:val="none" w:sz="0" w:space="0" w:color="auto"/>
                        <w:left w:val="none" w:sz="0" w:space="0" w:color="auto"/>
                        <w:bottom w:val="none" w:sz="0" w:space="0" w:color="auto"/>
                        <w:right w:val="none" w:sz="0" w:space="0" w:color="auto"/>
                      </w:divBdr>
                    </w:div>
                  </w:divsChild>
                </w:div>
                <w:div w:id="50858478">
                  <w:marLeft w:val="0"/>
                  <w:marRight w:val="0"/>
                  <w:marTop w:val="0"/>
                  <w:marBottom w:val="0"/>
                  <w:divBdr>
                    <w:top w:val="none" w:sz="0" w:space="0" w:color="auto"/>
                    <w:left w:val="none" w:sz="0" w:space="0" w:color="auto"/>
                    <w:bottom w:val="none" w:sz="0" w:space="0" w:color="auto"/>
                    <w:right w:val="none" w:sz="0" w:space="0" w:color="auto"/>
                  </w:divBdr>
                  <w:divsChild>
                    <w:div w:id="795099077">
                      <w:marLeft w:val="0"/>
                      <w:marRight w:val="0"/>
                      <w:marTop w:val="0"/>
                      <w:marBottom w:val="0"/>
                      <w:divBdr>
                        <w:top w:val="none" w:sz="0" w:space="0" w:color="auto"/>
                        <w:left w:val="none" w:sz="0" w:space="0" w:color="auto"/>
                        <w:bottom w:val="none" w:sz="0" w:space="0" w:color="auto"/>
                        <w:right w:val="none" w:sz="0" w:space="0" w:color="auto"/>
                      </w:divBdr>
                    </w:div>
                  </w:divsChild>
                </w:div>
                <w:div w:id="292368777">
                  <w:marLeft w:val="0"/>
                  <w:marRight w:val="0"/>
                  <w:marTop w:val="0"/>
                  <w:marBottom w:val="0"/>
                  <w:divBdr>
                    <w:top w:val="none" w:sz="0" w:space="0" w:color="auto"/>
                    <w:left w:val="none" w:sz="0" w:space="0" w:color="auto"/>
                    <w:bottom w:val="none" w:sz="0" w:space="0" w:color="auto"/>
                    <w:right w:val="none" w:sz="0" w:space="0" w:color="auto"/>
                  </w:divBdr>
                  <w:divsChild>
                    <w:div w:id="726301258">
                      <w:marLeft w:val="0"/>
                      <w:marRight w:val="0"/>
                      <w:marTop w:val="0"/>
                      <w:marBottom w:val="0"/>
                      <w:divBdr>
                        <w:top w:val="none" w:sz="0" w:space="0" w:color="auto"/>
                        <w:left w:val="none" w:sz="0" w:space="0" w:color="auto"/>
                        <w:bottom w:val="none" w:sz="0" w:space="0" w:color="auto"/>
                        <w:right w:val="none" w:sz="0" w:space="0" w:color="auto"/>
                      </w:divBdr>
                    </w:div>
                  </w:divsChild>
                </w:div>
                <w:div w:id="385497743">
                  <w:marLeft w:val="0"/>
                  <w:marRight w:val="0"/>
                  <w:marTop w:val="0"/>
                  <w:marBottom w:val="0"/>
                  <w:divBdr>
                    <w:top w:val="none" w:sz="0" w:space="0" w:color="auto"/>
                    <w:left w:val="none" w:sz="0" w:space="0" w:color="auto"/>
                    <w:bottom w:val="none" w:sz="0" w:space="0" w:color="auto"/>
                    <w:right w:val="none" w:sz="0" w:space="0" w:color="auto"/>
                  </w:divBdr>
                  <w:divsChild>
                    <w:div w:id="78992223">
                      <w:marLeft w:val="0"/>
                      <w:marRight w:val="0"/>
                      <w:marTop w:val="0"/>
                      <w:marBottom w:val="0"/>
                      <w:divBdr>
                        <w:top w:val="none" w:sz="0" w:space="0" w:color="auto"/>
                        <w:left w:val="none" w:sz="0" w:space="0" w:color="auto"/>
                        <w:bottom w:val="none" w:sz="0" w:space="0" w:color="auto"/>
                        <w:right w:val="none" w:sz="0" w:space="0" w:color="auto"/>
                      </w:divBdr>
                    </w:div>
                  </w:divsChild>
                </w:div>
                <w:div w:id="428693785">
                  <w:marLeft w:val="0"/>
                  <w:marRight w:val="0"/>
                  <w:marTop w:val="0"/>
                  <w:marBottom w:val="0"/>
                  <w:divBdr>
                    <w:top w:val="none" w:sz="0" w:space="0" w:color="auto"/>
                    <w:left w:val="none" w:sz="0" w:space="0" w:color="auto"/>
                    <w:bottom w:val="none" w:sz="0" w:space="0" w:color="auto"/>
                    <w:right w:val="none" w:sz="0" w:space="0" w:color="auto"/>
                  </w:divBdr>
                  <w:divsChild>
                    <w:div w:id="660619272">
                      <w:marLeft w:val="0"/>
                      <w:marRight w:val="0"/>
                      <w:marTop w:val="0"/>
                      <w:marBottom w:val="0"/>
                      <w:divBdr>
                        <w:top w:val="none" w:sz="0" w:space="0" w:color="auto"/>
                        <w:left w:val="none" w:sz="0" w:space="0" w:color="auto"/>
                        <w:bottom w:val="none" w:sz="0" w:space="0" w:color="auto"/>
                        <w:right w:val="none" w:sz="0" w:space="0" w:color="auto"/>
                      </w:divBdr>
                    </w:div>
                  </w:divsChild>
                </w:div>
                <w:div w:id="628438513">
                  <w:marLeft w:val="0"/>
                  <w:marRight w:val="0"/>
                  <w:marTop w:val="0"/>
                  <w:marBottom w:val="0"/>
                  <w:divBdr>
                    <w:top w:val="none" w:sz="0" w:space="0" w:color="auto"/>
                    <w:left w:val="none" w:sz="0" w:space="0" w:color="auto"/>
                    <w:bottom w:val="none" w:sz="0" w:space="0" w:color="auto"/>
                    <w:right w:val="none" w:sz="0" w:space="0" w:color="auto"/>
                  </w:divBdr>
                  <w:divsChild>
                    <w:div w:id="1799177625">
                      <w:marLeft w:val="0"/>
                      <w:marRight w:val="0"/>
                      <w:marTop w:val="0"/>
                      <w:marBottom w:val="0"/>
                      <w:divBdr>
                        <w:top w:val="none" w:sz="0" w:space="0" w:color="auto"/>
                        <w:left w:val="none" w:sz="0" w:space="0" w:color="auto"/>
                        <w:bottom w:val="none" w:sz="0" w:space="0" w:color="auto"/>
                        <w:right w:val="none" w:sz="0" w:space="0" w:color="auto"/>
                      </w:divBdr>
                    </w:div>
                  </w:divsChild>
                </w:div>
                <w:div w:id="886530796">
                  <w:marLeft w:val="0"/>
                  <w:marRight w:val="0"/>
                  <w:marTop w:val="0"/>
                  <w:marBottom w:val="0"/>
                  <w:divBdr>
                    <w:top w:val="none" w:sz="0" w:space="0" w:color="auto"/>
                    <w:left w:val="none" w:sz="0" w:space="0" w:color="auto"/>
                    <w:bottom w:val="none" w:sz="0" w:space="0" w:color="auto"/>
                    <w:right w:val="none" w:sz="0" w:space="0" w:color="auto"/>
                  </w:divBdr>
                  <w:divsChild>
                    <w:div w:id="696076398">
                      <w:marLeft w:val="0"/>
                      <w:marRight w:val="0"/>
                      <w:marTop w:val="0"/>
                      <w:marBottom w:val="0"/>
                      <w:divBdr>
                        <w:top w:val="none" w:sz="0" w:space="0" w:color="auto"/>
                        <w:left w:val="none" w:sz="0" w:space="0" w:color="auto"/>
                        <w:bottom w:val="none" w:sz="0" w:space="0" w:color="auto"/>
                        <w:right w:val="none" w:sz="0" w:space="0" w:color="auto"/>
                      </w:divBdr>
                    </w:div>
                  </w:divsChild>
                </w:div>
                <w:div w:id="1145584164">
                  <w:marLeft w:val="0"/>
                  <w:marRight w:val="0"/>
                  <w:marTop w:val="0"/>
                  <w:marBottom w:val="0"/>
                  <w:divBdr>
                    <w:top w:val="none" w:sz="0" w:space="0" w:color="auto"/>
                    <w:left w:val="none" w:sz="0" w:space="0" w:color="auto"/>
                    <w:bottom w:val="none" w:sz="0" w:space="0" w:color="auto"/>
                    <w:right w:val="none" w:sz="0" w:space="0" w:color="auto"/>
                  </w:divBdr>
                  <w:divsChild>
                    <w:div w:id="724179948">
                      <w:marLeft w:val="0"/>
                      <w:marRight w:val="0"/>
                      <w:marTop w:val="0"/>
                      <w:marBottom w:val="0"/>
                      <w:divBdr>
                        <w:top w:val="none" w:sz="0" w:space="0" w:color="auto"/>
                        <w:left w:val="none" w:sz="0" w:space="0" w:color="auto"/>
                        <w:bottom w:val="none" w:sz="0" w:space="0" w:color="auto"/>
                        <w:right w:val="none" w:sz="0" w:space="0" w:color="auto"/>
                      </w:divBdr>
                    </w:div>
                  </w:divsChild>
                </w:div>
                <w:div w:id="1295794214">
                  <w:marLeft w:val="0"/>
                  <w:marRight w:val="0"/>
                  <w:marTop w:val="0"/>
                  <w:marBottom w:val="0"/>
                  <w:divBdr>
                    <w:top w:val="none" w:sz="0" w:space="0" w:color="auto"/>
                    <w:left w:val="none" w:sz="0" w:space="0" w:color="auto"/>
                    <w:bottom w:val="none" w:sz="0" w:space="0" w:color="auto"/>
                    <w:right w:val="none" w:sz="0" w:space="0" w:color="auto"/>
                  </w:divBdr>
                  <w:divsChild>
                    <w:div w:id="528686374">
                      <w:marLeft w:val="0"/>
                      <w:marRight w:val="0"/>
                      <w:marTop w:val="0"/>
                      <w:marBottom w:val="0"/>
                      <w:divBdr>
                        <w:top w:val="none" w:sz="0" w:space="0" w:color="auto"/>
                        <w:left w:val="none" w:sz="0" w:space="0" w:color="auto"/>
                        <w:bottom w:val="none" w:sz="0" w:space="0" w:color="auto"/>
                        <w:right w:val="none" w:sz="0" w:space="0" w:color="auto"/>
                      </w:divBdr>
                    </w:div>
                  </w:divsChild>
                </w:div>
                <w:div w:id="1446149397">
                  <w:marLeft w:val="0"/>
                  <w:marRight w:val="0"/>
                  <w:marTop w:val="0"/>
                  <w:marBottom w:val="0"/>
                  <w:divBdr>
                    <w:top w:val="none" w:sz="0" w:space="0" w:color="auto"/>
                    <w:left w:val="none" w:sz="0" w:space="0" w:color="auto"/>
                    <w:bottom w:val="none" w:sz="0" w:space="0" w:color="auto"/>
                    <w:right w:val="none" w:sz="0" w:space="0" w:color="auto"/>
                  </w:divBdr>
                  <w:divsChild>
                    <w:div w:id="2054845280">
                      <w:marLeft w:val="0"/>
                      <w:marRight w:val="0"/>
                      <w:marTop w:val="0"/>
                      <w:marBottom w:val="0"/>
                      <w:divBdr>
                        <w:top w:val="none" w:sz="0" w:space="0" w:color="auto"/>
                        <w:left w:val="none" w:sz="0" w:space="0" w:color="auto"/>
                        <w:bottom w:val="none" w:sz="0" w:space="0" w:color="auto"/>
                        <w:right w:val="none" w:sz="0" w:space="0" w:color="auto"/>
                      </w:divBdr>
                    </w:div>
                  </w:divsChild>
                </w:div>
                <w:div w:id="1580629256">
                  <w:marLeft w:val="0"/>
                  <w:marRight w:val="0"/>
                  <w:marTop w:val="0"/>
                  <w:marBottom w:val="0"/>
                  <w:divBdr>
                    <w:top w:val="none" w:sz="0" w:space="0" w:color="auto"/>
                    <w:left w:val="none" w:sz="0" w:space="0" w:color="auto"/>
                    <w:bottom w:val="none" w:sz="0" w:space="0" w:color="auto"/>
                    <w:right w:val="none" w:sz="0" w:space="0" w:color="auto"/>
                  </w:divBdr>
                  <w:divsChild>
                    <w:div w:id="882134124">
                      <w:marLeft w:val="0"/>
                      <w:marRight w:val="0"/>
                      <w:marTop w:val="0"/>
                      <w:marBottom w:val="0"/>
                      <w:divBdr>
                        <w:top w:val="none" w:sz="0" w:space="0" w:color="auto"/>
                        <w:left w:val="none" w:sz="0" w:space="0" w:color="auto"/>
                        <w:bottom w:val="none" w:sz="0" w:space="0" w:color="auto"/>
                        <w:right w:val="none" w:sz="0" w:space="0" w:color="auto"/>
                      </w:divBdr>
                    </w:div>
                  </w:divsChild>
                </w:div>
                <w:div w:id="1610697381">
                  <w:marLeft w:val="0"/>
                  <w:marRight w:val="0"/>
                  <w:marTop w:val="0"/>
                  <w:marBottom w:val="0"/>
                  <w:divBdr>
                    <w:top w:val="none" w:sz="0" w:space="0" w:color="auto"/>
                    <w:left w:val="none" w:sz="0" w:space="0" w:color="auto"/>
                    <w:bottom w:val="none" w:sz="0" w:space="0" w:color="auto"/>
                    <w:right w:val="none" w:sz="0" w:space="0" w:color="auto"/>
                  </w:divBdr>
                  <w:divsChild>
                    <w:div w:id="1072697057">
                      <w:marLeft w:val="0"/>
                      <w:marRight w:val="0"/>
                      <w:marTop w:val="0"/>
                      <w:marBottom w:val="0"/>
                      <w:divBdr>
                        <w:top w:val="none" w:sz="0" w:space="0" w:color="auto"/>
                        <w:left w:val="none" w:sz="0" w:space="0" w:color="auto"/>
                        <w:bottom w:val="none" w:sz="0" w:space="0" w:color="auto"/>
                        <w:right w:val="none" w:sz="0" w:space="0" w:color="auto"/>
                      </w:divBdr>
                    </w:div>
                  </w:divsChild>
                </w:div>
                <w:div w:id="1621766761">
                  <w:marLeft w:val="0"/>
                  <w:marRight w:val="0"/>
                  <w:marTop w:val="0"/>
                  <w:marBottom w:val="0"/>
                  <w:divBdr>
                    <w:top w:val="none" w:sz="0" w:space="0" w:color="auto"/>
                    <w:left w:val="none" w:sz="0" w:space="0" w:color="auto"/>
                    <w:bottom w:val="none" w:sz="0" w:space="0" w:color="auto"/>
                    <w:right w:val="none" w:sz="0" w:space="0" w:color="auto"/>
                  </w:divBdr>
                  <w:divsChild>
                    <w:div w:id="1676884735">
                      <w:marLeft w:val="0"/>
                      <w:marRight w:val="0"/>
                      <w:marTop w:val="0"/>
                      <w:marBottom w:val="0"/>
                      <w:divBdr>
                        <w:top w:val="none" w:sz="0" w:space="0" w:color="auto"/>
                        <w:left w:val="none" w:sz="0" w:space="0" w:color="auto"/>
                        <w:bottom w:val="none" w:sz="0" w:space="0" w:color="auto"/>
                        <w:right w:val="none" w:sz="0" w:space="0" w:color="auto"/>
                      </w:divBdr>
                    </w:div>
                  </w:divsChild>
                </w:div>
                <w:div w:id="1813907975">
                  <w:marLeft w:val="0"/>
                  <w:marRight w:val="0"/>
                  <w:marTop w:val="0"/>
                  <w:marBottom w:val="0"/>
                  <w:divBdr>
                    <w:top w:val="none" w:sz="0" w:space="0" w:color="auto"/>
                    <w:left w:val="none" w:sz="0" w:space="0" w:color="auto"/>
                    <w:bottom w:val="none" w:sz="0" w:space="0" w:color="auto"/>
                    <w:right w:val="none" w:sz="0" w:space="0" w:color="auto"/>
                  </w:divBdr>
                  <w:divsChild>
                    <w:div w:id="2688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76817">
          <w:marLeft w:val="0"/>
          <w:marRight w:val="0"/>
          <w:marTop w:val="0"/>
          <w:marBottom w:val="0"/>
          <w:divBdr>
            <w:top w:val="none" w:sz="0" w:space="0" w:color="auto"/>
            <w:left w:val="none" w:sz="0" w:space="0" w:color="auto"/>
            <w:bottom w:val="none" w:sz="0" w:space="0" w:color="auto"/>
            <w:right w:val="none" w:sz="0" w:space="0" w:color="auto"/>
          </w:divBdr>
        </w:div>
        <w:div w:id="1971864398">
          <w:marLeft w:val="0"/>
          <w:marRight w:val="0"/>
          <w:marTop w:val="0"/>
          <w:marBottom w:val="0"/>
          <w:divBdr>
            <w:top w:val="none" w:sz="0" w:space="0" w:color="auto"/>
            <w:left w:val="none" w:sz="0" w:space="0" w:color="auto"/>
            <w:bottom w:val="none" w:sz="0" w:space="0" w:color="auto"/>
            <w:right w:val="none" w:sz="0" w:space="0" w:color="auto"/>
          </w:divBdr>
        </w:div>
        <w:div w:id="1996758243">
          <w:marLeft w:val="0"/>
          <w:marRight w:val="0"/>
          <w:marTop w:val="0"/>
          <w:marBottom w:val="0"/>
          <w:divBdr>
            <w:top w:val="none" w:sz="0" w:space="0" w:color="auto"/>
            <w:left w:val="none" w:sz="0" w:space="0" w:color="auto"/>
            <w:bottom w:val="none" w:sz="0" w:space="0" w:color="auto"/>
            <w:right w:val="none" w:sz="0" w:space="0" w:color="auto"/>
          </w:divBdr>
        </w:div>
        <w:div w:id="2019961065">
          <w:marLeft w:val="0"/>
          <w:marRight w:val="0"/>
          <w:marTop w:val="0"/>
          <w:marBottom w:val="0"/>
          <w:divBdr>
            <w:top w:val="none" w:sz="0" w:space="0" w:color="auto"/>
            <w:left w:val="none" w:sz="0" w:space="0" w:color="auto"/>
            <w:bottom w:val="none" w:sz="0" w:space="0" w:color="auto"/>
            <w:right w:val="none" w:sz="0" w:space="0" w:color="auto"/>
          </w:divBdr>
        </w:div>
        <w:div w:id="2075198596">
          <w:marLeft w:val="0"/>
          <w:marRight w:val="0"/>
          <w:marTop w:val="0"/>
          <w:marBottom w:val="0"/>
          <w:divBdr>
            <w:top w:val="none" w:sz="0" w:space="0" w:color="auto"/>
            <w:left w:val="none" w:sz="0" w:space="0" w:color="auto"/>
            <w:bottom w:val="none" w:sz="0" w:space="0" w:color="auto"/>
            <w:right w:val="none" w:sz="0" w:space="0" w:color="auto"/>
          </w:divBdr>
        </w:div>
      </w:divsChild>
    </w:div>
    <w:div w:id="349260818">
      <w:bodyDiv w:val="1"/>
      <w:marLeft w:val="0"/>
      <w:marRight w:val="0"/>
      <w:marTop w:val="0"/>
      <w:marBottom w:val="0"/>
      <w:divBdr>
        <w:top w:val="none" w:sz="0" w:space="0" w:color="auto"/>
        <w:left w:val="none" w:sz="0" w:space="0" w:color="auto"/>
        <w:bottom w:val="none" w:sz="0" w:space="0" w:color="auto"/>
        <w:right w:val="none" w:sz="0" w:space="0" w:color="auto"/>
      </w:divBdr>
    </w:div>
    <w:div w:id="451704693">
      <w:bodyDiv w:val="1"/>
      <w:marLeft w:val="0"/>
      <w:marRight w:val="0"/>
      <w:marTop w:val="0"/>
      <w:marBottom w:val="0"/>
      <w:divBdr>
        <w:top w:val="none" w:sz="0" w:space="0" w:color="auto"/>
        <w:left w:val="none" w:sz="0" w:space="0" w:color="auto"/>
        <w:bottom w:val="none" w:sz="0" w:space="0" w:color="auto"/>
        <w:right w:val="none" w:sz="0" w:space="0" w:color="auto"/>
      </w:divBdr>
    </w:div>
    <w:div w:id="478545787">
      <w:bodyDiv w:val="1"/>
      <w:marLeft w:val="0"/>
      <w:marRight w:val="0"/>
      <w:marTop w:val="0"/>
      <w:marBottom w:val="0"/>
      <w:divBdr>
        <w:top w:val="none" w:sz="0" w:space="0" w:color="auto"/>
        <w:left w:val="none" w:sz="0" w:space="0" w:color="auto"/>
        <w:bottom w:val="none" w:sz="0" w:space="0" w:color="auto"/>
        <w:right w:val="none" w:sz="0" w:space="0" w:color="auto"/>
      </w:divBdr>
    </w:div>
    <w:div w:id="730809123">
      <w:bodyDiv w:val="1"/>
      <w:marLeft w:val="0"/>
      <w:marRight w:val="0"/>
      <w:marTop w:val="0"/>
      <w:marBottom w:val="0"/>
      <w:divBdr>
        <w:top w:val="none" w:sz="0" w:space="0" w:color="auto"/>
        <w:left w:val="none" w:sz="0" w:space="0" w:color="auto"/>
        <w:bottom w:val="none" w:sz="0" w:space="0" w:color="auto"/>
        <w:right w:val="none" w:sz="0" w:space="0" w:color="auto"/>
      </w:divBdr>
    </w:div>
    <w:div w:id="755515303">
      <w:bodyDiv w:val="1"/>
      <w:marLeft w:val="0"/>
      <w:marRight w:val="0"/>
      <w:marTop w:val="0"/>
      <w:marBottom w:val="0"/>
      <w:divBdr>
        <w:top w:val="none" w:sz="0" w:space="0" w:color="auto"/>
        <w:left w:val="none" w:sz="0" w:space="0" w:color="auto"/>
        <w:bottom w:val="none" w:sz="0" w:space="0" w:color="auto"/>
        <w:right w:val="none" w:sz="0" w:space="0" w:color="auto"/>
      </w:divBdr>
      <w:divsChild>
        <w:div w:id="83649801">
          <w:marLeft w:val="0"/>
          <w:marRight w:val="0"/>
          <w:marTop w:val="0"/>
          <w:marBottom w:val="0"/>
          <w:divBdr>
            <w:top w:val="none" w:sz="0" w:space="0" w:color="auto"/>
            <w:left w:val="none" w:sz="0" w:space="0" w:color="auto"/>
            <w:bottom w:val="none" w:sz="0" w:space="0" w:color="auto"/>
            <w:right w:val="none" w:sz="0" w:space="0" w:color="auto"/>
          </w:divBdr>
        </w:div>
        <w:div w:id="187765868">
          <w:marLeft w:val="0"/>
          <w:marRight w:val="0"/>
          <w:marTop w:val="0"/>
          <w:marBottom w:val="0"/>
          <w:divBdr>
            <w:top w:val="none" w:sz="0" w:space="0" w:color="auto"/>
            <w:left w:val="none" w:sz="0" w:space="0" w:color="auto"/>
            <w:bottom w:val="none" w:sz="0" w:space="0" w:color="auto"/>
            <w:right w:val="none" w:sz="0" w:space="0" w:color="auto"/>
          </w:divBdr>
          <w:divsChild>
            <w:div w:id="410005397">
              <w:marLeft w:val="-75"/>
              <w:marRight w:val="0"/>
              <w:marTop w:val="30"/>
              <w:marBottom w:val="30"/>
              <w:divBdr>
                <w:top w:val="none" w:sz="0" w:space="0" w:color="auto"/>
                <w:left w:val="none" w:sz="0" w:space="0" w:color="auto"/>
                <w:bottom w:val="none" w:sz="0" w:space="0" w:color="auto"/>
                <w:right w:val="none" w:sz="0" w:space="0" w:color="auto"/>
              </w:divBdr>
              <w:divsChild>
                <w:div w:id="104691215">
                  <w:marLeft w:val="0"/>
                  <w:marRight w:val="0"/>
                  <w:marTop w:val="0"/>
                  <w:marBottom w:val="0"/>
                  <w:divBdr>
                    <w:top w:val="none" w:sz="0" w:space="0" w:color="auto"/>
                    <w:left w:val="none" w:sz="0" w:space="0" w:color="auto"/>
                    <w:bottom w:val="none" w:sz="0" w:space="0" w:color="auto"/>
                    <w:right w:val="none" w:sz="0" w:space="0" w:color="auto"/>
                  </w:divBdr>
                  <w:divsChild>
                    <w:div w:id="717507523">
                      <w:marLeft w:val="0"/>
                      <w:marRight w:val="0"/>
                      <w:marTop w:val="0"/>
                      <w:marBottom w:val="0"/>
                      <w:divBdr>
                        <w:top w:val="none" w:sz="0" w:space="0" w:color="auto"/>
                        <w:left w:val="none" w:sz="0" w:space="0" w:color="auto"/>
                        <w:bottom w:val="none" w:sz="0" w:space="0" w:color="auto"/>
                        <w:right w:val="none" w:sz="0" w:space="0" w:color="auto"/>
                      </w:divBdr>
                    </w:div>
                  </w:divsChild>
                </w:div>
                <w:div w:id="105738089">
                  <w:marLeft w:val="0"/>
                  <w:marRight w:val="0"/>
                  <w:marTop w:val="0"/>
                  <w:marBottom w:val="0"/>
                  <w:divBdr>
                    <w:top w:val="none" w:sz="0" w:space="0" w:color="auto"/>
                    <w:left w:val="none" w:sz="0" w:space="0" w:color="auto"/>
                    <w:bottom w:val="none" w:sz="0" w:space="0" w:color="auto"/>
                    <w:right w:val="none" w:sz="0" w:space="0" w:color="auto"/>
                  </w:divBdr>
                  <w:divsChild>
                    <w:div w:id="415978272">
                      <w:marLeft w:val="0"/>
                      <w:marRight w:val="0"/>
                      <w:marTop w:val="0"/>
                      <w:marBottom w:val="0"/>
                      <w:divBdr>
                        <w:top w:val="none" w:sz="0" w:space="0" w:color="auto"/>
                        <w:left w:val="none" w:sz="0" w:space="0" w:color="auto"/>
                        <w:bottom w:val="none" w:sz="0" w:space="0" w:color="auto"/>
                        <w:right w:val="none" w:sz="0" w:space="0" w:color="auto"/>
                      </w:divBdr>
                    </w:div>
                  </w:divsChild>
                </w:div>
                <w:div w:id="107967557">
                  <w:marLeft w:val="0"/>
                  <w:marRight w:val="0"/>
                  <w:marTop w:val="0"/>
                  <w:marBottom w:val="0"/>
                  <w:divBdr>
                    <w:top w:val="none" w:sz="0" w:space="0" w:color="auto"/>
                    <w:left w:val="none" w:sz="0" w:space="0" w:color="auto"/>
                    <w:bottom w:val="none" w:sz="0" w:space="0" w:color="auto"/>
                    <w:right w:val="none" w:sz="0" w:space="0" w:color="auto"/>
                  </w:divBdr>
                  <w:divsChild>
                    <w:div w:id="549533543">
                      <w:marLeft w:val="0"/>
                      <w:marRight w:val="0"/>
                      <w:marTop w:val="0"/>
                      <w:marBottom w:val="0"/>
                      <w:divBdr>
                        <w:top w:val="none" w:sz="0" w:space="0" w:color="auto"/>
                        <w:left w:val="none" w:sz="0" w:space="0" w:color="auto"/>
                        <w:bottom w:val="none" w:sz="0" w:space="0" w:color="auto"/>
                        <w:right w:val="none" w:sz="0" w:space="0" w:color="auto"/>
                      </w:divBdr>
                    </w:div>
                  </w:divsChild>
                </w:div>
                <w:div w:id="139226539">
                  <w:marLeft w:val="0"/>
                  <w:marRight w:val="0"/>
                  <w:marTop w:val="0"/>
                  <w:marBottom w:val="0"/>
                  <w:divBdr>
                    <w:top w:val="none" w:sz="0" w:space="0" w:color="auto"/>
                    <w:left w:val="none" w:sz="0" w:space="0" w:color="auto"/>
                    <w:bottom w:val="none" w:sz="0" w:space="0" w:color="auto"/>
                    <w:right w:val="none" w:sz="0" w:space="0" w:color="auto"/>
                  </w:divBdr>
                  <w:divsChild>
                    <w:div w:id="609434208">
                      <w:marLeft w:val="0"/>
                      <w:marRight w:val="0"/>
                      <w:marTop w:val="0"/>
                      <w:marBottom w:val="0"/>
                      <w:divBdr>
                        <w:top w:val="none" w:sz="0" w:space="0" w:color="auto"/>
                        <w:left w:val="none" w:sz="0" w:space="0" w:color="auto"/>
                        <w:bottom w:val="none" w:sz="0" w:space="0" w:color="auto"/>
                        <w:right w:val="none" w:sz="0" w:space="0" w:color="auto"/>
                      </w:divBdr>
                    </w:div>
                  </w:divsChild>
                </w:div>
                <w:div w:id="221525575">
                  <w:marLeft w:val="0"/>
                  <w:marRight w:val="0"/>
                  <w:marTop w:val="0"/>
                  <w:marBottom w:val="0"/>
                  <w:divBdr>
                    <w:top w:val="none" w:sz="0" w:space="0" w:color="auto"/>
                    <w:left w:val="none" w:sz="0" w:space="0" w:color="auto"/>
                    <w:bottom w:val="none" w:sz="0" w:space="0" w:color="auto"/>
                    <w:right w:val="none" w:sz="0" w:space="0" w:color="auto"/>
                  </w:divBdr>
                  <w:divsChild>
                    <w:div w:id="1326667178">
                      <w:marLeft w:val="0"/>
                      <w:marRight w:val="0"/>
                      <w:marTop w:val="0"/>
                      <w:marBottom w:val="0"/>
                      <w:divBdr>
                        <w:top w:val="none" w:sz="0" w:space="0" w:color="auto"/>
                        <w:left w:val="none" w:sz="0" w:space="0" w:color="auto"/>
                        <w:bottom w:val="none" w:sz="0" w:space="0" w:color="auto"/>
                        <w:right w:val="none" w:sz="0" w:space="0" w:color="auto"/>
                      </w:divBdr>
                    </w:div>
                  </w:divsChild>
                </w:div>
                <w:div w:id="610284587">
                  <w:marLeft w:val="0"/>
                  <w:marRight w:val="0"/>
                  <w:marTop w:val="0"/>
                  <w:marBottom w:val="0"/>
                  <w:divBdr>
                    <w:top w:val="none" w:sz="0" w:space="0" w:color="auto"/>
                    <w:left w:val="none" w:sz="0" w:space="0" w:color="auto"/>
                    <w:bottom w:val="none" w:sz="0" w:space="0" w:color="auto"/>
                    <w:right w:val="none" w:sz="0" w:space="0" w:color="auto"/>
                  </w:divBdr>
                  <w:divsChild>
                    <w:div w:id="234975484">
                      <w:marLeft w:val="0"/>
                      <w:marRight w:val="0"/>
                      <w:marTop w:val="0"/>
                      <w:marBottom w:val="0"/>
                      <w:divBdr>
                        <w:top w:val="none" w:sz="0" w:space="0" w:color="auto"/>
                        <w:left w:val="none" w:sz="0" w:space="0" w:color="auto"/>
                        <w:bottom w:val="none" w:sz="0" w:space="0" w:color="auto"/>
                        <w:right w:val="none" w:sz="0" w:space="0" w:color="auto"/>
                      </w:divBdr>
                    </w:div>
                  </w:divsChild>
                </w:div>
                <w:div w:id="670714838">
                  <w:marLeft w:val="0"/>
                  <w:marRight w:val="0"/>
                  <w:marTop w:val="0"/>
                  <w:marBottom w:val="0"/>
                  <w:divBdr>
                    <w:top w:val="none" w:sz="0" w:space="0" w:color="auto"/>
                    <w:left w:val="none" w:sz="0" w:space="0" w:color="auto"/>
                    <w:bottom w:val="none" w:sz="0" w:space="0" w:color="auto"/>
                    <w:right w:val="none" w:sz="0" w:space="0" w:color="auto"/>
                  </w:divBdr>
                  <w:divsChild>
                    <w:div w:id="675570783">
                      <w:marLeft w:val="0"/>
                      <w:marRight w:val="0"/>
                      <w:marTop w:val="0"/>
                      <w:marBottom w:val="0"/>
                      <w:divBdr>
                        <w:top w:val="none" w:sz="0" w:space="0" w:color="auto"/>
                        <w:left w:val="none" w:sz="0" w:space="0" w:color="auto"/>
                        <w:bottom w:val="none" w:sz="0" w:space="0" w:color="auto"/>
                        <w:right w:val="none" w:sz="0" w:space="0" w:color="auto"/>
                      </w:divBdr>
                    </w:div>
                  </w:divsChild>
                </w:div>
                <w:div w:id="802380894">
                  <w:marLeft w:val="0"/>
                  <w:marRight w:val="0"/>
                  <w:marTop w:val="0"/>
                  <w:marBottom w:val="0"/>
                  <w:divBdr>
                    <w:top w:val="none" w:sz="0" w:space="0" w:color="auto"/>
                    <w:left w:val="none" w:sz="0" w:space="0" w:color="auto"/>
                    <w:bottom w:val="none" w:sz="0" w:space="0" w:color="auto"/>
                    <w:right w:val="none" w:sz="0" w:space="0" w:color="auto"/>
                  </w:divBdr>
                  <w:divsChild>
                    <w:div w:id="1365865815">
                      <w:marLeft w:val="0"/>
                      <w:marRight w:val="0"/>
                      <w:marTop w:val="0"/>
                      <w:marBottom w:val="0"/>
                      <w:divBdr>
                        <w:top w:val="none" w:sz="0" w:space="0" w:color="auto"/>
                        <w:left w:val="none" w:sz="0" w:space="0" w:color="auto"/>
                        <w:bottom w:val="none" w:sz="0" w:space="0" w:color="auto"/>
                        <w:right w:val="none" w:sz="0" w:space="0" w:color="auto"/>
                      </w:divBdr>
                    </w:div>
                  </w:divsChild>
                </w:div>
                <w:div w:id="821581318">
                  <w:marLeft w:val="0"/>
                  <w:marRight w:val="0"/>
                  <w:marTop w:val="0"/>
                  <w:marBottom w:val="0"/>
                  <w:divBdr>
                    <w:top w:val="none" w:sz="0" w:space="0" w:color="auto"/>
                    <w:left w:val="none" w:sz="0" w:space="0" w:color="auto"/>
                    <w:bottom w:val="none" w:sz="0" w:space="0" w:color="auto"/>
                    <w:right w:val="none" w:sz="0" w:space="0" w:color="auto"/>
                  </w:divBdr>
                  <w:divsChild>
                    <w:div w:id="1314798320">
                      <w:marLeft w:val="0"/>
                      <w:marRight w:val="0"/>
                      <w:marTop w:val="0"/>
                      <w:marBottom w:val="0"/>
                      <w:divBdr>
                        <w:top w:val="none" w:sz="0" w:space="0" w:color="auto"/>
                        <w:left w:val="none" w:sz="0" w:space="0" w:color="auto"/>
                        <w:bottom w:val="none" w:sz="0" w:space="0" w:color="auto"/>
                        <w:right w:val="none" w:sz="0" w:space="0" w:color="auto"/>
                      </w:divBdr>
                    </w:div>
                  </w:divsChild>
                </w:div>
                <w:div w:id="831022980">
                  <w:marLeft w:val="0"/>
                  <w:marRight w:val="0"/>
                  <w:marTop w:val="0"/>
                  <w:marBottom w:val="0"/>
                  <w:divBdr>
                    <w:top w:val="none" w:sz="0" w:space="0" w:color="auto"/>
                    <w:left w:val="none" w:sz="0" w:space="0" w:color="auto"/>
                    <w:bottom w:val="none" w:sz="0" w:space="0" w:color="auto"/>
                    <w:right w:val="none" w:sz="0" w:space="0" w:color="auto"/>
                  </w:divBdr>
                  <w:divsChild>
                    <w:div w:id="1826623433">
                      <w:marLeft w:val="0"/>
                      <w:marRight w:val="0"/>
                      <w:marTop w:val="0"/>
                      <w:marBottom w:val="0"/>
                      <w:divBdr>
                        <w:top w:val="none" w:sz="0" w:space="0" w:color="auto"/>
                        <w:left w:val="none" w:sz="0" w:space="0" w:color="auto"/>
                        <w:bottom w:val="none" w:sz="0" w:space="0" w:color="auto"/>
                        <w:right w:val="none" w:sz="0" w:space="0" w:color="auto"/>
                      </w:divBdr>
                    </w:div>
                  </w:divsChild>
                </w:div>
                <w:div w:id="885222182">
                  <w:marLeft w:val="0"/>
                  <w:marRight w:val="0"/>
                  <w:marTop w:val="0"/>
                  <w:marBottom w:val="0"/>
                  <w:divBdr>
                    <w:top w:val="none" w:sz="0" w:space="0" w:color="auto"/>
                    <w:left w:val="none" w:sz="0" w:space="0" w:color="auto"/>
                    <w:bottom w:val="none" w:sz="0" w:space="0" w:color="auto"/>
                    <w:right w:val="none" w:sz="0" w:space="0" w:color="auto"/>
                  </w:divBdr>
                  <w:divsChild>
                    <w:div w:id="2146846109">
                      <w:marLeft w:val="0"/>
                      <w:marRight w:val="0"/>
                      <w:marTop w:val="0"/>
                      <w:marBottom w:val="0"/>
                      <w:divBdr>
                        <w:top w:val="none" w:sz="0" w:space="0" w:color="auto"/>
                        <w:left w:val="none" w:sz="0" w:space="0" w:color="auto"/>
                        <w:bottom w:val="none" w:sz="0" w:space="0" w:color="auto"/>
                        <w:right w:val="none" w:sz="0" w:space="0" w:color="auto"/>
                      </w:divBdr>
                    </w:div>
                  </w:divsChild>
                </w:div>
                <w:div w:id="933171385">
                  <w:marLeft w:val="0"/>
                  <w:marRight w:val="0"/>
                  <w:marTop w:val="0"/>
                  <w:marBottom w:val="0"/>
                  <w:divBdr>
                    <w:top w:val="none" w:sz="0" w:space="0" w:color="auto"/>
                    <w:left w:val="none" w:sz="0" w:space="0" w:color="auto"/>
                    <w:bottom w:val="none" w:sz="0" w:space="0" w:color="auto"/>
                    <w:right w:val="none" w:sz="0" w:space="0" w:color="auto"/>
                  </w:divBdr>
                  <w:divsChild>
                    <w:div w:id="1420522759">
                      <w:marLeft w:val="0"/>
                      <w:marRight w:val="0"/>
                      <w:marTop w:val="0"/>
                      <w:marBottom w:val="0"/>
                      <w:divBdr>
                        <w:top w:val="none" w:sz="0" w:space="0" w:color="auto"/>
                        <w:left w:val="none" w:sz="0" w:space="0" w:color="auto"/>
                        <w:bottom w:val="none" w:sz="0" w:space="0" w:color="auto"/>
                        <w:right w:val="none" w:sz="0" w:space="0" w:color="auto"/>
                      </w:divBdr>
                    </w:div>
                  </w:divsChild>
                </w:div>
                <w:div w:id="1101022852">
                  <w:marLeft w:val="0"/>
                  <w:marRight w:val="0"/>
                  <w:marTop w:val="0"/>
                  <w:marBottom w:val="0"/>
                  <w:divBdr>
                    <w:top w:val="none" w:sz="0" w:space="0" w:color="auto"/>
                    <w:left w:val="none" w:sz="0" w:space="0" w:color="auto"/>
                    <w:bottom w:val="none" w:sz="0" w:space="0" w:color="auto"/>
                    <w:right w:val="none" w:sz="0" w:space="0" w:color="auto"/>
                  </w:divBdr>
                  <w:divsChild>
                    <w:div w:id="624778682">
                      <w:marLeft w:val="0"/>
                      <w:marRight w:val="0"/>
                      <w:marTop w:val="0"/>
                      <w:marBottom w:val="0"/>
                      <w:divBdr>
                        <w:top w:val="none" w:sz="0" w:space="0" w:color="auto"/>
                        <w:left w:val="none" w:sz="0" w:space="0" w:color="auto"/>
                        <w:bottom w:val="none" w:sz="0" w:space="0" w:color="auto"/>
                        <w:right w:val="none" w:sz="0" w:space="0" w:color="auto"/>
                      </w:divBdr>
                    </w:div>
                  </w:divsChild>
                </w:div>
                <w:div w:id="1182205045">
                  <w:marLeft w:val="0"/>
                  <w:marRight w:val="0"/>
                  <w:marTop w:val="0"/>
                  <w:marBottom w:val="0"/>
                  <w:divBdr>
                    <w:top w:val="none" w:sz="0" w:space="0" w:color="auto"/>
                    <w:left w:val="none" w:sz="0" w:space="0" w:color="auto"/>
                    <w:bottom w:val="none" w:sz="0" w:space="0" w:color="auto"/>
                    <w:right w:val="none" w:sz="0" w:space="0" w:color="auto"/>
                  </w:divBdr>
                  <w:divsChild>
                    <w:div w:id="2068650471">
                      <w:marLeft w:val="0"/>
                      <w:marRight w:val="0"/>
                      <w:marTop w:val="0"/>
                      <w:marBottom w:val="0"/>
                      <w:divBdr>
                        <w:top w:val="none" w:sz="0" w:space="0" w:color="auto"/>
                        <w:left w:val="none" w:sz="0" w:space="0" w:color="auto"/>
                        <w:bottom w:val="none" w:sz="0" w:space="0" w:color="auto"/>
                        <w:right w:val="none" w:sz="0" w:space="0" w:color="auto"/>
                      </w:divBdr>
                    </w:div>
                  </w:divsChild>
                </w:div>
                <w:div w:id="1292714417">
                  <w:marLeft w:val="0"/>
                  <w:marRight w:val="0"/>
                  <w:marTop w:val="0"/>
                  <w:marBottom w:val="0"/>
                  <w:divBdr>
                    <w:top w:val="none" w:sz="0" w:space="0" w:color="auto"/>
                    <w:left w:val="none" w:sz="0" w:space="0" w:color="auto"/>
                    <w:bottom w:val="none" w:sz="0" w:space="0" w:color="auto"/>
                    <w:right w:val="none" w:sz="0" w:space="0" w:color="auto"/>
                  </w:divBdr>
                  <w:divsChild>
                    <w:div w:id="1438791923">
                      <w:marLeft w:val="0"/>
                      <w:marRight w:val="0"/>
                      <w:marTop w:val="0"/>
                      <w:marBottom w:val="0"/>
                      <w:divBdr>
                        <w:top w:val="none" w:sz="0" w:space="0" w:color="auto"/>
                        <w:left w:val="none" w:sz="0" w:space="0" w:color="auto"/>
                        <w:bottom w:val="none" w:sz="0" w:space="0" w:color="auto"/>
                        <w:right w:val="none" w:sz="0" w:space="0" w:color="auto"/>
                      </w:divBdr>
                    </w:div>
                  </w:divsChild>
                </w:div>
                <w:div w:id="1328895926">
                  <w:marLeft w:val="0"/>
                  <w:marRight w:val="0"/>
                  <w:marTop w:val="0"/>
                  <w:marBottom w:val="0"/>
                  <w:divBdr>
                    <w:top w:val="none" w:sz="0" w:space="0" w:color="auto"/>
                    <w:left w:val="none" w:sz="0" w:space="0" w:color="auto"/>
                    <w:bottom w:val="none" w:sz="0" w:space="0" w:color="auto"/>
                    <w:right w:val="none" w:sz="0" w:space="0" w:color="auto"/>
                  </w:divBdr>
                  <w:divsChild>
                    <w:div w:id="973868365">
                      <w:marLeft w:val="0"/>
                      <w:marRight w:val="0"/>
                      <w:marTop w:val="0"/>
                      <w:marBottom w:val="0"/>
                      <w:divBdr>
                        <w:top w:val="none" w:sz="0" w:space="0" w:color="auto"/>
                        <w:left w:val="none" w:sz="0" w:space="0" w:color="auto"/>
                        <w:bottom w:val="none" w:sz="0" w:space="0" w:color="auto"/>
                        <w:right w:val="none" w:sz="0" w:space="0" w:color="auto"/>
                      </w:divBdr>
                    </w:div>
                  </w:divsChild>
                </w:div>
                <w:div w:id="1333412229">
                  <w:marLeft w:val="0"/>
                  <w:marRight w:val="0"/>
                  <w:marTop w:val="0"/>
                  <w:marBottom w:val="0"/>
                  <w:divBdr>
                    <w:top w:val="none" w:sz="0" w:space="0" w:color="auto"/>
                    <w:left w:val="none" w:sz="0" w:space="0" w:color="auto"/>
                    <w:bottom w:val="none" w:sz="0" w:space="0" w:color="auto"/>
                    <w:right w:val="none" w:sz="0" w:space="0" w:color="auto"/>
                  </w:divBdr>
                  <w:divsChild>
                    <w:div w:id="1561860563">
                      <w:marLeft w:val="0"/>
                      <w:marRight w:val="0"/>
                      <w:marTop w:val="0"/>
                      <w:marBottom w:val="0"/>
                      <w:divBdr>
                        <w:top w:val="none" w:sz="0" w:space="0" w:color="auto"/>
                        <w:left w:val="none" w:sz="0" w:space="0" w:color="auto"/>
                        <w:bottom w:val="none" w:sz="0" w:space="0" w:color="auto"/>
                        <w:right w:val="none" w:sz="0" w:space="0" w:color="auto"/>
                      </w:divBdr>
                    </w:div>
                  </w:divsChild>
                </w:div>
                <w:div w:id="1485704132">
                  <w:marLeft w:val="0"/>
                  <w:marRight w:val="0"/>
                  <w:marTop w:val="0"/>
                  <w:marBottom w:val="0"/>
                  <w:divBdr>
                    <w:top w:val="none" w:sz="0" w:space="0" w:color="auto"/>
                    <w:left w:val="none" w:sz="0" w:space="0" w:color="auto"/>
                    <w:bottom w:val="none" w:sz="0" w:space="0" w:color="auto"/>
                    <w:right w:val="none" w:sz="0" w:space="0" w:color="auto"/>
                  </w:divBdr>
                  <w:divsChild>
                    <w:div w:id="1245262730">
                      <w:marLeft w:val="0"/>
                      <w:marRight w:val="0"/>
                      <w:marTop w:val="0"/>
                      <w:marBottom w:val="0"/>
                      <w:divBdr>
                        <w:top w:val="none" w:sz="0" w:space="0" w:color="auto"/>
                        <w:left w:val="none" w:sz="0" w:space="0" w:color="auto"/>
                        <w:bottom w:val="none" w:sz="0" w:space="0" w:color="auto"/>
                        <w:right w:val="none" w:sz="0" w:space="0" w:color="auto"/>
                      </w:divBdr>
                    </w:div>
                  </w:divsChild>
                </w:div>
                <w:div w:id="1580210035">
                  <w:marLeft w:val="0"/>
                  <w:marRight w:val="0"/>
                  <w:marTop w:val="0"/>
                  <w:marBottom w:val="0"/>
                  <w:divBdr>
                    <w:top w:val="none" w:sz="0" w:space="0" w:color="auto"/>
                    <w:left w:val="none" w:sz="0" w:space="0" w:color="auto"/>
                    <w:bottom w:val="none" w:sz="0" w:space="0" w:color="auto"/>
                    <w:right w:val="none" w:sz="0" w:space="0" w:color="auto"/>
                  </w:divBdr>
                  <w:divsChild>
                    <w:div w:id="1967202512">
                      <w:marLeft w:val="0"/>
                      <w:marRight w:val="0"/>
                      <w:marTop w:val="0"/>
                      <w:marBottom w:val="0"/>
                      <w:divBdr>
                        <w:top w:val="none" w:sz="0" w:space="0" w:color="auto"/>
                        <w:left w:val="none" w:sz="0" w:space="0" w:color="auto"/>
                        <w:bottom w:val="none" w:sz="0" w:space="0" w:color="auto"/>
                        <w:right w:val="none" w:sz="0" w:space="0" w:color="auto"/>
                      </w:divBdr>
                    </w:div>
                  </w:divsChild>
                </w:div>
                <w:div w:id="1594125759">
                  <w:marLeft w:val="0"/>
                  <w:marRight w:val="0"/>
                  <w:marTop w:val="0"/>
                  <w:marBottom w:val="0"/>
                  <w:divBdr>
                    <w:top w:val="none" w:sz="0" w:space="0" w:color="auto"/>
                    <w:left w:val="none" w:sz="0" w:space="0" w:color="auto"/>
                    <w:bottom w:val="none" w:sz="0" w:space="0" w:color="auto"/>
                    <w:right w:val="none" w:sz="0" w:space="0" w:color="auto"/>
                  </w:divBdr>
                  <w:divsChild>
                    <w:div w:id="784079773">
                      <w:marLeft w:val="0"/>
                      <w:marRight w:val="0"/>
                      <w:marTop w:val="0"/>
                      <w:marBottom w:val="0"/>
                      <w:divBdr>
                        <w:top w:val="none" w:sz="0" w:space="0" w:color="auto"/>
                        <w:left w:val="none" w:sz="0" w:space="0" w:color="auto"/>
                        <w:bottom w:val="none" w:sz="0" w:space="0" w:color="auto"/>
                        <w:right w:val="none" w:sz="0" w:space="0" w:color="auto"/>
                      </w:divBdr>
                    </w:div>
                  </w:divsChild>
                </w:div>
                <w:div w:id="1707876727">
                  <w:marLeft w:val="0"/>
                  <w:marRight w:val="0"/>
                  <w:marTop w:val="0"/>
                  <w:marBottom w:val="0"/>
                  <w:divBdr>
                    <w:top w:val="none" w:sz="0" w:space="0" w:color="auto"/>
                    <w:left w:val="none" w:sz="0" w:space="0" w:color="auto"/>
                    <w:bottom w:val="none" w:sz="0" w:space="0" w:color="auto"/>
                    <w:right w:val="none" w:sz="0" w:space="0" w:color="auto"/>
                  </w:divBdr>
                  <w:divsChild>
                    <w:div w:id="259877961">
                      <w:marLeft w:val="0"/>
                      <w:marRight w:val="0"/>
                      <w:marTop w:val="0"/>
                      <w:marBottom w:val="0"/>
                      <w:divBdr>
                        <w:top w:val="none" w:sz="0" w:space="0" w:color="auto"/>
                        <w:left w:val="none" w:sz="0" w:space="0" w:color="auto"/>
                        <w:bottom w:val="none" w:sz="0" w:space="0" w:color="auto"/>
                        <w:right w:val="none" w:sz="0" w:space="0" w:color="auto"/>
                      </w:divBdr>
                    </w:div>
                  </w:divsChild>
                </w:div>
                <w:div w:id="1730227150">
                  <w:marLeft w:val="0"/>
                  <w:marRight w:val="0"/>
                  <w:marTop w:val="0"/>
                  <w:marBottom w:val="0"/>
                  <w:divBdr>
                    <w:top w:val="none" w:sz="0" w:space="0" w:color="auto"/>
                    <w:left w:val="none" w:sz="0" w:space="0" w:color="auto"/>
                    <w:bottom w:val="none" w:sz="0" w:space="0" w:color="auto"/>
                    <w:right w:val="none" w:sz="0" w:space="0" w:color="auto"/>
                  </w:divBdr>
                  <w:divsChild>
                    <w:div w:id="964040324">
                      <w:marLeft w:val="0"/>
                      <w:marRight w:val="0"/>
                      <w:marTop w:val="0"/>
                      <w:marBottom w:val="0"/>
                      <w:divBdr>
                        <w:top w:val="none" w:sz="0" w:space="0" w:color="auto"/>
                        <w:left w:val="none" w:sz="0" w:space="0" w:color="auto"/>
                        <w:bottom w:val="none" w:sz="0" w:space="0" w:color="auto"/>
                        <w:right w:val="none" w:sz="0" w:space="0" w:color="auto"/>
                      </w:divBdr>
                    </w:div>
                  </w:divsChild>
                </w:div>
                <w:div w:id="1916937860">
                  <w:marLeft w:val="0"/>
                  <w:marRight w:val="0"/>
                  <w:marTop w:val="0"/>
                  <w:marBottom w:val="0"/>
                  <w:divBdr>
                    <w:top w:val="none" w:sz="0" w:space="0" w:color="auto"/>
                    <w:left w:val="none" w:sz="0" w:space="0" w:color="auto"/>
                    <w:bottom w:val="none" w:sz="0" w:space="0" w:color="auto"/>
                    <w:right w:val="none" w:sz="0" w:space="0" w:color="auto"/>
                  </w:divBdr>
                  <w:divsChild>
                    <w:div w:id="340544794">
                      <w:marLeft w:val="0"/>
                      <w:marRight w:val="0"/>
                      <w:marTop w:val="0"/>
                      <w:marBottom w:val="0"/>
                      <w:divBdr>
                        <w:top w:val="none" w:sz="0" w:space="0" w:color="auto"/>
                        <w:left w:val="none" w:sz="0" w:space="0" w:color="auto"/>
                        <w:bottom w:val="none" w:sz="0" w:space="0" w:color="auto"/>
                        <w:right w:val="none" w:sz="0" w:space="0" w:color="auto"/>
                      </w:divBdr>
                    </w:div>
                  </w:divsChild>
                </w:div>
                <w:div w:id="1983581629">
                  <w:marLeft w:val="0"/>
                  <w:marRight w:val="0"/>
                  <w:marTop w:val="0"/>
                  <w:marBottom w:val="0"/>
                  <w:divBdr>
                    <w:top w:val="none" w:sz="0" w:space="0" w:color="auto"/>
                    <w:left w:val="none" w:sz="0" w:space="0" w:color="auto"/>
                    <w:bottom w:val="none" w:sz="0" w:space="0" w:color="auto"/>
                    <w:right w:val="none" w:sz="0" w:space="0" w:color="auto"/>
                  </w:divBdr>
                  <w:divsChild>
                    <w:div w:id="8161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97862">
          <w:marLeft w:val="0"/>
          <w:marRight w:val="0"/>
          <w:marTop w:val="0"/>
          <w:marBottom w:val="0"/>
          <w:divBdr>
            <w:top w:val="none" w:sz="0" w:space="0" w:color="auto"/>
            <w:left w:val="none" w:sz="0" w:space="0" w:color="auto"/>
            <w:bottom w:val="none" w:sz="0" w:space="0" w:color="auto"/>
            <w:right w:val="none" w:sz="0" w:space="0" w:color="auto"/>
          </w:divBdr>
        </w:div>
        <w:div w:id="239339550">
          <w:marLeft w:val="0"/>
          <w:marRight w:val="0"/>
          <w:marTop w:val="0"/>
          <w:marBottom w:val="0"/>
          <w:divBdr>
            <w:top w:val="none" w:sz="0" w:space="0" w:color="auto"/>
            <w:left w:val="none" w:sz="0" w:space="0" w:color="auto"/>
            <w:bottom w:val="none" w:sz="0" w:space="0" w:color="auto"/>
            <w:right w:val="none" w:sz="0" w:space="0" w:color="auto"/>
          </w:divBdr>
        </w:div>
        <w:div w:id="263073776">
          <w:marLeft w:val="0"/>
          <w:marRight w:val="0"/>
          <w:marTop w:val="0"/>
          <w:marBottom w:val="0"/>
          <w:divBdr>
            <w:top w:val="none" w:sz="0" w:space="0" w:color="auto"/>
            <w:left w:val="none" w:sz="0" w:space="0" w:color="auto"/>
            <w:bottom w:val="none" w:sz="0" w:space="0" w:color="auto"/>
            <w:right w:val="none" w:sz="0" w:space="0" w:color="auto"/>
          </w:divBdr>
        </w:div>
        <w:div w:id="284585726">
          <w:marLeft w:val="0"/>
          <w:marRight w:val="0"/>
          <w:marTop w:val="0"/>
          <w:marBottom w:val="0"/>
          <w:divBdr>
            <w:top w:val="none" w:sz="0" w:space="0" w:color="auto"/>
            <w:left w:val="none" w:sz="0" w:space="0" w:color="auto"/>
            <w:bottom w:val="none" w:sz="0" w:space="0" w:color="auto"/>
            <w:right w:val="none" w:sz="0" w:space="0" w:color="auto"/>
          </w:divBdr>
        </w:div>
        <w:div w:id="390466166">
          <w:marLeft w:val="0"/>
          <w:marRight w:val="0"/>
          <w:marTop w:val="0"/>
          <w:marBottom w:val="0"/>
          <w:divBdr>
            <w:top w:val="none" w:sz="0" w:space="0" w:color="auto"/>
            <w:left w:val="none" w:sz="0" w:space="0" w:color="auto"/>
            <w:bottom w:val="none" w:sz="0" w:space="0" w:color="auto"/>
            <w:right w:val="none" w:sz="0" w:space="0" w:color="auto"/>
          </w:divBdr>
        </w:div>
        <w:div w:id="521669409">
          <w:marLeft w:val="0"/>
          <w:marRight w:val="0"/>
          <w:marTop w:val="0"/>
          <w:marBottom w:val="0"/>
          <w:divBdr>
            <w:top w:val="none" w:sz="0" w:space="0" w:color="auto"/>
            <w:left w:val="none" w:sz="0" w:space="0" w:color="auto"/>
            <w:bottom w:val="none" w:sz="0" w:space="0" w:color="auto"/>
            <w:right w:val="none" w:sz="0" w:space="0" w:color="auto"/>
          </w:divBdr>
          <w:divsChild>
            <w:div w:id="780690243">
              <w:marLeft w:val="-75"/>
              <w:marRight w:val="0"/>
              <w:marTop w:val="30"/>
              <w:marBottom w:val="30"/>
              <w:divBdr>
                <w:top w:val="none" w:sz="0" w:space="0" w:color="auto"/>
                <w:left w:val="none" w:sz="0" w:space="0" w:color="auto"/>
                <w:bottom w:val="none" w:sz="0" w:space="0" w:color="auto"/>
                <w:right w:val="none" w:sz="0" w:space="0" w:color="auto"/>
              </w:divBdr>
              <w:divsChild>
                <w:div w:id="297607299">
                  <w:marLeft w:val="0"/>
                  <w:marRight w:val="0"/>
                  <w:marTop w:val="0"/>
                  <w:marBottom w:val="0"/>
                  <w:divBdr>
                    <w:top w:val="none" w:sz="0" w:space="0" w:color="auto"/>
                    <w:left w:val="none" w:sz="0" w:space="0" w:color="auto"/>
                    <w:bottom w:val="none" w:sz="0" w:space="0" w:color="auto"/>
                    <w:right w:val="none" w:sz="0" w:space="0" w:color="auto"/>
                  </w:divBdr>
                  <w:divsChild>
                    <w:div w:id="1701204211">
                      <w:marLeft w:val="0"/>
                      <w:marRight w:val="0"/>
                      <w:marTop w:val="0"/>
                      <w:marBottom w:val="0"/>
                      <w:divBdr>
                        <w:top w:val="none" w:sz="0" w:space="0" w:color="auto"/>
                        <w:left w:val="none" w:sz="0" w:space="0" w:color="auto"/>
                        <w:bottom w:val="none" w:sz="0" w:space="0" w:color="auto"/>
                        <w:right w:val="none" w:sz="0" w:space="0" w:color="auto"/>
                      </w:divBdr>
                    </w:div>
                  </w:divsChild>
                </w:div>
                <w:div w:id="347562255">
                  <w:marLeft w:val="0"/>
                  <w:marRight w:val="0"/>
                  <w:marTop w:val="0"/>
                  <w:marBottom w:val="0"/>
                  <w:divBdr>
                    <w:top w:val="none" w:sz="0" w:space="0" w:color="auto"/>
                    <w:left w:val="none" w:sz="0" w:space="0" w:color="auto"/>
                    <w:bottom w:val="none" w:sz="0" w:space="0" w:color="auto"/>
                    <w:right w:val="none" w:sz="0" w:space="0" w:color="auto"/>
                  </w:divBdr>
                  <w:divsChild>
                    <w:div w:id="1834762679">
                      <w:marLeft w:val="0"/>
                      <w:marRight w:val="0"/>
                      <w:marTop w:val="0"/>
                      <w:marBottom w:val="0"/>
                      <w:divBdr>
                        <w:top w:val="none" w:sz="0" w:space="0" w:color="auto"/>
                        <w:left w:val="none" w:sz="0" w:space="0" w:color="auto"/>
                        <w:bottom w:val="none" w:sz="0" w:space="0" w:color="auto"/>
                        <w:right w:val="none" w:sz="0" w:space="0" w:color="auto"/>
                      </w:divBdr>
                    </w:div>
                  </w:divsChild>
                </w:div>
                <w:div w:id="437719497">
                  <w:marLeft w:val="0"/>
                  <w:marRight w:val="0"/>
                  <w:marTop w:val="0"/>
                  <w:marBottom w:val="0"/>
                  <w:divBdr>
                    <w:top w:val="none" w:sz="0" w:space="0" w:color="auto"/>
                    <w:left w:val="none" w:sz="0" w:space="0" w:color="auto"/>
                    <w:bottom w:val="none" w:sz="0" w:space="0" w:color="auto"/>
                    <w:right w:val="none" w:sz="0" w:space="0" w:color="auto"/>
                  </w:divBdr>
                  <w:divsChild>
                    <w:div w:id="2136562548">
                      <w:marLeft w:val="0"/>
                      <w:marRight w:val="0"/>
                      <w:marTop w:val="0"/>
                      <w:marBottom w:val="0"/>
                      <w:divBdr>
                        <w:top w:val="none" w:sz="0" w:space="0" w:color="auto"/>
                        <w:left w:val="none" w:sz="0" w:space="0" w:color="auto"/>
                        <w:bottom w:val="none" w:sz="0" w:space="0" w:color="auto"/>
                        <w:right w:val="none" w:sz="0" w:space="0" w:color="auto"/>
                      </w:divBdr>
                    </w:div>
                  </w:divsChild>
                </w:div>
                <w:div w:id="464280845">
                  <w:marLeft w:val="0"/>
                  <w:marRight w:val="0"/>
                  <w:marTop w:val="0"/>
                  <w:marBottom w:val="0"/>
                  <w:divBdr>
                    <w:top w:val="none" w:sz="0" w:space="0" w:color="auto"/>
                    <w:left w:val="none" w:sz="0" w:space="0" w:color="auto"/>
                    <w:bottom w:val="none" w:sz="0" w:space="0" w:color="auto"/>
                    <w:right w:val="none" w:sz="0" w:space="0" w:color="auto"/>
                  </w:divBdr>
                  <w:divsChild>
                    <w:div w:id="1987200329">
                      <w:marLeft w:val="0"/>
                      <w:marRight w:val="0"/>
                      <w:marTop w:val="0"/>
                      <w:marBottom w:val="0"/>
                      <w:divBdr>
                        <w:top w:val="none" w:sz="0" w:space="0" w:color="auto"/>
                        <w:left w:val="none" w:sz="0" w:space="0" w:color="auto"/>
                        <w:bottom w:val="none" w:sz="0" w:space="0" w:color="auto"/>
                        <w:right w:val="none" w:sz="0" w:space="0" w:color="auto"/>
                      </w:divBdr>
                    </w:div>
                  </w:divsChild>
                </w:div>
                <w:div w:id="580452460">
                  <w:marLeft w:val="0"/>
                  <w:marRight w:val="0"/>
                  <w:marTop w:val="0"/>
                  <w:marBottom w:val="0"/>
                  <w:divBdr>
                    <w:top w:val="none" w:sz="0" w:space="0" w:color="auto"/>
                    <w:left w:val="none" w:sz="0" w:space="0" w:color="auto"/>
                    <w:bottom w:val="none" w:sz="0" w:space="0" w:color="auto"/>
                    <w:right w:val="none" w:sz="0" w:space="0" w:color="auto"/>
                  </w:divBdr>
                  <w:divsChild>
                    <w:div w:id="1360010663">
                      <w:marLeft w:val="0"/>
                      <w:marRight w:val="0"/>
                      <w:marTop w:val="0"/>
                      <w:marBottom w:val="0"/>
                      <w:divBdr>
                        <w:top w:val="none" w:sz="0" w:space="0" w:color="auto"/>
                        <w:left w:val="none" w:sz="0" w:space="0" w:color="auto"/>
                        <w:bottom w:val="none" w:sz="0" w:space="0" w:color="auto"/>
                        <w:right w:val="none" w:sz="0" w:space="0" w:color="auto"/>
                      </w:divBdr>
                    </w:div>
                  </w:divsChild>
                </w:div>
                <w:div w:id="722825717">
                  <w:marLeft w:val="0"/>
                  <w:marRight w:val="0"/>
                  <w:marTop w:val="0"/>
                  <w:marBottom w:val="0"/>
                  <w:divBdr>
                    <w:top w:val="none" w:sz="0" w:space="0" w:color="auto"/>
                    <w:left w:val="none" w:sz="0" w:space="0" w:color="auto"/>
                    <w:bottom w:val="none" w:sz="0" w:space="0" w:color="auto"/>
                    <w:right w:val="none" w:sz="0" w:space="0" w:color="auto"/>
                  </w:divBdr>
                  <w:divsChild>
                    <w:div w:id="844319513">
                      <w:marLeft w:val="0"/>
                      <w:marRight w:val="0"/>
                      <w:marTop w:val="0"/>
                      <w:marBottom w:val="0"/>
                      <w:divBdr>
                        <w:top w:val="none" w:sz="0" w:space="0" w:color="auto"/>
                        <w:left w:val="none" w:sz="0" w:space="0" w:color="auto"/>
                        <w:bottom w:val="none" w:sz="0" w:space="0" w:color="auto"/>
                        <w:right w:val="none" w:sz="0" w:space="0" w:color="auto"/>
                      </w:divBdr>
                    </w:div>
                  </w:divsChild>
                </w:div>
                <w:div w:id="1026449310">
                  <w:marLeft w:val="0"/>
                  <w:marRight w:val="0"/>
                  <w:marTop w:val="0"/>
                  <w:marBottom w:val="0"/>
                  <w:divBdr>
                    <w:top w:val="none" w:sz="0" w:space="0" w:color="auto"/>
                    <w:left w:val="none" w:sz="0" w:space="0" w:color="auto"/>
                    <w:bottom w:val="none" w:sz="0" w:space="0" w:color="auto"/>
                    <w:right w:val="none" w:sz="0" w:space="0" w:color="auto"/>
                  </w:divBdr>
                  <w:divsChild>
                    <w:div w:id="1349285020">
                      <w:marLeft w:val="0"/>
                      <w:marRight w:val="0"/>
                      <w:marTop w:val="0"/>
                      <w:marBottom w:val="0"/>
                      <w:divBdr>
                        <w:top w:val="none" w:sz="0" w:space="0" w:color="auto"/>
                        <w:left w:val="none" w:sz="0" w:space="0" w:color="auto"/>
                        <w:bottom w:val="none" w:sz="0" w:space="0" w:color="auto"/>
                        <w:right w:val="none" w:sz="0" w:space="0" w:color="auto"/>
                      </w:divBdr>
                    </w:div>
                  </w:divsChild>
                </w:div>
                <w:div w:id="1072854639">
                  <w:marLeft w:val="0"/>
                  <w:marRight w:val="0"/>
                  <w:marTop w:val="0"/>
                  <w:marBottom w:val="0"/>
                  <w:divBdr>
                    <w:top w:val="none" w:sz="0" w:space="0" w:color="auto"/>
                    <w:left w:val="none" w:sz="0" w:space="0" w:color="auto"/>
                    <w:bottom w:val="none" w:sz="0" w:space="0" w:color="auto"/>
                    <w:right w:val="none" w:sz="0" w:space="0" w:color="auto"/>
                  </w:divBdr>
                  <w:divsChild>
                    <w:div w:id="665478149">
                      <w:marLeft w:val="0"/>
                      <w:marRight w:val="0"/>
                      <w:marTop w:val="0"/>
                      <w:marBottom w:val="0"/>
                      <w:divBdr>
                        <w:top w:val="none" w:sz="0" w:space="0" w:color="auto"/>
                        <w:left w:val="none" w:sz="0" w:space="0" w:color="auto"/>
                        <w:bottom w:val="none" w:sz="0" w:space="0" w:color="auto"/>
                        <w:right w:val="none" w:sz="0" w:space="0" w:color="auto"/>
                      </w:divBdr>
                    </w:div>
                  </w:divsChild>
                </w:div>
                <w:div w:id="1266695515">
                  <w:marLeft w:val="0"/>
                  <w:marRight w:val="0"/>
                  <w:marTop w:val="0"/>
                  <w:marBottom w:val="0"/>
                  <w:divBdr>
                    <w:top w:val="none" w:sz="0" w:space="0" w:color="auto"/>
                    <w:left w:val="none" w:sz="0" w:space="0" w:color="auto"/>
                    <w:bottom w:val="none" w:sz="0" w:space="0" w:color="auto"/>
                    <w:right w:val="none" w:sz="0" w:space="0" w:color="auto"/>
                  </w:divBdr>
                  <w:divsChild>
                    <w:div w:id="954408263">
                      <w:marLeft w:val="0"/>
                      <w:marRight w:val="0"/>
                      <w:marTop w:val="0"/>
                      <w:marBottom w:val="0"/>
                      <w:divBdr>
                        <w:top w:val="none" w:sz="0" w:space="0" w:color="auto"/>
                        <w:left w:val="none" w:sz="0" w:space="0" w:color="auto"/>
                        <w:bottom w:val="none" w:sz="0" w:space="0" w:color="auto"/>
                        <w:right w:val="none" w:sz="0" w:space="0" w:color="auto"/>
                      </w:divBdr>
                    </w:div>
                  </w:divsChild>
                </w:div>
                <w:div w:id="1292050189">
                  <w:marLeft w:val="0"/>
                  <w:marRight w:val="0"/>
                  <w:marTop w:val="0"/>
                  <w:marBottom w:val="0"/>
                  <w:divBdr>
                    <w:top w:val="none" w:sz="0" w:space="0" w:color="auto"/>
                    <w:left w:val="none" w:sz="0" w:space="0" w:color="auto"/>
                    <w:bottom w:val="none" w:sz="0" w:space="0" w:color="auto"/>
                    <w:right w:val="none" w:sz="0" w:space="0" w:color="auto"/>
                  </w:divBdr>
                  <w:divsChild>
                    <w:div w:id="1098332099">
                      <w:marLeft w:val="0"/>
                      <w:marRight w:val="0"/>
                      <w:marTop w:val="0"/>
                      <w:marBottom w:val="0"/>
                      <w:divBdr>
                        <w:top w:val="none" w:sz="0" w:space="0" w:color="auto"/>
                        <w:left w:val="none" w:sz="0" w:space="0" w:color="auto"/>
                        <w:bottom w:val="none" w:sz="0" w:space="0" w:color="auto"/>
                        <w:right w:val="none" w:sz="0" w:space="0" w:color="auto"/>
                      </w:divBdr>
                    </w:div>
                  </w:divsChild>
                </w:div>
                <w:div w:id="1528835772">
                  <w:marLeft w:val="0"/>
                  <w:marRight w:val="0"/>
                  <w:marTop w:val="0"/>
                  <w:marBottom w:val="0"/>
                  <w:divBdr>
                    <w:top w:val="none" w:sz="0" w:space="0" w:color="auto"/>
                    <w:left w:val="none" w:sz="0" w:space="0" w:color="auto"/>
                    <w:bottom w:val="none" w:sz="0" w:space="0" w:color="auto"/>
                    <w:right w:val="none" w:sz="0" w:space="0" w:color="auto"/>
                  </w:divBdr>
                  <w:divsChild>
                    <w:div w:id="668870341">
                      <w:marLeft w:val="0"/>
                      <w:marRight w:val="0"/>
                      <w:marTop w:val="0"/>
                      <w:marBottom w:val="0"/>
                      <w:divBdr>
                        <w:top w:val="none" w:sz="0" w:space="0" w:color="auto"/>
                        <w:left w:val="none" w:sz="0" w:space="0" w:color="auto"/>
                        <w:bottom w:val="none" w:sz="0" w:space="0" w:color="auto"/>
                        <w:right w:val="none" w:sz="0" w:space="0" w:color="auto"/>
                      </w:divBdr>
                    </w:div>
                  </w:divsChild>
                </w:div>
                <w:div w:id="1592396723">
                  <w:marLeft w:val="0"/>
                  <w:marRight w:val="0"/>
                  <w:marTop w:val="0"/>
                  <w:marBottom w:val="0"/>
                  <w:divBdr>
                    <w:top w:val="none" w:sz="0" w:space="0" w:color="auto"/>
                    <w:left w:val="none" w:sz="0" w:space="0" w:color="auto"/>
                    <w:bottom w:val="none" w:sz="0" w:space="0" w:color="auto"/>
                    <w:right w:val="none" w:sz="0" w:space="0" w:color="auto"/>
                  </w:divBdr>
                  <w:divsChild>
                    <w:div w:id="1371613926">
                      <w:marLeft w:val="0"/>
                      <w:marRight w:val="0"/>
                      <w:marTop w:val="0"/>
                      <w:marBottom w:val="0"/>
                      <w:divBdr>
                        <w:top w:val="none" w:sz="0" w:space="0" w:color="auto"/>
                        <w:left w:val="none" w:sz="0" w:space="0" w:color="auto"/>
                        <w:bottom w:val="none" w:sz="0" w:space="0" w:color="auto"/>
                        <w:right w:val="none" w:sz="0" w:space="0" w:color="auto"/>
                      </w:divBdr>
                    </w:div>
                  </w:divsChild>
                </w:div>
                <w:div w:id="1835216137">
                  <w:marLeft w:val="0"/>
                  <w:marRight w:val="0"/>
                  <w:marTop w:val="0"/>
                  <w:marBottom w:val="0"/>
                  <w:divBdr>
                    <w:top w:val="none" w:sz="0" w:space="0" w:color="auto"/>
                    <w:left w:val="none" w:sz="0" w:space="0" w:color="auto"/>
                    <w:bottom w:val="none" w:sz="0" w:space="0" w:color="auto"/>
                    <w:right w:val="none" w:sz="0" w:space="0" w:color="auto"/>
                  </w:divBdr>
                  <w:divsChild>
                    <w:div w:id="1708748754">
                      <w:marLeft w:val="0"/>
                      <w:marRight w:val="0"/>
                      <w:marTop w:val="0"/>
                      <w:marBottom w:val="0"/>
                      <w:divBdr>
                        <w:top w:val="none" w:sz="0" w:space="0" w:color="auto"/>
                        <w:left w:val="none" w:sz="0" w:space="0" w:color="auto"/>
                        <w:bottom w:val="none" w:sz="0" w:space="0" w:color="auto"/>
                        <w:right w:val="none" w:sz="0" w:space="0" w:color="auto"/>
                      </w:divBdr>
                    </w:div>
                  </w:divsChild>
                </w:div>
                <w:div w:id="1871332860">
                  <w:marLeft w:val="0"/>
                  <w:marRight w:val="0"/>
                  <w:marTop w:val="0"/>
                  <w:marBottom w:val="0"/>
                  <w:divBdr>
                    <w:top w:val="none" w:sz="0" w:space="0" w:color="auto"/>
                    <w:left w:val="none" w:sz="0" w:space="0" w:color="auto"/>
                    <w:bottom w:val="none" w:sz="0" w:space="0" w:color="auto"/>
                    <w:right w:val="none" w:sz="0" w:space="0" w:color="auto"/>
                  </w:divBdr>
                  <w:divsChild>
                    <w:div w:id="1664579365">
                      <w:marLeft w:val="0"/>
                      <w:marRight w:val="0"/>
                      <w:marTop w:val="0"/>
                      <w:marBottom w:val="0"/>
                      <w:divBdr>
                        <w:top w:val="none" w:sz="0" w:space="0" w:color="auto"/>
                        <w:left w:val="none" w:sz="0" w:space="0" w:color="auto"/>
                        <w:bottom w:val="none" w:sz="0" w:space="0" w:color="auto"/>
                        <w:right w:val="none" w:sz="0" w:space="0" w:color="auto"/>
                      </w:divBdr>
                    </w:div>
                  </w:divsChild>
                </w:div>
                <w:div w:id="2018265302">
                  <w:marLeft w:val="0"/>
                  <w:marRight w:val="0"/>
                  <w:marTop w:val="0"/>
                  <w:marBottom w:val="0"/>
                  <w:divBdr>
                    <w:top w:val="none" w:sz="0" w:space="0" w:color="auto"/>
                    <w:left w:val="none" w:sz="0" w:space="0" w:color="auto"/>
                    <w:bottom w:val="none" w:sz="0" w:space="0" w:color="auto"/>
                    <w:right w:val="none" w:sz="0" w:space="0" w:color="auto"/>
                  </w:divBdr>
                  <w:divsChild>
                    <w:div w:id="137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6281">
          <w:marLeft w:val="0"/>
          <w:marRight w:val="0"/>
          <w:marTop w:val="0"/>
          <w:marBottom w:val="0"/>
          <w:divBdr>
            <w:top w:val="none" w:sz="0" w:space="0" w:color="auto"/>
            <w:left w:val="none" w:sz="0" w:space="0" w:color="auto"/>
            <w:bottom w:val="none" w:sz="0" w:space="0" w:color="auto"/>
            <w:right w:val="none" w:sz="0" w:space="0" w:color="auto"/>
          </w:divBdr>
        </w:div>
        <w:div w:id="591352221">
          <w:marLeft w:val="0"/>
          <w:marRight w:val="0"/>
          <w:marTop w:val="0"/>
          <w:marBottom w:val="0"/>
          <w:divBdr>
            <w:top w:val="none" w:sz="0" w:space="0" w:color="auto"/>
            <w:left w:val="none" w:sz="0" w:space="0" w:color="auto"/>
            <w:bottom w:val="none" w:sz="0" w:space="0" w:color="auto"/>
            <w:right w:val="none" w:sz="0" w:space="0" w:color="auto"/>
          </w:divBdr>
        </w:div>
        <w:div w:id="620380911">
          <w:marLeft w:val="0"/>
          <w:marRight w:val="0"/>
          <w:marTop w:val="0"/>
          <w:marBottom w:val="0"/>
          <w:divBdr>
            <w:top w:val="none" w:sz="0" w:space="0" w:color="auto"/>
            <w:left w:val="none" w:sz="0" w:space="0" w:color="auto"/>
            <w:bottom w:val="none" w:sz="0" w:space="0" w:color="auto"/>
            <w:right w:val="none" w:sz="0" w:space="0" w:color="auto"/>
          </w:divBdr>
        </w:div>
        <w:div w:id="659652570">
          <w:marLeft w:val="0"/>
          <w:marRight w:val="0"/>
          <w:marTop w:val="0"/>
          <w:marBottom w:val="0"/>
          <w:divBdr>
            <w:top w:val="none" w:sz="0" w:space="0" w:color="auto"/>
            <w:left w:val="none" w:sz="0" w:space="0" w:color="auto"/>
            <w:bottom w:val="none" w:sz="0" w:space="0" w:color="auto"/>
            <w:right w:val="none" w:sz="0" w:space="0" w:color="auto"/>
          </w:divBdr>
        </w:div>
        <w:div w:id="741946108">
          <w:marLeft w:val="0"/>
          <w:marRight w:val="0"/>
          <w:marTop w:val="0"/>
          <w:marBottom w:val="0"/>
          <w:divBdr>
            <w:top w:val="none" w:sz="0" w:space="0" w:color="auto"/>
            <w:left w:val="none" w:sz="0" w:space="0" w:color="auto"/>
            <w:bottom w:val="none" w:sz="0" w:space="0" w:color="auto"/>
            <w:right w:val="none" w:sz="0" w:space="0" w:color="auto"/>
          </w:divBdr>
        </w:div>
        <w:div w:id="956373907">
          <w:marLeft w:val="0"/>
          <w:marRight w:val="0"/>
          <w:marTop w:val="0"/>
          <w:marBottom w:val="0"/>
          <w:divBdr>
            <w:top w:val="none" w:sz="0" w:space="0" w:color="auto"/>
            <w:left w:val="none" w:sz="0" w:space="0" w:color="auto"/>
            <w:bottom w:val="none" w:sz="0" w:space="0" w:color="auto"/>
            <w:right w:val="none" w:sz="0" w:space="0" w:color="auto"/>
          </w:divBdr>
        </w:div>
        <w:div w:id="1007559260">
          <w:marLeft w:val="0"/>
          <w:marRight w:val="0"/>
          <w:marTop w:val="0"/>
          <w:marBottom w:val="0"/>
          <w:divBdr>
            <w:top w:val="none" w:sz="0" w:space="0" w:color="auto"/>
            <w:left w:val="none" w:sz="0" w:space="0" w:color="auto"/>
            <w:bottom w:val="none" w:sz="0" w:space="0" w:color="auto"/>
            <w:right w:val="none" w:sz="0" w:space="0" w:color="auto"/>
          </w:divBdr>
        </w:div>
        <w:div w:id="1086413961">
          <w:marLeft w:val="0"/>
          <w:marRight w:val="0"/>
          <w:marTop w:val="0"/>
          <w:marBottom w:val="0"/>
          <w:divBdr>
            <w:top w:val="none" w:sz="0" w:space="0" w:color="auto"/>
            <w:left w:val="none" w:sz="0" w:space="0" w:color="auto"/>
            <w:bottom w:val="none" w:sz="0" w:space="0" w:color="auto"/>
            <w:right w:val="none" w:sz="0" w:space="0" w:color="auto"/>
          </w:divBdr>
        </w:div>
        <w:div w:id="1126002242">
          <w:marLeft w:val="0"/>
          <w:marRight w:val="0"/>
          <w:marTop w:val="0"/>
          <w:marBottom w:val="0"/>
          <w:divBdr>
            <w:top w:val="none" w:sz="0" w:space="0" w:color="auto"/>
            <w:left w:val="none" w:sz="0" w:space="0" w:color="auto"/>
            <w:bottom w:val="none" w:sz="0" w:space="0" w:color="auto"/>
            <w:right w:val="none" w:sz="0" w:space="0" w:color="auto"/>
          </w:divBdr>
          <w:divsChild>
            <w:div w:id="845286256">
              <w:marLeft w:val="-75"/>
              <w:marRight w:val="0"/>
              <w:marTop w:val="30"/>
              <w:marBottom w:val="30"/>
              <w:divBdr>
                <w:top w:val="none" w:sz="0" w:space="0" w:color="auto"/>
                <w:left w:val="none" w:sz="0" w:space="0" w:color="auto"/>
                <w:bottom w:val="none" w:sz="0" w:space="0" w:color="auto"/>
                <w:right w:val="none" w:sz="0" w:space="0" w:color="auto"/>
              </w:divBdr>
              <w:divsChild>
                <w:div w:id="232012253">
                  <w:marLeft w:val="0"/>
                  <w:marRight w:val="0"/>
                  <w:marTop w:val="0"/>
                  <w:marBottom w:val="0"/>
                  <w:divBdr>
                    <w:top w:val="none" w:sz="0" w:space="0" w:color="auto"/>
                    <w:left w:val="none" w:sz="0" w:space="0" w:color="auto"/>
                    <w:bottom w:val="none" w:sz="0" w:space="0" w:color="auto"/>
                    <w:right w:val="none" w:sz="0" w:space="0" w:color="auto"/>
                  </w:divBdr>
                  <w:divsChild>
                    <w:div w:id="1921939231">
                      <w:marLeft w:val="0"/>
                      <w:marRight w:val="0"/>
                      <w:marTop w:val="0"/>
                      <w:marBottom w:val="0"/>
                      <w:divBdr>
                        <w:top w:val="none" w:sz="0" w:space="0" w:color="auto"/>
                        <w:left w:val="none" w:sz="0" w:space="0" w:color="auto"/>
                        <w:bottom w:val="none" w:sz="0" w:space="0" w:color="auto"/>
                        <w:right w:val="none" w:sz="0" w:space="0" w:color="auto"/>
                      </w:divBdr>
                    </w:div>
                  </w:divsChild>
                </w:div>
                <w:div w:id="368378123">
                  <w:marLeft w:val="0"/>
                  <w:marRight w:val="0"/>
                  <w:marTop w:val="0"/>
                  <w:marBottom w:val="0"/>
                  <w:divBdr>
                    <w:top w:val="none" w:sz="0" w:space="0" w:color="auto"/>
                    <w:left w:val="none" w:sz="0" w:space="0" w:color="auto"/>
                    <w:bottom w:val="none" w:sz="0" w:space="0" w:color="auto"/>
                    <w:right w:val="none" w:sz="0" w:space="0" w:color="auto"/>
                  </w:divBdr>
                  <w:divsChild>
                    <w:div w:id="556282407">
                      <w:marLeft w:val="0"/>
                      <w:marRight w:val="0"/>
                      <w:marTop w:val="0"/>
                      <w:marBottom w:val="0"/>
                      <w:divBdr>
                        <w:top w:val="none" w:sz="0" w:space="0" w:color="auto"/>
                        <w:left w:val="none" w:sz="0" w:space="0" w:color="auto"/>
                        <w:bottom w:val="none" w:sz="0" w:space="0" w:color="auto"/>
                        <w:right w:val="none" w:sz="0" w:space="0" w:color="auto"/>
                      </w:divBdr>
                    </w:div>
                  </w:divsChild>
                </w:div>
                <w:div w:id="615019262">
                  <w:marLeft w:val="0"/>
                  <w:marRight w:val="0"/>
                  <w:marTop w:val="0"/>
                  <w:marBottom w:val="0"/>
                  <w:divBdr>
                    <w:top w:val="none" w:sz="0" w:space="0" w:color="auto"/>
                    <w:left w:val="none" w:sz="0" w:space="0" w:color="auto"/>
                    <w:bottom w:val="none" w:sz="0" w:space="0" w:color="auto"/>
                    <w:right w:val="none" w:sz="0" w:space="0" w:color="auto"/>
                  </w:divBdr>
                  <w:divsChild>
                    <w:div w:id="1040665626">
                      <w:marLeft w:val="0"/>
                      <w:marRight w:val="0"/>
                      <w:marTop w:val="0"/>
                      <w:marBottom w:val="0"/>
                      <w:divBdr>
                        <w:top w:val="none" w:sz="0" w:space="0" w:color="auto"/>
                        <w:left w:val="none" w:sz="0" w:space="0" w:color="auto"/>
                        <w:bottom w:val="none" w:sz="0" w:space="0" w:color="auto"/>
                        <w:right w:val="none" w:sz="0" w:space="0" w:color="auto"/>
                      </w:divBdr>
                    </w:div>
                  </w:divsChild>
                </w:div>
                <w:div w:id="752319640">
                  <w:marLeft w:val="0"/>
                  <w:marRight w:val="0"/>
                  <w:marTop w:val="0"/>
                  <w:marBottom w:val="0"/>
                  <w:divBdr>
                    <w:top w:val="none" w:sz="0" w:space="0" w:color="auto"/>
                    <w:left w:val="none" w:sz="0" w:space="0" w:color="auto"/>
                    <w:bottom w:val="none" w:sz="0" w:space="0" w:color="auto"/>
                    <w:right w:val="none" w:sz="0" w:space="0" w:color="auto"/>
                  </w:divBdr>
                  <w:divsChild>
                    <w:div w:id="1379745487">
                      <w:marLeft w:val="0"/>
                      <w:marRight w:val="0"/>
                      <w:marTop w:val="0"/>
                      <w:marBottom w:val="0"/>
                      <w:divBdr>
                        <w:top w:val="none" w:sz="0" w:space="0" w:color="auto"/>
                        <w:left w:val="none" w:sz="0" w:space="0" w:color="auto"/>
                        <w:bottom w:val="none" w:sz="0" w:space="0" w:color="auto"/>
                        <w:right w:val="none" w:sz="0" w:space="0" w:color="auto"/>
                      </w:divBdr>
                    </w:div>
                  </w:divsChild>
                </w:div>
                <w:div w:id="836652948">
                  <w:marLeft w:val="0"/>
                  <w:marRight w:val="0"/>
                  <w:marTop w:val="0"/>
                  <w:marBottom w:val="0"/>
                  <w:divBdr>
                    <w:top w:val="none" w:sz="0" w:space="0" w:color="auto"/>
                    <w:left w:val="none" w:sz="0" w:space="0" w:color="auto"/>
                    <w:bottom w:val="none" w:sz="0" w:space="0" w:color="auto"/>
                    <w:right w:val="none" w:sz="0" w:space="0" w:color="auto"/>
                  </w:divBdr>
                  <w:divsChild>
                    <w:div w:id="1118372805">
                      <w:marLeft w:val="0"/>
                      <w:marRight w:val="0"/>
                      <w:marTop w:val="0"/>
                      <w:marBottom w:val="0"/>
                      <w:divBdr>
                        <w:top w:val="none" w:sz="0" w:space="0" w:color="auto"/>
                        <w:left w:val="none" w:sz="0" w:space="0" w:color="auto"/>
                        <w:bottom w:val="none" w:sz="0" w:space="0" w:color="auto"/>
                        <w:right w:val="none" w:sz="0" w:space="0" w:color="auto"/>
                      </w:divBdr>
                    </w:div>
                  </w:divsChild>
                </w:div>
                <w:div w:id="884490679">
                  <w:marLeft w:val="0"/>
                  <w:marRight w:val="0"/>
                  <w:marTop w:val="0"/>
                  <w:marBottom w:val="0"/>
                  <w:divBdr>
                    <w:top w:val="none" w:sz="0" w:space="0" w:color="auto"/>
                    <w:left w:val="none" w:sz="0" w:space="0" w:color="auto"/>
                    <w:bottom w:val="none" w:sz="0" w:space="0" w:color="auto"/>
                    <w:right w:val="none" w:sz="0" w:space="0" w:color="auto"/>
                  </w:divBdr>
                  <w:divsChild>
                    <w:div w:id="2121218637">
                      <w:marLeft w:val="0"/>
                      <w:marRight w:val="0"/>
                      <w:marTop w:val="0"/>
                      <w:marBottom w:val="0"/>
                      <w:divBdr>
                        <w:top w:val="none" w:sz="0" w:space="0" w:color="auto"/>
                        <w:left w:val="none" w:sz="0" w:space="0" w:color="auto"/>
                        <w:bottom w:val="none" w:sz="0" w:space="0" w:color="auto"/>
                        <w:right w:val="none" w:sz="0" w:space="0" w:color="auto"/>
                      </w:divBdr>
                    </w:div>
                  </w:divsChild>
                </w:div>
                <w:div w:id="1025062818">
                  <w:marLeft w:val="0"/>
                  <w:marRight w:val="0"/>
                  <w:marTop w:val="0"/>
                  <w:marBottom w:val="0"/>
                  <w:divBdr>
                    <w:top w:val="none" w:sz="0" w:space="0" w:color="auto"/>
                    <w:left w:val="none" w:sz="0" w:space="0" w:color="auto"/>
                    <w:bottom w:val="none" w:sz="0" w:space="0" w:color="auto"/>
                    <w:right w:val="none" w:sz="0" w:space="0" w:color="auto"/>
                  </w:divBdr>
                  <w:divsChild>
                    <w:div w:id="644163905">
                      <w:marLeft w:val="0"/>
                      <w:marRight w:val="0"/>
                      <w:marTop w:val="0"/>
                      <w:marBottom w:val="0"/>
                      <w:divBdr>
                        <w:top w:val="none" w:sz="0" w:space="0" w:color="auto"/>
                        <w:left w:val="none" w:sz="0" w:space="0" w:color="auto"/>
                        <w:bottom w:val="none" w:sz="0" w:space="0" w:color="auto"/>
                        <w:right w:val="none" w:sz="0" w:space="0" w:color="auto"/>
                      </w:divBdr>
                    </w:div>
                  </w:divsChild>
                </w:div>
                <w:div w:id="1044520650">
                  <w:marLeft w:val="0"/>
                  <w:marRight w:val="0"/>
                  <w:marTop w:val="0"/>
                  <w:marBottom w:val="0"/>
                  <w:divBdr>
                    <w:top w:val="none" w:sz="0" w:space="0" w:color="auto"/>
                    <w:left w:val="none" w:sz="0" w:space="0" w:color="auto"/>
                    <w:bottom w:val="none" w:sz="0" w:space="0" w:color="auto"/>
                    <w:right w:val="none" w:sz="0" w:space="0" w:color="auto"/>
                  </w:divBdr>
                  <w:divsChild>
                    <w:div w:id="2002080308">
                      <w:marLeft w:val="0"/>
                      <w:marRight w:val="0"/>
                      <w:marTop w:val="0"/>
                      <w:marBottom w:val="0"/>
                      <w:divBdr>
                        <w:top w:val="none" w:sz="0" w:space="0" w:color="auto"/>
                        <w:left w:val="none" w:sz="0" w:space="0" w:color="auto"/>
                        <w:bottom w:val="none" w:sz="0" w:space="0" w:color="auto"/>
                        <w:right w:val="none" w:sz="0" w:space="0" w:color="auto"/>
                      </w:divBdr>
                    </w:div>
                  </w:divsChild>
                </w:div>
                <w:div w:id="1117916734">
                  <w:marLeft w:val="0"/>
                  <w:marRight w:val="0"/>
                  <w:marTop w:val="0"/>
                  <w:marBottom w:val="0"/>
                  <w:divBdr>
                    <w:top w:val="none" w:sz="0" w:space="0" w:color="auto"/>
                    <w:left w:val="none" w:sz="0" w:space="0" w:color="auto"/>
                    <w:bottom w:val="none" w:sz="0" w:space="0" w:color="auto"/>
                    <w:right w:val="none" w:sz="0" w:space="0" w:color="auto"/>
                  </w:divBdr>
                  <w:divsChild>
                    <w:div w:id="312678647">
                      <w:marLeft w:val="0"/>
                      <w:marRight w:val="0"/>
                      <w:marTop w:val="0"/>
                      <w:marBottom w:val="0"/>
                      <w:divBdr>
                        <w:top w:val="none" w:sz="0" w:space="0" w:color="auto"/>
                        <w:left w:val="none" w:sz="0" w:space="0" w:color="auto"/>
                        <w:bottom w:val="none" w:sz="0" w:space="0" w:color="auto"/>
                        <w:right w:val="none" w:sz="0" w:space="0" w:color="auto"/>
                      </w:divBdr>
                    </w:div>
                  </w:divsChild>
                </w:div>
                <w:div w:id="1166283380">
                  <w:marLeft w:val="0"/>
                  <w:marRight w:val="0"/>
                  <w:marTop w:val="0"/>
                  <w:marBottom w:val="0"/>
                  <w:divBdr>
                    <w:top w:val="none" w:sz="0" w:space="0" w:color="auto"/>
                    <w:left w:val="none" w:sz="0" w:space="0" w:color="auto"/>
                    <w:bottom w:val="none" w:sz="0" w:space="0" w:color="auto"/>
                    <w:right w:val="none" w:sz="0" w:space="0" w:color="auto"/>
                  </w:divBdr>
                  <w:divsChild>
                    <w:div w:id="146212940">
                      <w:marLeft w:val="0"/>
                      <w:marRight w:val="0"/>
                      <w:marTop w:val="0"/>
                      <w:marBottom w:val="0"/>
                      <w:divBdr>
                        <w:top w:val="none" w:sz="0" w:space="0" w:color="auto"/>
                        <w:left w:val="none" w:sz="0" w:space="0" w:color="auto"/>
                        <w:bottom w:val="none" w:sz="0" w:space="0" w:color="auto"/>
                        <w:right w:val="none" w:sz="0" w:space="0" w:color="auto"/>
                      </w:divBdr>
                    </w:div>
                  </w:divsChild>
                </w:div>
                <w:div w:id="1175917145">
                  <w:marLeft w:val="0"/>
                  <w:marRight w:val="0"/>
                  <w:marTop w:val="0"/>
                  <w:marBottom w:val="0"/>
                  <w:divBdr>
                    <w:top w:val="none" w:sz="0" w:space="0" w:color="auto"/>
                    <w:left w:val="none" w:sz="0" w:space="0" w:color="auto"/>
                    <w:bottom w:val="none" w:sz="0" w:space="0" w:color="auto"/>
                    <w:right w:val="none" w:sz="0" w:space="0" w:color="auto"/>
                  </w:divBdr>
                  <w:divsChild>
                    <w:div w:id="2107918810">
                      <w:marLeft w:val="0"/>
                      <w:marRight w:val="0"/>
                      <w:marTop w:val="0"/>
                      <w:marBottom w:val="0"/>
                      <w:divBdr>
                        <w:top w:val="none" w:sz="0" w:space="0" w:color="auto"/>
                        <w:left w:val="none" w:sz="0" w:space="0" w:color="auto"/>
                        <w:bottom w:val="none" w:sz="0" w:space="0" w:color="auto"/>
                        <w:right w:val="none" w:sz="0" w:space="0" w:color="auto"/>
                      </w:divBdr>
                    </w:div>
                  </w:divsChild>
                </w:div>
                <w:div w:id="1227646828">
                  <w:marLeft w:val="0"/>
                  <w:marRight w:val="0"/>
                  <w:marTop w:val="0"/>
                  <w:marBottom w:val="0"/>
                  <w:divBdr>
                    <w:top w:val="none" w:sz="0" w:space="0" w:color="auto"/>
                    <w:left w:val="none" w:sz="0" w:space="0" w:color="auto"/>
                    <w:bottom w:val="none" w:sz="0" w:space="0" w:color="auto"/>
                    <w:right w:val="none" w:sz="0" w:space="0" w:color="auto"/>
                  </w:divBdr>
                  <w:divsChild>
                    <w:div w:id="64114529">
                      <w:marLeft w:val="0"/>
                      <w:marRight w:val="0"/>
                      <w:marTop w:val="0"/>
                      <w:marBottom w:val="0"/>
                      <w:divBdr>
                        <w:top w:val="none" w:sz="0" w:space="0" w:color="auto"/>
                        <w:left w:val="none" w:sz="0" w:space="0" w:color="auto"/>
                        <w:bottom w:val="none" w:sz="0" w:space="0" w:color="auto"/>
                        <w:right w:val="none" w:sz="0" w:space="0" w:color="auto"/>
                      </w:divBdr>
                    </w:div>
                  </w:divsChild>
                </w:div>
                <w:div w:id="1295523484">
                  <w:marLeft w:val="0"/>
                  <w:marRight w:val="0"/>
                  <w:marTop w:val="0"/>
                  <w:marBottom w:val="0"/>
                  <w:divBdr>
                    <w:top w:val="none" w:sz="0" w:space="0" w:color="auto"/>
                    <w:left w:val="none" w:sz="0" w:space="0" w:color="auto"/>
                    <w:bottom w:val="none" w:sz="0" w:space="0" w:color="auto"/>
                    <w:right w:val="none" w:sz="0" w:space="0" w:color="auto"/>
                  </w:divBdr>
                  <w:divsChild>
                    <w:div w:id="870262315">
                      <w:marLeft w:val="0"/>
                      <w:marRight w:val="0"/>
                      <w:marTop w:val="0"/>
                      <w:marBottom w:val="0"/>
                      <w:divBdr>
                        <w:top w:val="none" w:sz="0" w:space="0" w:color="auto"/>
                        <w:left w:val="none" w:sz="0" w:space="0" w:color="auto"/>
                        <w:bottom w:val="none" w:sz="0" w:space="0" w:color="auto"/>
                        <w:right w:val="none" w:sz="0" w:space="0" w:color="auto"/>
                      </w:divBdr>
                    </w:div>
                  </w:divsChild>
                </w:div>
                <w:div w:id="1317881934">
                  <w:marLeft w:val="0"/>
                  <w:marRight w:val="0"/>
                  <w:marTop w:val="0"/>
                  <w:marBottom w:val="0"/>
                  <w:divBdr>
                    <w:top w:val="none" w:sz="0" w:space="0" w:color="auto"/>
                    <w:left w:val="none" w:sz="0" w:space="0" w:color="auto"/>
                    <w:bottom w:val="none" w:sz="0" w:space="0" w:color="auto"/>
                    <w:right w:val="none" w:sz="0" w:space="0" w:color="auto"/>
                  </w:divBdr>
                  <w:divsChild>
                    <w:div w:id="2093695987">
                      <w:marLeft w:val="0"/>
                      <w:marRight w:val="0"/>
                      <w:marTop w:val="0"/>
                      <w:marBottom w:val="0"/>
                      <w:divBdr>
                        <w:top w:val="none" w:sz="0" w:space="0" w:color="auto"/>
                        <w:left w:val="none" w:sz="0" w:space="0" w:color="auto"/>
                        <w:bottom w:val="none" w:sz="0" w:space="0" w:color="auto"/>
                        <w:right w:val="none" w:sz="0" w:space="0" w:color="auto"/>
                      </w:divBdr>
                    </w:div>
                  </w:divsChild>
                </w:div>
                <w:div w:id="1400443860">
                  <w:marLeft w:val="0"/>
                  <w:marRight w:val="0"/>
                  <w:marTop w:val="0"/>
                  <w:marBottom w:val="0"/>
                  <w:divBdr>
                    <w:top w:val="none" w:sz="0" w:space="0" w:color="auto"/>
                    <w:left w:val="none" w:sz="0" w:space="0" w:color="auto"/>
                    <w:bottom w:val="none" w:sz="0" w:space="0" w:color="auto"/>
                    <w:right w:val="none" w:sz="0" w:space="0" w:color="auto"/>
                  </w:divBdr>
                  <w:divsChild>
                    <w:div w:id="332802110">
                      <w:marLeft w:val="0"/>
                      <w:marRight w:val="0"/>
                      <w:marTop w:val="0"/>
                      <w:marBottom w:val="0"/>
                      <w:divBdr>
                        <w:top w:val="none" w:sz="0" w:space="0" w:color="auto"/>
                        <w:left w:val="none" w:sz="0" w:space="0" w:color="auto"/>
                        <w:bottom w:val="none" w:sz="0" w:space="0" w:color="auto"/>
                        <w:right w:val="none" w:sz="0" w:space="0" w:color="auto"/>
                      </w:divBdr>
                    </w:div>
                  </w:divsChild>
                </w:div>
                <w:div w:id="1406368903">
                  <w:marLeft w:val="0"/>
                  <w:marRight w:val="0"/>
                  <w:marTop w:val="0"/>
                  <w:marBottom w:val="0"/>
                  <w:divBdr>
                    <w:top w:val="none" w:sz="0" w:space="0" w:color="auto"/>
                    <w:left w:val="none" w:sz="0" w:space="0" w:color="auto"/>
                    <w:bottom w:val="none" w:sz="0" w:space="0" w:color="auto"/>
                    <w:right w:val="none" w:sz="0" w:space="0" w:color="auto"/>
                  </w:divBdr>
                  <w:divsChild>
                    <w:div w:id="665284911">
                      <w:marLeft w:val="0"/>
                      <w:marRight w:val="0"/>
                      <w:marTop w:val="0"/>
                      <w:marBottom w:val="0"/>
                      <w:divBdr>
                        <w:top w:val="none" w:sz="0" w:space="0" w:color="auto"/>
                        <w:left w:val="none" w:sz="0" w:space="0" w:color="auto"/>
                        <w:bottom w:val="none" w:sz="0" w:space="0" w:color="auto"/>
                        <w:right w:val="none" w:sz="0" w:space="0" w:color="auto"/>
                      </w:divBdr>
                    </w:div>
                  </w:divsChild>
                </w:div>
                <w:div w:id="1473718487">
                  <w:marLeft w:val="0"/>
                  <w:marRight w:val="0"/>
                  <w:marTop w:val="0"/>
                  <w:marBottom w:val="0"/>
                  <w:divBdr>
                    <w:top w:val="none" w:sz="0" w:space="0" w:color="auto"/>
                    <w:left w:val="none" w:sz="0" w:space="0" w:color="auto"/>
                    <w:bottom w:val="none" w:sz="0" w:space="0" w:color="auto"/>
                    <w:right w:val="none" w:sz="0" w:space="0" w:color="auto"/>
                  </w:divBdr>
                  <w:divsChild>
                    <w:div w:id="1298074006">
                      <w:marLeft w:val="0"/>
                      <w:marRight w:val="0"/>
                      <w:marTop w:val="0"/>
                      <w:marBottom w:val="0"/>
                      <w:divBdr>
                        <w:top w:val="none" w:sz="0" w:space="0" w:color="auto"/>
                        <w:left w:val="none" w:sz="0" w:space="0" w:color="auto"/>
                        <w:bottom w:val="none" w:sz="0" w:space="0" w:color="auto"/>
                        <w:right w:val="none" w:sz="0" w:space="0" w:color="auto"/>
                      </w:divBdr>
                    </w:div>
                  </w:divsChild>
                </w:div>
                <w:div w:id="1766029161">
                  <w:marLeft w:val="0"/>
                  <w:marRight w:val="0"/>
                  <w:marTop w:val="0"/>
                  <w:marBottom w:val="0"/>
                  <w:divBdr>
                    <w:top w:val="none" w:sz="0" w:space="0" w:color="auto"/>
                    <w:left w:val="none" w:sz="0" w:space="0" w:color="auto"/>
                    <w:bottom w:val="none" w:sz="0" w:space="0" w:color="auto"/>
                    <w:right w:val="none" w:sz="0" w:space="0" w:color="auto"/>
                  </w:divBdr>
                  <w:divsChild>
                    <w:div w:id="17324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153633">
          <w:marLeft w:val="0"/>
          <w:marRight w:val="0"/>
          <w:marTop w:val="0"/>
          <w:marBottom w:val="0"/>
          <w:divBdr>
            <w:top w:val="none" w:sz="0" w:space="0" w:color="auto"/>
            <w:left w:val="none" w:sz="0" w:space="0" w:color="auto"/>
            <w:bottom w:val="none" w:sz="0" w:space="0" w:color="auto"/>
            <w:right w:val="none" w:sz="0" w:space="0" w:color="auto"/>
          </w:divBdr>
        </w:div>
        <w:div w:id="1337272950">
          <w:marLeft w:val="0"/>
          <w:marRight w:val="0"/>
          <w:marTop w:val="0"/>
          <w:marBottom w:val="0"/>
          <w:divBdr>
            <w:top w:val="none" w:sz="0" w:space="0" w:color="auto"/>
            <w:left w:val="none" w:sz="0" w:space="0" w:color="auto"/>
            <w:bottom w:val="none" w:sz="0" w:space="0" w:color="auto"/>
            <w:right w:val="none" w:sz="0" w:space="0" w:color="auto"/>
          </w:divBdr>
          <w:divsChild>
            <w:div w:id="1588802068">
              <w:marLeft w:val="-75"/>
              <w:marRight w:val="0"/>
              <w:marTop w:val="30"/>
              <w:marBottom w:val="30"/>
              <w:divBdr>
                <w:top w:val="none" w:sz="0" w:space="0" w:color="auto"/>
                <w:left w:val="none" w:sz="0" w:space="0" w:color="auto"/>
                <w:bottom w:val="none" w:sz="0" w:space="0" w:color="auto"/>
                <w:right w:val="none" w:sz="0" w:space="0" w:color="auto"/>
              </w:divBdr>
              <w:divsChild>
                <w:div w:id="4332012">
                  <w:marLeft w:val="0"/>
                  <w:marRight w:val="0"/>
                  <w:marTop w:val="0"/>
                  <w:marBottom w:val="0"/>
                  <w:divBdr>
                    <w:top w:val="none" w:sz="0" w:space="0" w:color="auto"/>
                    <w:left w:val="none" w:sz="0" w:space="0" w:color="auto"/>
                    <w:bottom w:val="none" w:sz="0" w:space="0" w:color="auto"/>
                    <w:right w:val="none" w:sz="0" w:space="0" w:color="auto"/>
                  </w:divBdr>
                  <w:divsChild>
                    <w:div w:id="1519849273">
                      <w:marLeft w:val="0"/>
                      <w:marRight w:val="0"/>
                      <w:marTop w:val="0"/>
                      <w:marBottom w:val="0"/>
                      <w:divBdr>
                        <w:top w:val="none" w:sz="0" w:space="0" w:color="auto"/>
                        <w:left w:val="none" w:sz="0" w:space="0" w:color="auto"/>
                        <w:bottom w:val="none" w:sz="0" w:space="0" w:color="auto"/>
                        <w:right w:val="none" w:sz="0" w:space="0" w:color="auto"/>
                      </w:divBdr>
                    </w:div>
                  </w:divsChild>
                </w:div>
                <w:div w:id="15889290">
                  <w:marLeft w:val="0"/>
                  <w:marRight w:val="0"/>
                  <w:marTop w:val="0"/>
                  <w:marBottom w:val="0"/>
                  <w:divBdr>
                    <w:top w:val="none" w:sz="0" w:space="0" w:color="auto"/>
                    <w:left w:val="none" w:sz="0" w:space="0" w:color="auto"/>
                    <w:bottom w:val="none" w:sz="0" w:space="0" w:color="auto"/>
                    <w:right w:val="none" w:sz="0" w:space="0" w:color="auto"/>
                  </w:divBdr>
                  <w:divsChild>
                    <w:div w:id="1339119725">
                      <w:marLeft w:val="0"/>
                      <w:marRight w:val="0"/>
                      <w:marTop w:val="0"/>
                      <w:marBottom w:val="0"/>
                      <w:divBdr>
                        <w:top w:val="none" w:sz="0" w:space="0" w:color="auto"/>
                        <w:left w:val="none" w:sz="0" w:space="0" w:color="auto"/>
                        <w:bottom w:val="none" w:sz="0" w:space="0" w:color="auto"/>
                        <w:right w:val="none" w:sz="0" w:space="0" w:color="auto"/>
                      </w:divBdr>
                    </w:div>
                  </w:divsChild>
                </w:div>
                <w:div w:id="129596385">
                  <w:marLeft w:val="0"/>
                  <w:marRight w:val="0"/>
                  <w:marTop w:val="0"/>
                  <w:marBottom w:val="0"/>
                  <w:divBdr>
                    <w:top w:val="none" w:sz="0" w:space="0" w:color="auto"/>
                    <w:left w:val="none" w:sz="0" w:space="0" w:color="auto"/>
                    <w:bottom w:val="none" w:sz="0" w:space="0" w:color="auto"/>
                    <w:right w:val="none" w:sz="0" w:space="0" w:color="auto"/>
                  </w:divBdr>
                  <w:divsChild>
                    <w:div w:id="250892244">
                      <w:marLeft w:val="0"/>
                      <w:marRight w:val="0"/>
                      <w:marTop w:val="0"/>
                      <w:marBottom w:val="0"/>
                      <w:divBdr>
                        <w:top w:val="none" w:sz="0" w:space="0" w:color="auto"/>
                        <w:left w:val="none" w:sz="0" w:space="0" w:color="auto"/>
                        <w:bottom w:val="none" w:sz="0" w:space="0" w:color="auto"/>
                        <w:right w:val="none" w:sz="0" w:space="0" w:color="auto"/>
                      </w:divBdr>
                    </w:div>
                  </w:divsChild>
                </w:div>
                <w:div w:id="323703642">
                  <w:marLeft w:val="0"/>
                  <w:marRight w:val="0"/>
                  <w:marTop w:val="0"/>
                  <w:marBottom w:val="0"/>
                  <w:divBdr>
                    <w:top w:val="none" w:sz="0" w:space="0" w:color="auto"/>
                    <w:left w:val="none" w:sz="0" w:space="0" w:color="auto"/>
                    <w:bottom w:val="none" w:sz="0" w:space="0" w:color="auto"/>
                    <w:right w:val="none" w:sz="0" w:space="0" w:color="auto"/>
                  </w:divBdr>
                  <w:divsChild>
                    <w:div w:id="184830401">
                      <w:marLeft w:val="0"/>
                      <w:marRight w:val="0"/>
                      <w:marTop w:val="0"/>
                      <w:marBottom w:val="0"/>
                      <w:divBdr>
                        <w:top w:val="none" w:sz="0" w:space="0" w:color="auto"/>
                        <w:left w:val="none" w:sz="0" w:space="0" w:color="auto"/>
                        <w:bottom w:val="none" w:sz="0" w:space="0" w:color="auto"/>
                        <w:right w:val="none" w:sz="0" w:space="0" w:color="auto"/>
                      </w:divBdr>
                    </w:div>
                  </w:divsChild>
                </w:div>
                <w:div w:id="357970742">
                  <w:marLeft w:val="0"/>
                  <w:marRight w:val="0"/>
                  <w:marTop w:val="0"/>
                  <w:marBottom w:val="0"/>
                  <w:divBdr>
                    <w:top w:val="none" w:sz="0" w:space="0" w:color="auto"/>
                    <w:left w:val="none" w:sz="0" w:space="0" w:color="auto"/>
                    <w:bottom w:val="none" w:sz="0" w:space="0" w:color="auto"/>
                    <w:right w:val="none" w:sz="0" w:space="0" w:color="auto"/>
                  </w:divBdr>
                  <w:divsChild>
                    <w:div w:id="920682382">
                      <w:marLeft w:val="0"/>
                      <w:marRight w:val="0"/>
                      <w:marTop w:val="0"/>
                      <w:marBottom w:val="0"/>
                      <w:divBdr>
                        <w:top w:val="none" w:sz="0" w:space="0" w:color="auto"/>
                        <w:left w:val="none" w:sz="0" w:space="0" w:color="auto"/>
                        <w:bottom w:val="none" w:sz="0" w:space="0" w:color="auto"/>
                        <w:right w:val="none" w:sz="0" w:space="0" w:color="auto"/>
                      </w:divBdr>
                    </w:div>
                  </w:divsChild>
                </w:div>
                <w:div w:id="406922308">
                  <w:marLeft w:val="0"/>
                  <w:marRight w:val="0"/>
                  <w:marTop w:val="0"/>
                  <w:marBottom w:val="0"/>
                  <w:divBdr>
                    <w:top w:val="none" w:sz="0" w:space="0" w:color="auto"/>
                    <w:left w:val="none" w:sz="0" w:space="0" w:color="auto"/>
                    <w:bottom w:val="none" w:sz="0" w:space="0" w:color="auto"/>
                    <w:right w:val="none" w:sz="0" w:space="0" w:color="auto"/>
                  </w:divBdr>
                  <w:divsChild>
                    <w:div w:id="1177966552">
                      <w:marLeft w:val="0"/>
                      <w:marRight w:val="0"/>
                      <w:marTop w:val="0"/>
                      <w:marBottom w:val="0"/>
                      <w:divBdr>
                        <w:top w:val="none" w:sz="0" w:space="0" w:color="auto"/>
                        <w:left w:val="none" w:sz="0" w:space="0" w:color="auto"/>
                        <w:bottom w:val="none" w:sz="0" w:space="0" w:color="auto"/>
                        <w:right w:val="none" w:sz="0" w:space="0" w:color="auto"/>
                      </w:divBdr>
                    </w:div>
                  </w:divsChild>
                </w:div>
                <w:div w:id="445124077">
                  <w:marLeft w:val="0"/>
                  <w:marRight w:val="0"/>
                  <w:marTop w:val="0"/>
                  <w:marBottom w:val="0"/>
                  <w:divBdr>
                    <w:top w:val="none" w:sz="0" w:space="0" w:color="auto"/>
                    <w:left w:val="none" w:sz="0" w:space="0" w:color="auto"/>
                    <w:bottom w:val="none" w:sz="0" w:space="0" w:color="auto"/>
                    <w:right w:val="none" w:sz="0" w:space="0" w:color="auto"/>
                  </w:divBdr>
                  <w:divsChild>
                    <w:div w:id="1033850669">
                      <w:marLeft w:val="0"/>
                      <w:marRight w:val="0"/>
                      <w:marTop w:val="0"/>
                      <w:marBottom w:val="0"/>
                      <w:divBdr>
                        <w:top w:val="none" w:sz="0" w:space="0" w:color="auto"/>
                        <w:left w:val="none" w:sz="0" w:space="0" w:color="auto"/>
                        <w:bottom w:val="none" w:sz="0" w:space="0" w:color="auto"/>
                        <w:right w:val="none" w:sz="0" w:space="0" w:color="auto"/>
                      </w:divBdr>
                    </w:div>
                  </w:divsChild>
                </w:div>
                <w:div w:id="446509011">
                  <w:marLeft w:val="0"/>
                  <w:marRight w:val="0"/>
                  <w:marTop w:val="0"/>
                  <w:marBottom w:val="0"/>
                  <w:divBdr>
                    <w:top w:val="none" w:sz="0" w:space="0" w:color="auto"/>
                    <w:left w:val="none" w:sz="0" w:space="0" w:color="auto"/>
                    <w:bottom w:val="none" w:sz="0" w:space="0" w:color="auto"/>
                    <w:right w:val="none" w:sz="0" w:space="0" w:color="auto"/>
                  </w:divBdr>
                  <w:divsChild>
                    <w:div w:id="1498880716">
                      <w:marLeft w:val="0"/>
                      <w:marRight w:val="0"/>
                      <w:marTop w:val="0"/>
                      <w:marBottom w:val="0"/>
                      <w:divBdr>
                        <w:top w:val="none" w:sz="0" w:space="0" w:color="auto"/>
                        <w:left w:val="none" w:sz="0" w:space="0" w:color="auto"/>
                        <w:bottom w:val="none" w:sz="0" w:space="0" w:color="auto"/>
                        <w:right w:val="none" w:sz="0" w:space="0" w:color="auto"/>
                      </w:divBdr>
                    </w:div>
                  </w:divsChild>
                </w:div>
                <w:div w:id="462429647">
                  <w:marLeft w:val="0"/>
                  <w:marRight w:val="0"/>
                  <w:marTop w:val="0"/>
                  <w:marBottom w:val="0"/>
                  <w:divBdr>
                    <w:top w:val="none" w:sz="0" w:space="0" w:color="auto"/>
                    <w:left w:val="none" w:sz="0" w:space="0" w:color="auto"/>
                    <w:bottom w:val="none" w:sz="0" w:space="0" w:color="auto"/>
                    <w:right w:val="none" w:sz="0" w:space="0" w:color="auto"/>
                  </w:divBdr>
                  <w:divsChild>
                    <w:div w:id="1136919723">
                      <w:marLeft w:val="0"/>
                      <w:marRight w:val="0"/>
                      <w:marTop w:val="0"/>
                      <w:marBottom w:val="0"/>
                      <w:divBdr>
                        <w:top w:val="none" w:sz="0" w:space="0" w:color="auto"/>
                        <w:left w:val="none" w:sz="0" w:space="0" w:color="auto"/>
                        <w:bottom w:val="none" w:sz="0" w:space="0" w:color="auto"/>
                        <w:right w:val="none" w:sz="0" w:space="0" w:color="auto"/>
                      </w:divBdr>
                    </w:div>
                  </w:divsChild>
                </w:div>
                <w:div w:id="538854514">
                  <w:marLeft w:val="0"/>
                  <w:marRight w:val="0"/>
                  <w:marTop w:val="0"/>
                  <w:marBottom w:val="0"/>
                  <w:divBdr>
                    <w:top w:val="none" w:sz="0" w:space="0" w:color="auto"/>
                    <w:left w:val="none" w:sz="0" w:space="0" w:color="auto"/>
                    <w:bottom w:val="none" w:sz="0" w:space="0" w:color="auto"/>
                    <w:right w:val="none" w:sz="0" w:space="0" w:color="auto"/>
                  </w:divBdr>
                  <w:divsChild>
                    <w:div w:id="1905750255">
                      <w:marLeft w:val="0"/>
                      <w:marRight w:val="0"/>
                      <w:marTop w:val="0"/>
                      <w:marBottom w:val="0"/>
                      <w:divBdr>
                        <w:top w:val="none" w:sz="0" w:space="0" w:color="auto"/>
                        <w:left w:val="none" w:sz="0" w:space="0" w:color="auto"/>
                        <w:bottom w:val="none" w:sz="0" w:space="0" w:color="auto"/>
                        <w:right w:val="none" w:sz="0" w:space="0" w:color="auto"/>
                      </w:divBdr>
                    </w:div>
                  </w:divsChild>
                </w:div>
                <w:div w:id="555819665">
                  <w:marLeft w:val="0"/>
                  <w:marRight w:val="0"/>
                  <w:marTop w:val="0"/>
                  <w:marBottom w:val="0"/>
                  <w:divBdr>
                    <w:top w:val="none" w:sz="0" w:space="0" w:color="auto"/>
                    <w:left w:val="none" w:sz="0" w:space="0" w:color="auto"/>
                    <w:bottom w:val="none" w:sz="0" w:space="0" w:color="auto"/>
                    <w:right w:val="none" w:sz="0" w:space="0" w:color="auto"/>
                  </w:divBdr>
                  <w:divsChild>
                    <w:div w:id="65228526">
                      <w:marLeft w:val="0"/>
                      <w:marRight w:val="0"/>
                      <w:marTop w:val="0"/>
                      <w:marBottom w:val="0"/>
                      <w:divBdr>
                        <w:top w:val="none" w:sz="0" w:space="0" w:color="auto"/>
                        <w:left w:val="none" w:sz="0" w:space="0" w:color="auto"/>
                        <w:bottom w:val="none" w:sz="0" w:space="0" w:color="auto"/>
                        <w:right w:val="none" w:sz="0" w:space="0" w:color="auto"/>
                      </w:divBdr>
                    </w:div>
                  </w:divsChild>
                </w:div>
                <w:div w:id="585383718">
                  <w:marLeft w:val="0"/>
                  <w:marRight w:val="0"/>
                  <w:marTop w:val="0"/>
                  <w:marBottom w:val="0"/>
                  <w:divBdr>
                    <w:top w:val="none" w:sz="0" w:space="0" w:color="auto"/>
                    <w:left w:val="none" w:sz="0" w:space="0" w:color="auto"/>
                    <w:bottom w:val="none" w:sz="0" w:space="0" w:color="auto"/>
                    <w:right w:val="none" w:sz="0" w:space="0" w:color="auto"/>
                  </w:divBdr>
                  <w:divsChild>
                    <w:div w:id="1800032623">
                      <w:marLeft w:val="0"/>
                      <w:marRight w:val="0"/>
                      <w:marTop w:val="0"/>
                      <w:marBottom w:val="0"/>
                      <w:divBdr>
                        <w:top w:val="none" w:sz="0" w:space="0" w:color="auto"/>
                        <w:left w:val="none" w:sz="0" w:space="0" w:color="auto"/>
                        <w:bottom w:val="none" w:sz="0" w:space="0" w:color="auto"/>
                        <w:right w:val="none" w:sz="0" w:space="0" w:color="auto"/>
                      </w:divBdr>
                    </w:div>
                  </w:divsChild>
                </w:div>
                <w:div w:id="621612592">
                  <w:marLeft w:val="0"/>
                  <w:marRight w:val="0"/>
                  <w:marTop w:val="0"/>
                  <w:marBottom w:val="0"/>
                  <w:divBdr>
                    <w:top w:val="none" w:sz="0" w:space="0" w:color="auto"/>
                    <w:left w:val="none" w:sz="0" w:space="0" w:color="auto"/>
                    <w:bottom w:val="none" w:sz="0" w:space="0" w:color="auto"/>
                    <w:right w:val="none" w:sz="0" w:space="0" w:color="auto"/>
                  </w:divBdr>
                  <w:divsChild>
                    <w:div w:id="217669333">
                      <w:marLeft w:val="0"/>
                      <w:marRight w:val="0"/>
                      <w:marTop w:val="0"/>
                      <w:marBottom w:val="0"/>
                      <w:divBdr>
                        <w:top w:val="none" w:sz="0" w:space="0" w:color="auto"/>
                        <w:left w:val="none" w:sz="0" w:space="0" w:color="auto"/>
                        <w:bottom w:val="none" w:sz="0" w:space="0" w:color="auto"/>
                        <w:right w:val="none" w:sz="0" w:space="0" w:color="auto"/>
                      </w:divBdr>
                    </w:div>
                  </w:divsChild>
                </w:div>
                <w:div w:id="649866547">
                  <w:marLeft w:val="0"/>
                  <w:marRight w:val="0"/>
                  <w:marTop w:val="0"/>
                  <w:marBottom w:val="0"/>
                  <w:divBdr>
                    <w:top w:val="none" w:sz="0" w:space="0" w:color="auto"/>
                    <w:left w:val="none" w:sz="0" w:space="0" w:color="auto"/>
                    <w:bottom w:val="none" w:sz="0" w:space="0" w:color="auto"/>
                    <w:right w:val="none" w:sz="0" w:space="0" w:color="auto"/>
                  </w:divBdr>
                  <w:divsChild>
                    <w:div w:id="320886331">
                      <w:marLeft w:val="0"/>
                      <w:marRight w:val="0"/>
                      <w:marTop w:val="0"/>
                      <w:marBottom w:val="0"/>
                      <w:divBdr>
                        <w:top w:val="none" w:sz="0" w:space="0" w:color="auto"/>
                        <w:left w:val="none" w:sz="0" w:space="0" w:color="auto"/>
                        <w:bottom w:val="none" w:sz="0" w:space="0" w:color="auto"/>
                        <w:right w:val="none" w:sz="0" w:space="0" w:color="auto"/>
                      </w:divBdr>
                    </w:div>
                  </w:divsChild>
                </w:div>
                <w:div w:id="831870735">
                  <w:marLeft w:val="0"/>
                  <w:marRight w:val="0"/>
                  <w:marTop w:val="0"/>
                  <w:marBottom w:val="0"/>
                  <w:divBdr>
                    <w:top w:val="none" w:sz="0" w:space="0" w:color="auto"/>
                    <w:left w:val="none" w:sz="0" w:space="0" w:color="auto"/>
                    <w:bottom w:val="none" w:sz="0" w:space="0" w:color="auto"/>
                    <w:right w:val="none" w:sz="0" w:space="0" w:color="auto"/>
                  </w:divBdr>
                  <w:divsChild>
                    <w:div w:id="816338304">
                      <w:marLeft w:val="0"/>
                      <w:marRight w:val="0"/>
                      <w:marTop w:val="0"/>
                      <w:marBottom w:val="0"/>
                      <w:divBdr>
                        <w:top w:val="none" w:sz="0" w:space="0" w:color="auto"/>
                        <w:left w:val="none" w:sz="0" w:space="0" w:color="auto"/>
                        <w:bottom w:val="none" w:sz="0" w:space="0" w:color="auto"/>
                        <w:right w:val="none" w:sz="0" w:space="0" w:color="auto"/>
                      </w:divBdr>
                    </w:div>
                  </w:divsChild>
                </w:div>
                <w:div w:id="835923449">
                  <w:marLeft w:val="0"/>
                  <w:marRight w:val="0"/>
                  <w:marTop w:val="0"/>
                  <w:marBottom w:val="0"/>
                  <w:divBdr>
                    <w:top w:val="none" w:sz="0" w:space="0" w:color="auto"/>
                    <w:left w:val="none" w:sz="0" w:space="0" w:color="auto"/>
                    <w:bottom w:val="none" w:sz="0" w:space="0" w:color="auto"/>
                    <w:right w:val="none" w:sz="0" w:space="0" w:color="auto"/>
                  </w:divBdr>
                  <w:divsChild>
                    <w:div w:id="939919936">
                      <w:marLeft w:val="0"/>
                      <w:marRight w:val="0"/>
                      <w:marTop w:val="0"/>
                      <w:marBottom w:val="0"/>
                      <w:divBdr>
                        <w:top w:val="none" w:sz="0" w:space="0" w:color="auto"/>
                        <w:left w:val="none" w:sz="0" w:space="0" w:color="auto"/>
                        <w:bottom w:val="none" w:sz="0" w:space="0" w:color="auto"/>
                        <w:right w:val="none" w:sz="0" w:space="0" w:color="auto"/>
                      </w:divBdr>
                    </w:div>
                  </w:divsChild>
                </w:div>
                <w:div w:id="876234668">
                  <w:marLeft w:val="0"/>
                  <w:marRight w:val="0"/>
                  <w:marTop w:val="0"/>
                  <w:marBottom w:val="0"/>
                  <w:divBdr>
                    <w:top w:val="none" w:sz="0" w:space="0" w:color="auto"/>
                    <w:left w:val="none" w:sz="0" w:space="0" w:color="auto"/>
                    <w:bottom w:val="none" w:sz="0" w:space="0" w:color="auto"/>
                    <w:right w:val="none" w:sz="0" w:space="0" w:color="auto"/>
                  </w:divBdr>
                  <w:divsChild>
                    <w:div w:id="1821851090">
                      <w:marLeft w:val="0"/>
                      <w:marRight w:val="0"/>
                      <w:marTop w:val="0"/>
                      <w:marBottom w:val="0"/>
                      <w:divBdr>
                        <w:top w:val="none" w:sz="0" w:space="0" w:color="auto"/>
                        <w:left w:val="none" w:sz="0" w:space="0" w:color="auto"/>
                        <w:bottom w:val="none" w:sz="0" w:space="0" w:color="auto"/>
                        <w:right w:val="none" w:sz="0" w:space="0" w:color="auto"/>
                      </w:divBdr>
                    </w:div>
                  </w:divsChild>
                </w:div>
                <w:div w:id="965550893">
                  <w:marLeft w:val="0"/>
                  <w:marRight w:val="0"/>
                  <w:marTop w:val="0"/>
                  <w:marBottom w:val="0"/>
                  <w:divBdr>
                    <w:top w:val="none" w:sz="0" w:space="0" w:color="auto"/>
                    <w:left w:val="none" w:sz="0" w:space="0" w:color="auto"/>
                    <w:bottom w:val="none" w:sz="0" w:space="0" w:color="auto"/>
                    <w:right w:val="none" w:sz="0" w:space="0" w:color="auto"/>
                  </w:divBdr>
                  <w:divsChild>
                    <w:div w:id="850920189">
                      <w:marLeft w:val="0"/>
                      <w:marRight w:val="0"/>
                      <w:marTop w:val="0"/>
                      <w:marBottom w:val="0"/>
                      <w:divBdr>
                        <w:top w:val="none" w:sz="0" w:space="0" w:color="auto"/>
                        <w:left w:val="none" w:sz="0" w:space="0" w:color="auto"/>
                        <w:bottom w:val="none" w:sz="0" w:space="0" w:color="auto"/>
                        <w:right w:val="none" w:sz="0" w:space="0" w:color="auto"/>
                      </w:divBdr>
                    </w:div>
                  </w:divsChild>
                </w:div>
                <w:div w:id="971910872">
                  <w:marLeft w:val="0"/>
                  <w:marRight w:val="0"/>
                  <w:marTop w:val="0"/>
                  <w:marBottom w:val="0"/>
                  <w:divBdr>
                    <w:top w:val="none" w:sz="0" w:space="0" w:color="auto"/>
                    <w:left w:val="none" w:sz="0" w:space="0" w:color="auto"/>
                    <w:bottom w:val="none" w:sz="0" w:space="0" w:color="auto"/>
                    <w:right w:val="none" w:sz="0" w:space="0" w:color="auto"/>
                  </w:divBdr>
                  <w:divsChild>
                    <w:div w:id="1945335548">
                      <w:marLeft w:val="0"/>
                      <w:marRight w:val="0"/>
                      <w:marTop w:val="0"/>
                      <w:marBottom w:val="0"/>
                      <w:divBdr>
                        <w:top w:val="none" w:sz="0" w:space="0" w:color="auto"/>
                        <w:left w:val="none" w:sz="0" w:space="0" w:color="auto"/>
                        <w:bottom w:val="none" w:sz="0" w:space="0" w:color="auto"/>
                        <w:right w:val="none" w:sz="0" w:space="0" w:color="auto"/>
                      </w:divBdr>
                    </w:div>
                  </w:divsChild>
                </w:div>
                <w:div w:id="993796645">
                  <w:marLeft w:val="0"/>
                  <w:marRight w:val="0"/>
                  <w:marTop w:val="0"/>
                  <w:marBottom w:val="0"/>
                  <w:divBdr>
                    <w:top w:val="none" w:sz="0" w:space="0" w:color="auto"/>
                    <w:left w:val="none" w:sz="0" w:space="0" w:color="auto"/>
                    <w:bottom w:val="none" w:sz="0" w:space="0" w:color="auto"/>
                    <w:right w:val="none" w:sz="0" w:space="0" w:color="auto"/>
                  </w:divBdr>
                  <w:divsChild>
                    <w:div w:id="1198391728">
                      <w:marLeft w:val="0"/>
                      <w:marRight w:val="0"/>
                      <w:marTop w:val="0"/>
                      <w:marBottom w:val="0"/>
                      <w:divBdr>
                        <w:top w:val="none" w:sz="0" w:space="0" w:color="auto"/>
                        <w:left w:val="none" w:sz="0" w:space="0" w:color="auto"/>
                        <w:bottom w:val="none" w:sz="0" w:space="0" w:color="auto"/>
                        <w:right w:val="none" w:sz="0" w:space="0" w:color="auto"/>
                      </w:divBdr>
                    </w:div>
                  </w:divsChild>
                </w:div>
                <w:div w:id="1030643584">
                  <w:marLeft w:val="0"/>
                  <w:marRight w:val="0"/>
                  <w:marTop w:val="0"/>
                  <w:marBottom w:val="0"/>
                  <w:divBdr>
                    <w:top w:val="none" w:sz="0" w:space="0" w:color="auto"/>
                    <w:left w:val="none" w:sz="0" w:space="0" w:color="auto"/>
                    <w:bottom w:val="none" w:sz="0" w:space="0" w:color="auto"/>
                    <w:right w:val="none" w:sz="0" w:space="0" w:color="auto"/>
                  </w:divBdr>
                  <w:divsChild>
                    <w:div w:id="31418490">
                      <w:marLeft w:val="0"/>
                      <w:marRight w:val="0"/>
                      <w:marTop w:val="0"/>
                      <w:marBottom w:val="0"/>
                      <w:divBdr>
                        <w:top w:val="none" w:sz="0" w:space="0" w:color="auto"/>
                        <w:left w:val="none" w:sz="0" w:space="0" w:color="auto"/>
                        <w:bottom w:val="none" w:sz="0" w:space="0" w:color="auto"/>
                        <w:right w:val="none" w:sz="0" w:space="0" w:color="auto"/>
                      </w:divBdr>
                    </w:div>
                  </w:divsChild>
                </w:div>
                <w:div w:id="1091313238">
                  <w:marLeft w:val="0"/>
                  <w:marRight w:val="0"/>
                  <w:marTop w:val="0"/>
                  <w:marBottom w:val="0"/>
                  <w:divBdr>
                    <w:top w:val="none" w:sz="0" w:space="0" w:color="auto"/>
                    <w:left w:val="none" w:sz="0" w:space="0" w:color="auto"/>
                    <w:bottom w:val="none" w:sz="0" w:space="0" w:color="auto"/>
                    <w:right w:val="none" w:sz="0" w:space="0" w:color="auto"/>
                  </w:divBdr>
                  <w:divsChild>
                    <w:div w:id="590896950">
                      <w:marLeft w:val="0"/>
                      <w:marRight w:val="0"/>
                      <w:marTop w:val="0"/>
                      <w:marBottom w:val="0"/>
                      <w:divBdr>
                        <w:top w:val="none" w:sz="0" w:space="0" w:color="auto"/>
                        <w:left w:val="none" w:sz="0" w:space="0" w:color="auto"/>
                        <w:bottom w:val="none" w:sz="0" w:space="0" w:color="auto"/>
                        <w:right w:val="none" w:sz="0" w:space="0" w:color="auto"/>
                      </w:divBdr>
                    </w:div>
                  </w:divsChild>
                </w:div>
                <w:div w:id="1138063432">
                  <w:marLeft w:val="0"/>
                  <w:marRight w:val="0"/>
                  <w:marTop w:val="0"/>
                  <w:marBottom w:val="0"/>
                  <w:divBdr>
                    <w:top w:val="none" w:sz="0" w:space="0" w:color="auto"/>
                    <w:left w:val="none" w:sz="0" w:space="0" w:color="auto"/>
                    <w:bottom w:val="none" w:sz="0" w:space="0" w:color="auto"/>
                    <w:right w:val="none" w:sz="0" w:space="0" w:color="auto"/>
                  </w:divBdr>
                  <w:divsChild>
                    <w:div w:id="738328771">
                      <w:marLeft w:val="0"/>
                      <w:marRight w:val="0"/>
                      <w:marTop w:val="0"/>
                      <w:marBottom w:val="0"/>
                      <w:divBdr>
                        <w:top w:val="none" w:sz="0" w:space="0" w:color="auto"/>
                        <w:left w:val="none" w:sz="0" w:space="0" w:color="auto"/>
                        <w:bottom w:val="none" w:sz="0" w:space="0" w:color="auto"/>
                        <w:right w:val="none" w:sz="0" w:space="0" w:color="auto"/>
                      </w:divBdr>
                    </w:div>
                  </w:divsChild>
                </w:div>
                <w:div w:id="1313604968">
                  <w:marLeft w:val="0"/>
                  <w:marRight w:val="0"/>
                  <w:marTop w:val="0"/>
                  <w:marBottom w:val="0"/>
                  <w:divBdr>
                    <w:top w:val="none" w:sz="0" w:space="0" w:color="auto"/>
                    <w:left w:val="none" w:sz="0" w:space="0" w:color="auto"/>
                    <w:bottom w:val="none" w:sz="0" w:space="0" w:color="auto"/>
                    <w:right w:val="none" w:sz="0" w:space="0" w:color="auto"/>
                  </w:divBdr>
                  <w:divsChild>
                    <w:div w:id="984548548">
                      <w:marLeft w:val="0"/>
                      <w:marRight w:val="0"/>
                      <w:marTop w:val="0"/>
                      <w:marBottom w:val="0"/>
                      <w:divBdr>
                        <w:top w:val="none" w:sz="0" w:space="0" w:color="auto"/>
                        <w:left w:val="none" w:sz="0" w:space="0" w:color="auto"/>
                        <w:bottom w:val="none" w:sz="0" w:space="0" w:color="auto"/>
                        <w:right w:val="none" w:sz="0" w:space="0" w:color="auto"/>
                      </w:divBdr>
                    </w:div>
                  </w:divsChild>
                </w:div>
                <w:div w:id="1375235088">
                  <w:marLeft w:val="0"/>
                  <w:marRight w:val="0"/>
                  <w:marTop w:val="0"/>
                  <w:marBottom w:val="0"/>
                  <w:divBdr>
                    <w:top w:val="none" w:sz="0" w:space="0" w:color="auto"/>
                    <w:left w:val="none" w:sz="0" w:space="0" w:color="auto"/>
                    <w:bottom w:val="none" w:sz="0" w:space="0" w:color="auto"/>
                    <w:right w:val="none" w:sz="0" w:space="0" w:color="auto"/>
                  </w:divBdr>
                  <w:divsChild>
                    <w:div w:id="2037928104">
                      <w:marLeft w:val="0"/>
                      <w:marRight w:val="0"/>
                      <w:marTop w:val="0"/>
                      <w:marBottom w:val="0"/>
                      <w:divBdr>
                        <w:top w:val="none" w:sz="0" w:space="0" w:color="auto"/>
                        <w:left w:val="none" w:sz="0" w:space="0" w:color="auto"/>
                        <w:bottom w:val="none" w:sz="0" w:space="0" w:color="auto"/>
                        <w:right w:val="none" w:sz="0" w:space="0" w:color="auto"/>
                      </w:divBdr>
                    </w:div>
                  </w:divsChild>
                </w:div>
                <w:div w:id="1494225259">
                  <w:marLeft w:val="0"/>
                  <w:marRight w:val="0"/>
                  <w:marTop w:val="0"/>
                  <w:marBottom w:val="0"/>
                  <w:divBdr>
                    <w:top w:val="none" w:sz="0" w:space="0" w:color="auto"/>
                    <w:left w:val="none" w:sz="0" w:space="0" w:color="auto"/>
                    <w:bottom w:val="none" w:sz="0" w:space="0" w:color="auto"/>
                    <w:right w:val="none" w:sz="0" w:space="0" w:color="auto"/>
                  </w:divBdr>
                  <w:divsChild>
                    <w:div w:id="1980258282">
                      <w:marLeft w:val="0"/>
                      <w:marRight w:val="0"/>
                      <w:marTop w:val="0"/>
                      <w:marBottom w:val="0"/>
                      <w:divBdr>
                        <w:top w:val="none" w:sz="0" w:space="0" w:color="auto"/>
                        <w:left w:val="none" w:sz="0" w:space="0" w:color="auto"/>
                        <w:bottom w:val="none" w:sz="0" w:space="0" w:color="auto"/>
                        <w:right w:val="none" w:sz="0" w:space="0" w:color="auto"/>
                      </w:divBdr>
                    </w:div>
                  </w:divsChild>
                </w:div>
                <w:div w:id="1511793060">
                  <w:marLeft w:val="0"/>
                  <w:marRight w:val="0"/>
                  <w:marTop w:val="0"/>
                  <w:marBottom w:val="0"/>
                  <w:divBdr>
                    <w:top w:val="none" w:sz="0" w:space="0" w:color="auto"/>
                    <w:left w:val="none" w:sz="0" w:space="0" w:color="auto"/>
                    <w:bottom w:val="none" w:sz="0" w:space="0" w:color="auto"/>
                    <w:right w:val="none" w:sz="0" w:space="0" w:color="auto"/>
                  </w:divBdr>
                  <w:divsChild>
                    <w:div w:id="495533850">
                      <w:marLeft w:val="0"/>
                      <w:marRight w:val="0"/>
                      <w:marTop w:val="0"/>
                      <w:marBottom w:val="0"/>
                      <w:divBdr>
                        <w:top w:val="none" w:sz="0" w:space="0" w:color="auto"/>
                        <w:left w:val="none" w:sz="0" w:space="0" w:color="auto"/>
                        <w:bottom w:val="none" w:sz="0" w:space="0" w:color="auto"/>
                        <w:right w:val="none" w:sz="0" w:space="0" w:color="auto"/>
                      </w:divBdr>
                    </w:div>
                  </w:divsChild>
                </w:div>
                <w:div w:id="1516457482">
                  <w:marLeft w:val="0"/>
                  <w:marRight w:val="0"/>
                  <w:marTop w:val="0"/>
                  <w:marBottom w:val="0"/>
                  <w:divBdr>
                    <w:top w:val="none" w:sz="0" w:space="0" w:color="auto"/>
                    <w:left w:val="none" w:sz="0" w:space="0" w:color="auto"/>
                    <w:bottom w:val="none" w:sz="0" w:space="0" w:color="auto"/>
                    <w:right w:val="none" w:sz="0" w:space="0" w:color="auto"/>
                  </w:divBdr>
                  <w:divsChild>
                    <w:div w:id="1143229004">
                      <w:marLeft w:val="0"/>
                      <w:marRight w:val="0"/>
                      <w:marTop w:val="0"/>
                      <w:marBottom w:val="0"/>
                      <w:divBdr>
                        <w:top w:val="none" w:sz="0" w:space="0" w:color="auto"/>
                        <w:left w:val="none" w:sz="0" w:space="0" w:color="auto"/>
                        <w:bottom w:val="none" w:sz="0" w:space="0" w:color="auto"/>
                        <w:right w:val="none" w:sz="0" w:space="0" w:color="auto"/>
                      </w:divBdr>
                    </w:div>
                  </w:divsChild>
                </w:div>
                <w:div w:id="1532110604">
                  <w:marLeft w:val="0"/>
                  <w:marRight w:val="0"/>
                  <w:marTop w:val="0"/>
                  <w:marBottom w:val="0"/>
                  <w:divBdr>
                    <w:top w:val="none" w:sz="0" w:space="0" w:color="auto"/>
                    <w:left w:val="none" w:sz="0" w:space="0" w:color="auto"/>
                    <w:bottom w:val="none" w:sz="0" w:space="0" w:color="auto"/>
                    <w:right w:val="none" w:sz="0" w:space="0" w:color="auto"/>
                  </w:divBdr>
                  <w:divsChild>
                    <w:div w:id="1508442778">
                      <w:marLeft w:val="0"/>
                      <w:marRight w:val="0"/>
                      <w:marTop w:val="0"/>
                      <w:marBottom w:val="0"/>
                      <w:divBdr>
                        <w:top w:val="none" w:sz="0" w:space="0" w:color="auto"/>
                        <w:left w:val="none" w:sz="0" w:space="0" w:color="auto"/>
                        <w:bottom w:val="none" w:sz="0" w:space="0" w:color="auto"/>
                        <w:right w:val="none" w:sz="0" w:space="0" w:color="auto"/>
                      </w:divBdr>
                    </w:div>
                  </w:divsChild>
                </w:div>
                <w:div w:id="1598253262">
                  <w:marLeft w:val="0"/>
                  <w:marRight w:val="0"/>
                  <w:marTop w:val="0"/>
                  <w:marBottom w:val="0"/>
                  <w:divBdr>
                    <w:top w:val="none" w:sz="0" w:space="0" w:color="auto"/>
                    <w:left w:val="none" w:sz="0" w:space="0" w:color="auto"/>
                    <w:bottom w:val="none" w:sz="0" w:space="0" w:color="auto"/>
                    <w:right w:val="none" w:sz="0" w:space="0" w:color="auto"/>
                  </w:divBdr>
                  <w:divsChild>
                    <w:div w:id="1210072134">
                      <w:marLeft w:val="0"/>
                      <w:marRight w:val="0"/>
                      <w:marTop w:val="0"/>
                      <w:marBottom w:val="0"/>
                      <w:divBdr>
                        <w:top w:val="none" w:sz="0" w:space="0" w:color="auto"/>
                        <w:left w:val="none" w:sz="0" w:space="0" w:color="auto"/>
                        <w:bottom w:val="none" w:sz="0" w:space="0" w:color="auto"/>
                        <w:right w:val="none" w:sz="0" w:space="0" w:color="auto"/>
                      </w:divBdr>
                    </w:div>
                  </w:divsChild>
                </w:div>
                <w:div w:id="1703940079">
                  <w:marLeft w:val="0"/>
                  <w:marRight w:val="0"/>
                  <w:marTop w:val="0"/>
                  <w:marBottom w:val="0"/>
                  <w:divBdr>
                    <w:top w:val="none" w:sz="0" w:space="0" w:color="auto"/>
                    <w:left w:val="none" w:sz="0" w:space="0" w:color="auto"/>
                    <w:bottom w:val="none" w:sz="0" w:space="0" w:color="auto"/>
                    <w:right w:val="none" w:sz="0" w:space="0" w:color="auto"/>
                  </w:divBdr>
                  <w:divsChild>
                    <w:div w:id="1742173098">
                      <w:marLeft w:val="0"/>
                      <w:marRight w:val="0"/>
                      <w:marTop w:val="0"/>
                      <w:marBottom w:val="0"/>
                      <w:divBdr>
                        <w:top w:val="none" w:sz="0" w:space="0" w:color="auto"/>
                        <w:left w:val="none" w:sz="0" w:space="0" w:color="auto"/>
                        <w:bottom w:val="none" w:sz="0" w:space="0" w:color="auto"/>
                        <w:right w:val="none" w:sz="0" w:space="0" w:color="auto"/>
                      </w:divBdr>
                    </w:div>
                  </w:divsChild>
                </w:div>
                <w:div w:id="1736317261">
                  <w:marLeft w:val="0"/>
                  <w:marRight w:val="0"/>
                  <w:marTop w:val="0"/>
                  <w:marBottom w:val="0"/>
                  <w:divBdr>
                    <w:top w:val="none" w:sz="0" w:space="0" w:color="auto"/>
                    <w:left w:val="none" w:sz="0" w:space="0" w:color="auto"/>
                    <w:bottom w:val="none" w:sz="0" w:space="0" w:color="auto"/>
                    <w:right w:val="none" w:sz="0" w:space="0" w:color="auto"/>
                  </w:divBdr>
                  <w:divsChild>
                    <w:div w:id="6442666">
                      <w:marLeft w:val="0"/>
                      <w:marRight w:val="0"/>
                      <w:marTop w:val="0"/>
                      <w:marBottom w:val="0"/>
                      <w:divBdr>
                        <w:top w:val="none" w:sz="0" w:space="0" w:color="auto"/>
                        <w:left w:val="none" w:sz="0" w:space="0" w:color="auto"/>
                        <w:bottom w:val="none" w:sz="0" w:space="0" w:color="auto"/>
                        <w:right w:val="none" w:sz="0" w:space="0" w:color="auto"/>
                      </w:divBdr>
                    </w:div>
                  </w:divsChild>
                </w:div>
                <w:div w:id="1742167420">
                  <w:marLeft w:val="0"/>
                  <w:marRight w:val="0"/>
                  <w:marTop w:val="0"/>
                  <w:marBottom w:val="0"/>
                  <w:divBdr>
                    <w:top w:val="none" w:sz="0" w:space="0" w:color="auto"/>
                    <w:left w:val="none" w:sz="0" w:space="0" w:color="auto"/>
                    <w:bottom w:val="none" w:sz="0" w:space="0" w:color="auto"/>
                    <w:right w:val="none" w:sz="0" w:space="0" w:color="auto"/>
                  </w:divBdr>
                  <w:divsChild>
                    <w:div w:id="497888242">
                      <w:marLeft w:val="0"/>
                      <w:marRight w:val="0"/>
                      <w:marTop w:val="0"/>
                      <w:marBottom w:val="0"/>
                      <w:divBdr>
                        <w:top w:val="none" w:sz="0" w:space="0" w:color="auto"/>
                        <w:left w:val="none" w:sz="0" w:space="0" w:color="auto"/>
                        <w:bottom w:val="none" w:sz="0" w:space="0" w:color="auto"/>
                        <w:right w:val="none" w:sz="0" w:space="0" w:color="auto"/>
                      </w:divBdr>
                    </w:div>
                  </w:divsChild>
                </w:div>
                <w:div w:id="1749301795">
                  <w:marLeft w:val="0"/>
                  <w:marRight w:val="0"/>
                  <w:marTop w:val="0"/>
                  <w:marBottom w:val="0"/>
                  <w:divBdr>
                    <w:top w:val="none" w:sz="0" w:space="0" w:color="auto"/>
                    <w:left w:val="none" w:sz="0" w:space="0" w:color="auto"/>
                    <w:bottom w:val="none" w:sz="0" w:space="0" w:color="auto"/>
                    <w:right w:val="none" w:sz="0" w:space="0" w:color="auto"/>
                  </w:divBdr>
                  <w:divsChild>
                    <w:div w:id="1539393183">
                      <w:marLeft w:val="0"/>
                      <w:marRight w:val="0"/>
                      <w:marTop w:val="0"/>
                      <w:marBottom w:val="0"/>
                      <w:divBdr>
                        <w:top w:val="none" w:sz="0" w:space="0" w:color="auto"/>
                        <w:left w:val="none" w:sz="0" w:space="0" w:color="auto"/>
                        <w:bottom w:val="none" w:sz="0" w:space="0" w:color="auto"/>
                        <w:right w:val="none" w:sz="0" w:space="0" w:color="auto"/>
                      </w:divBdr>
                    </w:div>
                  </w:divsChild>
                </w:div>
                <w:div w:id="1758019180">
                  <w:marLeft w:val="0"/>
                  <w:marRight w:val="0"/>
                  <w:marTop w:val="0"/>
                  <w:marBottom w:val="0"/>
                  <w:divBdr>
                    <w:top w:val="none" w:sz="0" w:space="0" w:color="auto"/>
                    <w:left w:val="none" w:sz="0" w:space="0" w:color="auto"/>
                    <w:bottom w:val="none" w:sz="0" w:space="0" w:color="auto"/>
                    <w:right w:val="none" w:sz="0" w:space="0" w:color="auto"/>
                  </w:divBdr>
                  <w:divsChild>
                    <w:div w:id="870263330">
                      <w:marLeft w:val="0"/>
                      <w:marRight w:val="0"/>
                      <w:marTop w:val="0"/>
                      <w:marBottom w:val="0"/>
                      <w:divBdr>
                        <w:top w:val="none" w:sz="0" w:space="0" w:color="auto"/>
                        <w:left w:val="none" w:sz="0" w:space="0" w:color="auto"/>
                        <w:bottom w:val="none" w:sz="0" w:space="0" w:color="auto"/>
                        <w:right w:val="none" w:sz="0" w:space="0" w:color="auto"/>
                      </w:divBdr>
                    </w:div>
                  </w:divsChild>
                </w:div>
                <w:div w:id="1776946406">
                  <w:marLeft w:val="0"/>
                  <w:marRight w:val="0"/>
                  <w:marTop w:val="0"/>
                  <w:marBottom w:val="0"/>
                  <w:divBdr>
                    <w:top w:val="none" w:sz="0" w:space="0" w:color="auto"/>
                    <w:left w:val="none" w:sz="0" w:space="0" w:color="auto"/>
                    <w:bottom w:val="none" w:sz="0" w:space="0" w:color="auto"/>
                    <w:right w:val="none" w:sz="0" w:space="0" w:color="auto"/>
                  </w:divBdr>
                  <w:divsChild>
                    <w:div w:id="930049194">
                      <w:marLeft w:val="0"/>
                      <w:marRight w:val="0"/>
                      <w:marTop w:val="0"/>
                      <w:marBottom w:val="0"/>
                      <w:divBdr>
                        <w:top w:val="none" w:sz="0" w:space="0" w:color="auto"/>
                        <w:left w:val="none" w:sz="0" w:space="0" w:color="auto"/>
                        <w:bottom w:val="none" w:sz="0" w:space="0" w:color="auto"/>
                        <w:right w:val="none" w:sz="0" w:space="0" w:color="auto"/>
                      </w:divBdr>
                    </w:div>
                  </w:divsChild>
                </w:div>
                <w:div w:id="1892572439">
                  <w:marLeft w:val="0"/>
                  <w:marRight w:val="0"/>
                  <w:marTop w:val="0"/>
                  <w:marBottom w:val="0"/>
                  <w:divBdr>
                    <w:top w:val="none" w:sz="0" w:space="0" w:color="auto"/>
                    <w:left w:val="none" w:sz="0" w:space="0" w:color="auto"/>
                    <w:bottom w:val="none" w:sz="0" w:space="0" w:color="auto"/>
                    <w:right w:val="none" w:sz="0" w:space="0" w:color="auto"/>
                  </w:divBdr>
                  <w:divsChild>
                    <w:div w:id="1114056646">
                      <w:marLeft w:val="0"/>
                      <w:marRight w:val="0"/>
                      <w:marTop w:val="0"/>
                      <w:marBottom w:val="0"/>
                      <w:divBdr>
                        <w:top w:val="none" w:sz="0" w:space="0" w:color="auto"/>
                        <w:left w:val="none" w:sz="0" w:space="0" w:color="auto"/>
                        <w:bottom w:val="none" w:sz="0" w:space="0" w:color="auto"/>
                        <w:right w:val="none" w:sz="0" w:space="0" w:color="auto"/>
                      </w:divBdr>
                    </w:div>
                  </w:divsChild>
                </w:div>
                <w:div w:id="1915773763">
                  <w:marLeft w:val="0"/>
                  <w:marRight w:val="0"/>
                  <w:marTop w:val="0"/>
                  <w:marBottom w:val="0"/>
                  <w:divBdr>
                    <w:top w:val="none" w:sz="0" w:space="0" w:color="auto"/>
                    <w:left w:val="none" w:sz="0" w:space="0" w:color="auto"/>
                    <w:bottom w:val="none" w:sz="0" w:space="0" w:color="auto"/>
                    <w:right w:val="none" w:sz="0" w:space="0" w:color="auto"/>
                  </w:divBdr>
                  <w:divsChild>
                    <w:div w:id="1641493897">
                      <w:marLeft w:val="0"/>
                      <w:marRight w:val="0"/>
                      <w:marTop w:val="0"/>
                      <w:marBottom w:val="0"/>
                      <w:divBdr>
                        <w:top w:val="none" w:sz="0" w:space="0" w:color="auto"/>
                        <w:left w:val="none" w:sz="0" w:space="0" w:color="auto"/>
                        <w:bottom w:val="none" w:sz="0" w:space="0" w:color="auto"/>
                        <w:right w:val="none" w:sz="0" w:space="0" w:color="auto"/>
                      </w:divBdr>
                    </w:div>
                  </w:divsChild>
                </w:div>
                <w:div w:id="1936208449">
                  <w:marLeft w:val="0"/>
                  <w:marRight w:val="0"/>
                  <w:marTop w:val="0"/>
                  <w:marBottom w:val="0"/>
                  <w:divBdr>
                    <w:top w:val="none" w:sz="0" w:space="0" w:color="auto"/>
                    <w:left w:val="none" w:sz="0" w:space="0" w:color="auto"/>
                    <w:bottom w:val="none" w:sz="0" w:space="0" w:color="auto"/>
                    <w:right w:val="none" w:sz="0" w:space="0" w:color="auto"/>
                  </w:divBdr>
                  <w:divsChild>
                    <w:div w:id="929970987">
                      <w:marLeft w:val="0"/>
                      <w:marRight w:val="0"/>
                      <w:marTop w:val="0"/>
                      <w:marBottom w:val="0"/>
                      <w:divBdr>
                        <w:top w:val="none" w:sz="0" w:space="0" w:color="auto"/>
                        <w:left w:val="none" w:sz="0" w:space="0" w:color="auto"/>
                        <w:bottom w:val="none" w:sz="0" w:space="0" w:color="auto"/>
                        <w:right w:val="none" w:sz="0" w:space="0" w:color="auto"/>
                      </w:divBdr>
                    </w:div>
                  </w:divsChild>
                </w:div>
                <w:div w:id="1945109189">
                  <w:marLeft w:val="0"/>
                  <w:marRight w:val="0"/>
                  <w:marTop w:val="0"/>
                  <w:marBottom w:val="0"/>
                  <w:divBdr>
                    <w:top w:val="none" w:sz="0" w:space="0" w:color="auto"/>
                    <w:left w:val="none" w:sz="0" w:space="0" w:color="auto"/>
                    <w:bottom w:val="none" w:sz="0" w:space="0" w:color="auto"/>
                    <w:right w:val="none" w:sz="0" w:space="0" w:color="auto"/>
                  </w:divBdr>
                  <w:divsChild>
                    <w:div w:id="1615744268">
                      <w:marLeft w:val="0"/>
                      <w:marRight w:val="0"/>
                      <w:marTop w:val="0"/>
                      <w:marBottom w:val="0"/>
                      <w:divBdr>
                        <w:top w:val="none" w:sz="0" w:space="0" w:color="auto"/>
                        <w:left w:val="none" w:sz="0" w:space="0" w:color="auto"/>
                        <w:bottom w:val="none" w:sz="0" w:space="0" w:color="auto"/>
                        <w:right w:val="none" w:sz="0" w:space="0" w:color="auto"/>
                      </w:divBdr>
                    </w:div>
                  </w:divsChild>
                </w:div>
                <w:div w:id="2128544853">
                  <w:marLeft w:val="0"/>
                  <w:marRight w:val="0"/>
                  <w:marTop w:val="0"/>
                  <w:marBottom w:val="0"/>
                  <w:divBdr>
                    <w:top w:val="none" w:sz="0" w:space="0" w:color="auto"/>
                    <w:left w:val="none" w:sz="0" w:space="0" w:color="auto"/>
                    <w:bottom w:val="none" w:sz="0" w:space="0" w:color="auto"/>
                    <w:right w:val="none" w:sz="0" w:space="0" w:color="auto"/>
                  </w:divBdr>
                  <w:divsChild>
                    <w:div w:id="1478910909">
                      <w:marLeft w:val="0"/>
                      <w:marRight w:val="0"/>
                      <w:marTop w:val="0"/>
                      <w:marBottom w:val="0"/>
                      <w:divBdr>
                        <w:top w:val="none" w:sz="0" w:space="0" w:color="auto"/>
                        <w:left w:val="none" w:sz="0" w:space="0" w:color="auto"/>
                        <w:bottom w:val="none" w:sz="0" w:space="0" w:color="auto"/>
                        <w:right w:val="none" w:sz="0" w:space="0" w:color="auto"/>
                      </w:divBdr>
                    </w:div>
                  </w:divsChild>
                </w:div>
                <w:div w:id="2138376721">
                  <w:marLeft w:val="0"/>
                  <w:marRight w:val="0"/>
                  <w:marTop w:val="0"/>
                  <w:marBottom w:val="0"/>
                  <w:divBdr>
                    <w:top w:val="none" w:sz="0" w:space="0" w:color="auto"/>
                    <w:left w:val="none" w:sz="0" w:space="0" w:color="auto"/>
                    <w:bottom w:val="none" w:sz="0" w:space="0" w:color="auto"/>
                    <w:right w:val="none" w:sz="0" w:space="0" w:color="auto"/>
                  </w:divBdr>
                  <w:divsChild>
                    <w:div w:id="6453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15666">
          <w:marLeft w:val="0"/>
          <w:marRight w:val="0"/>
          <w:marTop w:val="0"/>
          <w:marBottom w:val="0"/>
          <w:divBdr>
            <w:top w:val="none" w:sz="0" w:space="0" w:color="auto"/>
            <w:left w:val="none" w:sz="0" w:space="0" w:color="auto"/>
            <w:bottom w:val="none" w:sz="0" w:space="0" w:color="auto"/>
            <w:right w:val="none" w:sz="0" w:space="0" w:color="auto"/>
          </w:divBdr>
        </w:div>
        <w:div w:id="1509366395">
          <w:marLeft w:val="0"/>
          <w:marRight w:val="0"/>
          <w:marTop w:val="0"/>
          <w:marBottom w:val="0"/>
          <w:divBdr>
            <w:top w:val="none" w:sz="0" w:space="0" w:color="auto"/>
            <w:left w:val="none" w:sz="0" w:space="0" w:color="auto"/>
            <w:bottom w:val="none" w:sz="0" w:space="0" w:color="auto"/>
            <w:right w:val="none" w:sz="0" w:space="0" w:color="auto"/>
          </w:divBdr>
        </w:div>
        <w:div w:id="1715303058">
          <w:marLeft w:val="0"/>
          <w:marRight w:val="0"/>
          <w:marTop w:val="0"/>
          <w:marBottom w:val="0"/>
          <w:divBdr>
            <w:top w:val="none" w:sz="0" w:space="0" w:color="auto"/>
            <w:left w:val="none" w:sz="0" w:space="0" w:color="auto"/>
            <w:bottom w:val="none" w:sz="0" w:space="0" w:color="auto"/>
            <w:right w:val="none" w:sz="0" w:space="0" w:color="auto"/>
          </w:divBdr>
        </w:div>
        <w:div w:id="1770350315">
          <w:marLeft w:val="0"/>
          <w:marRight w:val="0"/>
          <w:marTop w:val="0"/>
          <w:marBottom w:val="0"/>
          <w:divBdr>
            <w:top w:val="none" w:sz="0" w:space="0" w:color="auto"/>
            <w:left w:val="none" w:sz="0" w:space="0" w:color="auto"/>
            <w:bottom w:val="none" w:sz="0" w:space="0" w:color="auto"/>
            <w:right w:val="none" w:sz="0" w:space="0" w:color="auto"/>
          </w:divBdr>
        </w:div>
        <w:div w:id="1802571175">
          <w:marLeft w:val="0"/>
          <w:marRight w:val="0"/>
          <w:marTop w:val="0"/>
          <w:marBottom w:val="0"/>
          <w:divBdr>
            <w:top w:val="none" w:sz="0" w:space="0" w:color="auto"/>
            <w:left w:val="none" w:sz="0" w:space="0" w:color="auto"/>
            <w:bottom w:val="none" w:sz="0" w:space="0" w:color="auto"/>
            <w:right w:val="none" w:sz="0" w:space="0" w:color="auto"/>
          </w:divBdr>
        </w:div>
        <w:div w:id="1811244440">
          <w:marLeft w:val="0"/>
          <w:marRight w:val="0"/>
          <w:marTop w:val="0"/>
          <w:marBottom w:val="0"/>
          <w:divBdr>
            <w:top w:val="none" w:sz="0" w:space="0" w:color="auto"/>
            <w:left w:val="none" w:sz="0" w:space="0" w:color="auto"/>
            <w:bottom w:val="none" w:sz="0" w:space="0" w:color="auto"/>
            <w:right w:val="none" w:sz="0" w:space="0" w:color="auto"/>
          </w:divBdr>
        </w:div>
        <w:div w:id="1903100718">
          <w:marLeft w:val="0"/>
          <w:marRight w:val="0"/>
          <w:marTop w:val="0"/>
          <w:marBottom w:val="0"/>
          <w:divBdr>
            <w:top w:val="none" w:sz="0" w:space="0" w:color="auto"/>
            <w:left w:val="none" w:sz="0" w:space="0" w:color="auto"/>
            <w:bottom w:val="none" w:sz="0" w:space="0" w:color="auto"/>
            <w:right w:val="none" w:sz="0" w:space="0" w:color="auto"/>
          </w:divBdr>
        </w:div>
        <w:div w:id="1931040104">
          <w:marLeft w:val="0"/>
          <w:marRight w:val="0"/>
          <w:marTop w:val="0"/>
          <w:marBottom w:val="0"/>
          <w:divBdr>
            <w:top w:val="none" w:sz="0" w:space="0" w:color="auto"/>
            <w:left w:val="none" w:sz="0" w:space="0" w:color="auto"/>
            <w:bottom w:val="none" w:sz="0" w:space="0" w:color="auto"/>
            <w:right w:val="none" w:sz="0" w:space="0" w:color="auto"/>
          </w:divBdr>
        </w:div>
        <w:div w:id="2099784764">
          <w:marLeft w:val="0"/>
          <w:marRight w:val="0"/>
          <w:marTop w:val="0"/>
          <w:marBottom w:val="0"/>
          <w:divBdr>
            <w:top w:val="none" w:sz="0" w:space="0" w:color="auto"/>
            <w:left w:val="none" w:sz="0" w:space="0" w:color="auto"/>
            <w:bottom w:val="none" w:sz="0" w:space="0" w:color="auto"/>
            <w:right w:val="none" w:sz="0" w:space="0" w:color="auto"/>
          </w:divBdr>
        </w:div>
        <w:div w:id="2104765358">
          <w:marLeft w:val="0"/>
          <w:marRight w:val="0"/>
          <w:marTop w:val="0"/>
          <w:marBottom w:val="0"/>
          <w:divBdr>
            <w:top w:val="none" w:sz="0" w:space="0" w:color="auto"/>
            <w:left w:val="none" w:sz="0" w:space="0" w:color="auto"/>
            <w:bottom w:val="none" w:sz="0" w:space="0" w:color="auto"/>
            <w:right w:val="none" w:sz="0" w:space="0" w:color="auto"/>
          </w:divBdr>
        </w:div>
      </w:divsChild>
    </w:div>
    <w:div w:id="771709452">
      <w:bodyDiv w:val="1"/>
      <w:marLeft w:val="0"/>
      <w:marRight w:val="0"/>
      <w:marTop w:val="0"/>
      <w:marBottom w:val="0"/>
      <w:divBdr>
        <w:top w:val="none" w:sz="0" w:space="0" w:color="auto"/>
        <w:left w:val="none" w:sz="0" w:space="0" w:color="auto"/>
        <w:bottom w:val="none" w:sz="0" w:space="0" w:color="auto"/>
        <w:right w:val="none" w:sz="0" w:space="0" w:color="auto"/>
      </w:divBdr>
    </w:div>
    <w:div w:id="1063213756">
      <w:bodyDiv w:val="1"/>
      <w:marLeft w:val="0"/>
      <w:marRight w:val="0"/>
      <w:marTop w:val="0"/>
      <w:marBottom w:val="0"/>
      <w:divBdr>
        <w:top w:val="none" w:sz="0" w:space="0" w:color="auto"/>
        <w:left w:val="none" w:sz="0" w:space="0" w:color="auto"/>
        <w:bottom w:val="none" w:sz="0" w:space="0" w:color="auto"/>
        <w:right w:val="none" w:sz="0" w:space="0" w:color="auto"/>
      </w:divBdr>
    </w:div>
    <w:div w:id="1157573553">
      <w:bodyDiv w:val="1"/>
      <w:marLeft w:val="0"/>
      <w:marRight w:val="0"/>
      <w:marTop w:val="0"/>
      <w:marBottom w:val="0"/>
      <w:divBdr>
        <w:top w:val="none" w:sz="0" w:space="0" w:color="auto"/>
        <w:left w:val="none" w:sz="0" w:space="0" w:color="auto"/>
        <w:bottom w:val="none" w:sz="0" w:space="0" w:color="auto"/>
        <w:right w:val="none" w:sz="0" w:space="0" w:color="auto"/>
      </w:divBdr>
    </w:div>
    <w:div w:id="1421949525">
      <w:bodyDiv w:val="1"/>
      <w:marLeft w:val="0"/>
      <w:marRight w:val="0"/>
      <w:marTop w:val="0"/>
      <w:marBottom w:val="0"/>
      <w:divBdr>
        <w:top w:val="none" w:sz="0" w:space="0" w:color="auto"/>
        <w:left w:val="none" w:sz="0" w:space="0" w:color="auto"/>
        <w:bottom w:val="none" w:sz="0" w:space="0" w:color="auto"/>
        <w:right w:val="none" w:sz="0" w:space="0" w:color="auto"/>
      </w:divBdr>
    </w:div>
    <w:div w:id="1480073021">
      <w:bodyDiv w:val="1"/>
      <w:marLeft w:val="0"/>
      <w:marRight w:val="0"/>
      <w:marTop w:val="0"/>
      <w:marBottom w:val="0"/>
      <w:divBdr>
        <w:top w:val="none" w:sz="0" w:space="0" w:color="auto"/>
        <w:left w:val="none" w:sz="0" w:space="0" w:color="auto"/>
        <w:bottom w:val="none" w:sz="0" w:space="0" w:color="auto"/>
        <w:right w:val="none" w:sz="0" w:space="0" w:color="auto"/>
      </w:divBdr>
    </w:div>
    <w:div w:id="1541089591">
      <w:bodyDiv w:val="1"/>
      <w:marLeft w:val="0"/>
      <w:marRight w:val="0"/>
      <w:marTop w:val="0"/>
      <w:marBottom w:val="0"/>
      <w:divBdr>
        <w:top w:val="none" w:sz="0" w:space="0" w:color="auto"/>
        <w:left w:val="none" w:sz="0" w:space="0" w:color="auto"/>
        <w:bottom w:val="none" w:sz="0" w:space="0" w:color="auto"/>
        <w:right w:val="none" w:sz="0" w:space="0" w:color="auto"/>
      </w:divBdr>
    </w:div>
    <w:div w:id="1634677103">
      <w:bodyDiv w:val="1"/>
      <w:marLeft w:val="0"/>
      <w:marRight w:val="0"/>
      <w:marTop w:val="0"/>
      <w:marBottom w:val="0"/>
      <w:divBdr>
        <w:top w:val="none" w:sz="0" w:space="0" w:color="auto"/>
        <w:left w:val="none" w:sz="0" w:space="0" w:color="auto"/>
        <w:bottom w:val="none" w:sz="0" w:space="0" w:color="auto"/>
        <w:right w:val="none" w:sz="0" w:space="0" w:color="auto"/>
      </w:divBdr>
    </w:div>
    <w:div w:id="1655261749">
      <w:bodyDiv w:val="1"/>
      <w:marLeft w:val="0"/>
      <w:marRight w:val="0"/>
      <w:marTop w:val="0"/>
      <w:marBottom w:val="0"/>
      <w:divBdr>
        <w:top w:val="none" w:sz="0" w:space="0" w:color="auto"/>
        <w:left w:val="none" w:sz="0" w:space="0" w:color="auto"/>
        <w:bottom w:val="none" w:sz="0" w:space="0" w:color="auto"/>
        <w:right w:val="none" w:sz="0" w:space="0" w:color="auto"/>
      </w:divBdr>
    </w:div>
    <w:div w:id="1761484046">
      <w:bodyDiv w:val="1"/>
      <w:marLeft w:val="0"/>
      <w:marRight w:val="0"/>
      <w:marTop w:val="0"/>
      <w:marBottom w:val="0"/>
      <w:divBdr>
        <w:top w:val="none" w:sz="0" w:space="0" w:color="auto"/>
        <w:left w:val="none" w:sz="0" w:space="0" w:color="auto"/>
        <w:bottom w:val="none" w:sz="0" w:space="0" w:color="auto"/>
        <w:right w:val="none" w:sz="0" w:space="0" w:color="auto"/>
      </w:divBdr>
    </w:div>
    <w:div w:id="1827897078">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emf"/></Relationships>
</file>

<file path=word/_rels/header2.xml.rels><?xml version="1.0" encoding="UTF-8" standalone="yes"?>
<Relationships xmlns="http://schemas.openxmlformats.org/package/2006/relationships"><Relationship Id="rId1" Type="http://schemas.openxmlformats.org/officeDocument/2006/relationships/image" Target="media/image17.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E4B62-51A4-442B-A2F1-9496DFE5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6288</Words>
  <Characters>39617</Characters>
  <Application>Microsoft Office Word</Application>
  <DocSecurity>0</DocSecurity>
  <Lines>330</Lines>
  <Paragraphs>91</Paragraphs>
  <ScaleCrop>false</ScaleCrop>
  <Company>GIBB</Company>
  <LinksUpToDate>false</LinksUpToDate>
  <CharactersWithSpaces>45814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kyukonien</dc:creator>
  <cp:keywords/>
  <cp:lastModifiedBy>David Ammann</cp:lastModifiedBy>
  <cp:revision>532</cp:revision>
  <cp:lastPrinted>2025-06-03T05:55:00Z</cp:lastPrinted>
  <dcterms:created xsi:type="dcterms:W3CDTF">2015-02-05T01:56:00Z</dcterms:created>
  <dcterms:modified xsi:type="dcterms:W3CDTF">2025-08-06T12:22:00Z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